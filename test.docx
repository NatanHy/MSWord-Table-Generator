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3FF29" w14:textId="77777777" w:rsidR="00A82A0F" w:rsidRPr="00E64471" w:rsidRDefault="00A82A0F" w:rsidP="00B05EEA">
      <w:pPr>
        <w:pStyle w:val="Title"/>
        <w:jc w:val="right"/>
        <w:rPr>
          <w:rFonts w:cs="Arial"/>
          <w:lang w:val="en-GB"/>
        </w:rPr>
      </w:pPr>
      <w:bookmarkStart w:id="0" w:name="BlaRRapportEng"/>
      <w:r w:rsidRPr="00E64471">
        <w:rPr>
          <w:rFonts w:cs="Arial"/>
          <w:lang w:val="en-GB"/>
        </w:rPr>
        <w:t>X-XX-XX</w:t>
      </w:r>
    </w:p>
    <w:p w14:paraId="3870A2DC" w14:textId="77777777" w:rsidR="00F628DC" w:rsidRPr="00E64471" w:rsidRDefault="00F628DC" w:rsidP="00C023F7">
      <w:pPr>
        <w:pStyle w:val="BodyText"/>
        <w:jc w:val="right"/>
        <w:rPr>
          <w:rFonts w:ascii="Arial" w:hAnsi="Arial" w:cs="Arial"/>
          <w:lang w:val="en-GB"/>
        </w:rPr>
      </w:pPr>
      <w:r w:rsidRPr="00E64471">
        <w:rPr>
          <w:rFonts w:ascii="Arial" w:hAnsi="Arial" w:cs="Arial"/>
          <w:lang w:val="en-GB"/>
        </w:rPr>
        <w:t>Month and year</w:t>
      </w:r>
    </w:p>
    <w:p w14:paraId="54249907" w14:textId="77777777" w:rsidR="00C90E0E" w:rsidRDefault="00C90E0E" w:rsidP="0024638A">
      <w:pPr>
        <w:pStyle w:val="Title"/>
        <w:rPr>
          <w:sz w:val="24"/>
          <w:lang w:val="en-GB"/>
        </w:rPr>
      </w:pPr>
    </w:p>
    <w:p w14:paraId="1B0F89D9" w14:textId="77777777" w:rsidR="0024638A" w:rsidRPr="00693A19" w:rsidRDefault="0024638A" w:rsidP="0024638A">
      <w:pPr>
        <w:pStyle w:val="Title"/>
        <w:rPr>
          <w:sz w:val="24"/>
          <w:lang w:val="en-GB"/>
        </w:rPr>
      </w:pPr>
      <w:r w:rsidRPr="00693A19">
        <w:rPr>
          <w:sz w:val="24"/>
          <w:lang w:val="en-GB"/>
        </w:rPr>
        <w:t xml:space="preserve">Post-closure safety for the final repository </w:t>
      </w:r>
      <w:r w:rsidRPr="00693A19">
        <w:rPr>
          <w:sz w:val="24"/>
          <w:lang w:val="en-GB"/>
        </w:rPr>
        <w:br/>
        <w:t>for spent nuclear fuel at Forsmark</w:t>
      </w:r>
    </w:p>
    <w:p w14:paraId="3E27F750" w14:textId="77777777" w:rsidR="0024638A" w:rsidRPr="00693A19" w:rsidRDefault="0024638A" w:rsidP="0024638A">
      <w:pPr>
        <w:pStyle w:val="Title"/>
      </w:pPr>
      <w:r w:rsidRPr="00693A19">
        <w:t>Fuel and canister process report,</w:t>
      </w:r>
      <w:r w:rsidRPr="00693A19">
        <w:br/>
      </w:r>
      <w:r>
        <w:t>F</w:t>
      </w:r>
      <w:r w:rsidRPr="00693A19">
        <w:t>SAR version</w:t>
      </w:r>
    </w:p>
    <w:p w14:paraId="1E479BB8" w14:textId="77777777" w:rsidR="0062067A" w:rsidRDefault="0062067A" w:rsidP="0024638A">
      <w:pPr>
        <w:pStyle w:val="BodyText"/>
      </w:pPr>
    </w:p>
    <w:p w14:paraId="3C2DABA6" w14:textId="77777777" w:rsidR="0024638A" w:rsidRPr="00693A19" w:rsidRDefault="0024638A" w:rsidP="0024638A">
      <w:pPr>
        <w:pStyle w:val="BodyText"/>
      </w:pPr>
      <w:r w:rsidRPr="00693A19">
        <w:t>Svensk Kärnbränslehantering AB</w:t>
      </w:r>
    </w:p>
    <w:p w14:paraId="3F1ED5EC" w14:textId="77777777" w:rsidR="00A82A0F" w:rsidRPr="0024638A" w:rsidRDefault="00A82A0F" w:rsidP="00A85A5C">
      <w:pPr>
        <w:pStyle w:val="BodyText"/>
        <w:rPr>
          <w:rFonts w:ascii="Arial" w:hAnsi="Arial" w:cs="Arial"/>
        </w:rPr>
      </w:pPr>
    </w:p>
    <w:p w14:paraId="1D0197AD" w14:textId="77777777" w:rsidR="00A82A0F" w:rsidRPr="0024638A" w:rsidRDefault="00A82A0F" w:rsidP="00A85A5C">
      <w:pPr>
        <w:pStyle w:val="BodyText"/>
        <w:rPr>
          <w:rFonts w:ascii="Arial" w:hAnsi="Arial" w:cs="Arial"/>
        </w:rPr>
      </w:pPr>
    </w:p>
    <w:p w14:paraId="612492A0" w14:textId="77777777" w:rsidR="00291644" w:rsidRPr="0024638A" w:rsidRDefault="00291644" w:rsidP="00A85A5C">
      <w:pPr>
        <w:pStyle w:val="BodyText"/>
        <w:rPr>
          <w:rFonts w:ascii="Arial" w:hAnsi="Arial" w:cs="Arial"/>
        </w:rPr>
      </w:pPr>
    </w:p>
    <w:p w14:paraId="5319E89A" w14:textId="77777777" w:rsidR="000967D6" w:rsidRPr="0024638A" w:rsidRDefault="000967D6" w:rsidP="00A85A5C">
      <w:pPr>
        <w:pStyle w:val="BodyText"/>
        <w:rPr>
          <w:rFonts w:ascii="Arial" w:hAnsi="Arial" w:cs="Arial"/>
        </w:rPr>
      </w:pPr>
    </w:p>
    <w:p w14:paraId="23FD4C0A" w14:textId="77777777" w:rsidR="000967D6" w:rsidRPr="0024638A" w:rsidRDefault="000967D6" w:rsidP="00A85A5C">
      <w:pPr>
        <w:pStyle w:val="BodyText"/>
        <w:rPr>
          <w:rFonts w:ascii="Arial" w:hAnsi="Arial" w:cs="Arial"/>
        </w:rPr>
      </w:pPr>
    </w:p>
    <w:p w14:paraId="475AEB48" w14:textId="77777777" w:rsidR="000967D6" w:rsidRPr="0024638A" w:rsidRDefault="000967D6" w:rsidP="00A85A5C">
      <w:pPr>
        <w:pStyle w:val="BodyText"/>
        <w:rPr>
          <w:rFonts w:ascii="Arial" w:hAnsi="Arial" w:cs="Arial"/>
        </w:rPr>
      </w:pPr>
    </w:p>
    <w:p w14:paraId="06010639" w14:textId="77777777" w:rsidR="00F052F1" w:rsidRPr="0024638A" w:rsidRDefault="00F052F1" w:rsidP="00A85A5C">
      <w:pPr>
        <w:pStyle w:val="BodyText"/>
        <w:rPr>
          <w:rFonts w:ascii="Arial" w:hAnsi="Arial" w:cs="Arial"/>
        </w:rPr>
      </w:pPr>
    </w:p>
    <w:p w14:paraId="70585CBF" w14:textId="77777777" w:rsidR="00291644" w:rsidRPr="0024638A" w:rsidRDefault="00291644" w:rsidP="00A85A5C">
      <w:pPr>
        <w:pStyle w:val="BodyText"/>
        <w:rPr>
          <w:rFonts w:ascii="Arial" w:hAnsi="Arial" w:cs="Arial"/>
        </w:rPr>
      </w:pPr>
    </w:p>
    <w:p w14:paraId="08EAF364" w14:textId="77777777" w:rsidR="00A82A0F" w:rsidRPr="00E64471" w:rsidRDefault="00A82A0F" w:rsidP="00A85A5C">
      <w:pPr>
        <w:pStyle w:val="BodyText"/>
        <w:rPr>
          <w:rFonts w:ascii="Arial" w:hAnsi="Arial" w:cs="Arial"/>
          <w:lang w:val="en-GB"/>
        </w:rPr>
      </w:pPr>
      <w:r w:rsidRPr="00E64471">
        <w:rPr>
          <w:rFonts w:ascii="Arial" w:hAnsi="Arial" w:cs="Arial"/>
          <w:i/>
          <w:lang w:val="en-GB"/>
        </w:rPr>
        <w:t>Keywords:</w:t>
      </w:r>
      <w:r w:rsidRPr="00E64471">
        <w:rPr>
          <w:rFonts w:ascii="Arial" w:hAnsi="Arial" w:cs="Arial"/>
          <w:lang w:val="en-GB"/>
        </w:rPr>
        <w:t xml:space="preserve"> Abbbbbbbbcccccc, Xxxxxxxx, Yyyyyy</w:t>
      </w:r>
    </w:p>
    <w:p w14:paraId="3887FB4D" w14:textId="77777777" w:rsidR="00A82A0F" w:rsidRPr="00E64471" w:rsidRDefault="00A82A0F" w:rsidP="00A85A5C">
      <w:pPr>
        <w:pStyle w:val="BodyText"/>
        <w:rPr>
          <w:rFonts w:ascii="Arial" w:hAnsi="Arial" w:cs="Arial"/>
          <w:lang w:val="en-GB"/>
        </w:rPr>
      </w:pPr>
    </w:p>
    <w:p w14:paraId="53C086BF" w14:textId="77777777" w:rsidR="00A82A0F" w:rsidRPr="00E64471" w:rsidRDefault="00A82A0F" w:rsidP="00A85A5C">
      <w:pPr>
        <w:pStyle w:val="BodyText"/>
        <w:rPr>
          <w:rFonts w:ascii="Arial" w:hAnsi="Arial" w:cs="Arial"/>
          <w:lang w:val="en-GB"/>
        </w:rPr>
      </w:pPr>
      <w:r w:rsidRPr="00E64471">
        <w:rPr>
          <w:rFonts w:ascii="Arial" w:hAnsi="Arial" w:cs="Arial"/>
          <w:lang w:val="en-GB"/>
        </w:rPr>
        <w:t>This report concerns a study which was conducted for Svensk Kärnbränslehantering AB (SKB). The conclusions and viewpoints presented in the report are those of the authors. SKB may draw modified conclusions, based on additional literature sources and/or expert opinions.</w:t>
      </w:r>
    </w:p>
    <w:p w14:paraId="1BFE3C0F" w14:textId="77777777" w:rsidR="00A82A0F" w:rsidRPr="00E64471" w:rsidRDefault="00A82A0F" w:rsidP="00A85A5C">
      <w:pPr>
        <w:pStyle w:val="BodyText"/>
        <w:rPr>
          <w:rFonts w:ascii="Arial" w:hAnsi="Arial" w:cs="Arial"/>
          <w:lang w:val="en-GB"/>
        </w:rPr>
      </w:pPr>
      <w:r w:rsidRPr="00E64471">
        <w:rPr>
          <w:rFonts w:ascii="Arial" w:hAnsi="Arial" w:cs="Arial"/>
          <w:lang w:val="en-GB"/>
        </w:rPr>
        <w:t>Data in SKB’s database can be changed for different reasons. Minor changes</w:t>
      </w:r>
      <w:r w:rsidR="00291644" w:rsidRPr="00E64471">
        <w:rPr>
          <w:rFonts w:ascii="Arial" w:hAnsi="Arial" w:cs="Arial"/>
          <w:lang w:val="en-GB"/>
        </w:rPr>
        <w:t xml:space="preserve"> </w:t>
      </w:r>
      <w:r w:rsidRPr="00E64471">
        <w:rPr>
          <w:rFonts w:ascii="Arial" w:hAnsi="Arial" w:cs="Arial"/>
          <w:lang w:val="en-GB"/>
        </w:rPr>
        <w:t>in SKB’s database will not necessarily result in a revised report. Data revisions</w:t>
      </w:r>
      <w:r w:rsidR="00291644" w:rsidRPr="00E64471">
        <w:rPr>
          <w:rFonts w:ascii="Arial" w:hAnsi="Arial" w:cs="Arial"/>
          <w:lang w:val="en-GB"/>
        </w:rPr>
        <w:t xml:space="preserve"> </w:t>
      </w:r>
      <w:r w:rsidRPr="00E64471">
        <w:rPr>
          <w:rFonts w:ascii="Arial" w:hAnsi="Arial" w:cs="Arial"/>
          <w:lang w:val="en-GB"/>
        </w:rPr>
        <w:t>may also be presented as supplements, available at www.skb.se.</w:t>
      </w:r>
    </w:p>
    <w:p w14:paraId="0352C9CB" w14:textId="77777777" w:rsidR="00A330BC" w:rsidRPr="00E64471" w:rsidRDefault="00E67B60" w:rsidP="00A85A5C">
      <w:pPr>
        <w:pStyle w:val="BodyText"/>
        <w:rPr>
          <w:rFonts w:ascii="Arial" w:hAnsi="Arial" w:cs="Arial"/>
          <w:lang w:val="en-GB"/>
        </w:rPr>
      </w:pPr>
      <w:r w:rsidRPr="00E64471">
        <w:rPr>
          <w:rFonts w:ascii="Arial" w:hAnsi="Arial" w:cs="Arial"/>
          <w:lang w:val="en-GB"/>
        </w:rPr>
        <w:t>This report is published on</w:t>
      </w:r>
      <w:r w:rsidR="00A82A0F" w:rsidRPr="00E64471">
        <w:rPr>
          <w:rFonts w:ascii="Arial" w:hAnsi="Arial" w:cs="Arial"/>
          <w:lang w:val="en-GB"/>
        </w:rPr>
        <w:t xml:space="preserve"> </w:t>
      </w:r>
      <w:r w:rsidR="00F052F1" w:rsidRPr="00E64471">
        <w:rPr>
          <w:rFonts w:ascii="Arial" w:hAnsi="Arial" w:cs="Arial"/>
          <w:lang w:val="en-GB"/>
        </w:rPr>
        <w:t>www.skb.se</w:t>
      </w:r>
      <w:r w:rsidRPr="00E64471">
        <w:rPr>
          <w:rFonts w:ascii="Arial" w:hAnsi="Arial" w:cs="Arial"/>
          <w:lang w:val="en-GB"/>
        </w:rPr>
        <w:t>.</w:t>
      </w:r>
    </w:p>
    <w:p w14:paraId="1A142905" w14:textId="77777777" w:rsidR="00A330BC" w:rsidRPr="00E64471" w:rsidRDefault="00F052F1" w:rsidP="00A85A5C">
      <w:pPr>
        <w:pStyle w:val="BodyText"/>
        <w:rPr>
          <w:rFonts w:ascii="Arial" w:hAnsi="Arial" w:cs="Arial"/>
          <w:lang w:val="en-GB"/>
        </w:rPr>
      </w:pPr>
      <w:r w:rsidRPr="00E64471">
        <w:rPr>
          <w:rFonts w:ascii="Arial" w:hAnsi="Arial" w:cs="Arial"/>
          <w:lang w:val="en-GB"/>
        </w:rPr>
        <w:t>© 202</w:t>
      </w:r>
      <w:r w:rsidR="00B437B5" w:rsidRPr="00E64471">
        <w:rPr>
          <w:rFonts w:ascii="Arial" w:hAnsi="Arial" w:cs="Arial"/>
          <w:lang w:val="en-GB"/>
        </w:rPr>
        <w:t>4</w:t>
      </w:r>
      <w:r w:rsidRPr="00E64471">
        <w:rPr>
          <w:rFonts w:ascii="Arial" w:hAnsi="Arial" w:cs="Arial"/>
          <w:lang w:val="en-GB"/>
        </w:rPr>
        <w:t xml:space="preserve"> Svensk Kärnbränslehantering AB</w:t>
      </w:r>
      <w:r w:rsidRPr="00E64471">
        <w:rPr>
          <w:rFonts w:ascii="Arial" w:hAnsi="Arial" w:cs="Arial"/>
          <w:lang w:val="en-GB"/>
        </w:rPr>
        <w:br w:type="page"/>
      </w:r>
    </w:p>
    <w:p w14:paraId="1276681C" w14:textId="77777777" w:rsidR="00F97509" w:rsidRPr="00E64471" w:rsidRDefault="00F277D4" w:rsidP="00A82A0F">
      <w:pPr>
        <w:pStyle w:val="Title"/>
        <w:rPr>
          <w:lang w:val="en-GB"/>
        </w:rPr>
      </w:pPr>
      <w:r w:rsidRPr="00E64471">
        <w:rPr>
          <w:lang w:val="en-GB"/>
        </w:rPr>
        <w:lastRenderedPageBreak/>
        <w:t>Summary</w:t>
      </w:r>
    </w:p>
    <w:p w14:paraId="6384A2A2" w14:textId="77777777" w:rsidR="00B437B5" w:rsidRPr="00E64471" w:rsidRDefault="00856077" w:rsidP="00B437B5">
      <w:pPr>
        <w:pStyle w:val="BodyText"/>
        <w:rPr>
          <w:lang w:val="en-GB"/>
        </w:rPr>
      </w:pPr>
      <w:r w:rsidRPr="00E64471">
        <w:rPr>
          <w:lang w:val="en-GB"/>
        </w:rPr>
        <w:t xml:space="preserve">If there is a </w:t>
      </w:r>
      <w:r w:rsidR="0025117C" w:rsidRPr="00E64471">
        <w:rPr>
          <w:lang w:val="en-GB"/>
        </w:rPr>
        <w:t>Summary</w:t>
      </w:r>
      <w:r w:rsidRPr="00E64471">
        <w:rPr>
          <w:lang w:val="en-GB"/>
        </w:rPr>
        <w:t>, i</w:t>
      </w:r>
      <w:r w:rsidR="0025117C" w:rsidRPr="00E64471">
        <w:rPr>
          <w:lang w:val="en-GB"/>
        </w:rPr>
        <w:t>t</w:t>
      </w:r>
      <w:r w:rsidRPr="00E64471">
        <w:rPr>
          <w:lang w:val="en-GB"/>
        </w:rPr>
        <w:t xml:space="preserve"> is p</w:t>
      </w:r>
      <w:r w:rsidR="00B437B5" w:rsidRPr="00E64471">
        <w:rPr>
          <w:lang w:val="en-GB"/>
        </w:rPr>
        <w:t>laced directly after the title page or directly after the preface.</w:t>
      </w:r>
    </w:p>
    <w:p w14:paraId="725FFDFC" w14:textId="77777777" w:rsidR="00A82A0F" w:rsidRPr="00E64471" w:rsidRDefault="00A82A0F" w:rsidP="00A82A0F">
      <w:pPr>
        <w:pStyle w:val="Title"/>
        <w:rPr>
          <w:caps/>
          <w:lang w:val="en-GB"/>
        </w:rPr>
      </w:pPr>
      <w:r w:rsidRPr="00E64471">
        <w:rPr>
          <w:lang w:val="en-GB"/>
        </w:rPr>
        <w:t>Sammanfattning</w:t>
      </w:r>
    </w:p>
    <w:p w14:paraId="679FA448" w14:textId="77777777" w:rsidR="00A82A0F" w:rsidRPr="00E64471" w:rsidRDefault="00F277D4" w:rsidP="00A85A5C">
      <w:pPr>
        <w:pStyle w:val="BodyText"/>
        <w:rPr>
          <w:lang w:val="en-GB"/>
        </w:rPr>
      </w:pPr>
      <w:r w:rsidRPr="00E64471">
        <w:rPr>
          <w:lang w:val="en-GB"/>
        </w:rPr>
        <w:t>Summary</w:t>
      </w:r>
      <w:r w:rsidR="00A82A0F" w:rsidRPr="00E64471">
        <w:rPr>
          <w:lang w:val="en-GB"/>
        </w:rPr>
        <w:t xml:space="preserve"> in Swedis</w:t>
      </w:r>
      <w:r w:rsidR="00F97509" w:rsidRPr="00E64471">
        <w:rPr>
          <w:lang w:val="en-GB"/>
        </w:rPr>
        <w:t>h.</w:t>
      </w:r>
    </w:p>
    <w:p w14:paraId="726E422F" w14:textId="77777777" w:rsidR="00A330BC" w:rsidRPr="00E64471" w:rsidRDefault="00A330BC" w:rsidP="00A85A5C">
      <w:pPr>
        <w:pStyle w:val="BodyText"/>
        <w:rPr>
          <w:lang w:val="en-GB"/>
        </w:rPr>
      </w:pPr>
      <w:r w:rsidRPr="00E64471">
        <w:rPr>
          <w:lang w:val="en-GB"/>
        </w:rPr>
        <w:br w:type="page"/>
      </w:r>
    </w:p>
    <w:p w14:paraId="0AEDF1B9" w14:textId="77777777" w:rsidR="00A82A0F" w:rsidRPr="00E64471" w:rsidRDefault="00F07426" w:rsidP="00F07426">
      <w:pPr>
        <w:pStyle w:val="Title"/>
        <w:rPr>
          <w:lang w:val="en-GB"/>
        </w:rPr>
      </w:pPr>
      <w:r w:rsidRPr="00E64471">
        <w:rPr>
          <w:lang w:val="en-GB"/>
        </w:rPr>
        <w:lastRenderedPageBreak/>
        <w:t>Content</w:t>
      </w:r>
    </w:p>
    <w:p w14:paraId="19C67D1D" w14:textId="663FC02A" w:rsidR="00E92958" w:rsidRDefault="00F07426">
      <w:pPr>
        <w:pStyle w:val="TOC1"/>
        <w:rPr>
          <w:rFonts w:asciiTheme="minorHAnsi" w:eastAsiaTheme="minorEastAsia" w:hAnsiTheme="minorHAnsi" w:cstheme="minorBidi"/>
          <w:b w:val="0"/>
          <w:noProof/>
          <w:sz w:val="22"/>
          <w:szCs w:val="22"/>
        </w:rPr>
      </w:pPr>
      <w:r w:rsidRPr="00E64471">
        <w:rPr>
          <w:sz w:val="20"/>
          <w:lang w:val="en-GB"/>
        </w:rPr>
        <w:fldChar w:fldCharType="begin"/>
      </w:r>
      <w:r w:rsidRPr="00E64471">
        <w:rPr>
          <w:lang w:val="en-GB"/>
        </w:rPr>
        <w:instrText xml:space="preserve"> TOC \o "1-3" \h \z \u </w:instrText>
      </w:r>
      <w:r w:rsidRPr="00E64471">
        <w:rPr>
          <w:sz w:val="20"/>
          <w:lang w:val="en-GB"/>
        </w:rPr>
        <w:fldChar w:fldCharType="separate"/>
      </w:r>
      <w:hyperlink w:anchor="_Toc195186547" w:history="1">
        <w:r w:rsidR="00E92958" w:rsidRPr="009550FE">
          <w:rPr>
            <w:rStyle w:val="Hyperlink"/>
            <w:noProof/>
            <w:lang w:val="en-GB"/>
          </w:rPr>
          <w:t>1</w:t>
        </w:r>
        <w:r w:rsidR="00E92958">
          <w:rPr>
            <w:rFonts w:asciiTheme="minorHAnsi" w:eastAsiaTheme="minorEastAsia" w:hAnsiTheme="minorHAnsi" w:cstheme="minorBidi"/>
            <w:b w:val="0"/>
            <w:noProof/>
            <w:sz w:val="22"/>
            <w:szCs w:val="22"/>
          </w:rPr>
          <w:tab/>
        </w:r>
        <w:r w:rsidR="00E92958" w:rsidRPr="009550FE">
          <w:rPr>
            <w:rStyle w:val="Hyperlink"/>
            <w:noProof/>
            <w:lang w:val="en-GB"/>
          </w:rPr>
          <w:t>Introduction</w:t>
        </w:r>
        <w:r w:rsidR="00E92958">
          <w:rPr>
            <w:noProof/>
            <w:webHidden/>
          </w:rPr>
          <w:tab/>
        </w:r>
        <w:r w:rsidR="00E92958">
          <w:rPr>
            <w:noProof/>
            <w:webHidden/>
          </w:rPr>
          <w:fldChar w:fldCharType="begin"/>
        </w:r>
        <w:r w:rsidR="00E92958">
          <w:rPr>
            <w:noProof/>
            <w:webHidden/>
          </w:rPr>
          <w:instrText xml:space="preserve"> PAGEREF _Toc195186547 \h </w:instrText>
        </w:r>
        <w:r w:rsidR="00E92958">
          <w:rPr>
            <w:noProof/>
            <w:webHidden/>
          </w:rPr>
        </w:r>
        <w:r w:rsidR="00E92958">
          <w:rPr>
            <w:noProof/>
            <w:webHidden/>
          </w:rPr>
          <w:fldChar w:fldCharType="separate"/>
        </w:r>
        <w:r w:rsidR="00FD2204">
          <w:rPr>
            <w:noProof/>
            <w:webHidden/>
          </w:rPr>
          <w:t>5</w:t>
        </w:r>
        <w:r w:rsidR="00E92958">
          <w:rPr>
            <w:noProof/>
            <w:webHidden/>
          </w:rPr>
          <w:fldChar w:fldCharType="end"/>
        </w:r>
      </w:hyperlink>
    </w:p>
    <w:p w14:paraId="6EBA8D49" w14:textId="61706054" w:rsidR="00E92958" w:rsidRDefault="00E92958">
      <w:pPr>
        <w:pStyle w:val="TOC2"/>
        <w:rPr>
          <w:rFonts w:asciiTheme="minorHAnsi" w:eastAsiaTheme="minorEastAsia" w:hAnsiTheme="minorHAnsi" w:cstheme="minorBidi"/>
          <w:noProof/>
          <w:sz w:val="22"/>
          <w:szCs w:val="22"/>
        </w:rPr>
      </w:pPr>
      <w:hyperlink w:anchor="_Toc195186548" w:history="1">
        <w:r w:rsidRPr="009550FE">
          <w:rPr>
            <w:rStyle w:val="Hyperlink"/>
            <w:noProof/>
            <w:lang w:val="en-GB"/>
          </w:rPr>
          <w:t>1.1</w:t>
        </w:r>
        <w:r>
          <w:rPr>
            <w:rFonts w:asciiTheme="minorHAnsi" w:eastAsiaTheme="minorEastAsia" w:hAnsiTheme="minorHAnsi" w:cstheme="minorBidi"/>
            <w:noProof/>
            <w:sz w:val="22"/>
            <w:szCs w:val="22"/>
          </w:rPr>
          <w:tab/>
        </w:r>
        <w:r w:rsidRPr="009550FE">
          <w:rPr>
            <w:rStyle w:val="Hyperlink"/>
            <w:noProof/>
            <w:lang w:val="en-GB"/>
          </w:rPr>
          <w:t>General aspects for the system component(s) in this report</w:t>
        </w:r>
        <w:r>
          <w:rPr>
            <w:noProof/>
            <w:webHidden/>
          </w:rPr>
          <w:tab/>
        </w:r>
        <w:r>
          <w:rPr>
            <w:noProof/>
            <w:webHidden/>
          </w:rPr>
          <w:fldChar w:fldCharType="begin"/>
        </w:r>
        <w:r>
          <w:rPr>
            <w:noProof/>
            <w:webHidden/>
          </w:rPr>
          <w:instrText xml:space="preserve"> PAGEREF _Toc195186548 \h </w:instrText>
        </w:r>
        <w:r>
          <w:rPr>
            <w:noProof/>
            <w:webHidden/>
          </w:rPr>
        </w:r>
        <w:r>
          <w:rPr>
            <w:noProof/>
            <w:webHidden/>
          </w:rPr>
          <w:fldChar w:fldCharType="separate"/>
        </w:r>
        <w:r w:rsidR="00FD2204">
          <w:rPr>
            <w:noProof/>
            <w:webHidden/>
          </w:rPr>
          <w:t>5</w:t>
        </w:r>
        <w:r>
          <w:rPr>
            <w:noProof/>
            <w:webHidden/>
          </w:rPr>
          <w:fldChar w:fldCharType="end"/>
        </w:r>
      </w:hyperlink>
    </w:p>
    <w:p w14:paraId="05CB1BDD" w14:textId="56B6AF51" w:rsidR="00E92958" w:rsidRDefault="00E92958">
      <w:pPr>
        <w:pStyle w:val="TOC2"/>
        <w:rPr>
          <w:rFonts w:asciiTheme="minorHAnsi" w:eastAsiaTheme="minorEastAsia" w:hAnsiTheme="minorHAnsi" w:cstheme="minorBidi"/>
          <w:noProof/>
          <w:sz w:val="22"/>
          <w:szCs w:val="22"/>
        </w:rPr>
      </w:pPr>
      <w:hyperlink w:anchor="_Toc195186549" w:history="1">
        <w:r w:rsidRPr="009550FE">
          <w:rPr>
            <w:rStyle w:val="Hyperlink"/>
            <w:noProof/>
            <w:lang w:val="en-GB"/>
          </w:rPr>
          <w:t>1.2</w:t>
        </w:r>
        <w:r>
          <w:rPr>
            <w:rFonts w:asciiTheme="minorHAnsi" w:eastAsiaTheme="minorEastAsia" w:hAnsiTheme="minorHAnsi" w:cstheme="minorBidi"/>
            <w:noProof/>
            <w:sz w:val="22"/>
            <w:szCs w:val="22"/>
          </w:rPr>
          <w:tab/>
        </w:r>
        <w:r w:rsidRPr="009550FE">
          <w:rPr>
            <w:rStyle w:val="Hyperlink"/>
            <w:noProof/>
            <w:lang w:val="en-GB"/>
          </w:rPr>
          <w:t>Structure for process description</w:t>
        </w:r>
        <w:r>
          <w:rPr>
            <w:noProof/>
            <w:webHidden/>
          </w:rPr>
          <w:tab/>
        </w:r>
        <w:r>
          <w:rPr>
            <w:noProof/>
            <w:webHidden/>
          </w:rPr>
          <w:fldChar w:fldCharType="begin"/>
        </w:r>
        <w:r>
          <w:rPr>
            <w:noProof/>
            <w:webHidden/>
          </w:rPr>
          <w:instrText xml:space="preserve"> PAGEREF _Toc195186549 \h </w:instrText>
        </w:r>
        <w:r>
          <w:rPr>
            <w:noProof/>
            <w:webHidden/>
          </w:rPr>
        </w:r>
        <w:r>
          <w:rPr>
            <w:noProof/>
            <w:webHidden/>
          </w:rPr>
          <w:fldChar w:fldCharType="separate"/>
        </w:r>
        <w:r w:rsidR="00FD2204">
          <w:rPr>
            <w:noProof/>
            <w:webHidden/>
          </w:rPr>
          <w:t>5</w:t>
        </w:r>
        <w:r>
          <w:rPr>
            <w:noProof/>
            <w:webHidden/>
          </w:rPr>
          <w:fldChar w:fldCharType="end"/>
        </w:r>
      </w:hyperlink>
    </w:p>
    <w:p w14:paraId="5BF8A7F4" w14:textId="31F0491F" w:rsidR="00E92958" w:rsidRDefault="00E92958">
      <w:pPr>
        <w:pStyle w:val="TOC3"/>
        <w:tabs>
          <w:tab w:val="left" w:pos="1219"/>
        </w:tabs>
        <w:rPr>
          <w:rFonts w:asciiTheme="minorHAnsi" w:eastAsiaTheme="minorEastAsia" w:hAnsiTheme="minorHAnsi" w:cstheme="minorBidi"/>
          <w:noProof/>
          <w:sz w:val="22"/>
          <w:szCs w:val="22"/>
        </w:rPr>
      </w:pPr>
      <w:hyperlink w:anchor="_Toc195186550" w:history="1">
        <w:r w:rsidRPr="009550FE">
          <w:rPr>
            <w:rStyle w:val="Hyperlink"/>
            <w:noProof/>
            <w:lang w:val="en-GB"/>
          </w:rPr>
          <w:t>1.2.1</w:t>
        </w:r>
        <w:r>
          <w:rPr>
            <w:rFonts w:asciiTheme="minorHAnsi" w:eastAsiaTheme="minorEastAsia" w:hAnsiTheme="minorHAnsi" w:cstheme="minorBidi"/>
            <w:noProof/>
            <w:sz w:val="22"/>
            <w:szCs w:val="22"/>
          </w:rPr>
          <w:tab/>
        </w:r>
        <w:r w:rsidRPr="009550FE">
          <w:rPr>
            <w:rStyle w:val="Hyperlink"/>
            <w:noProof/>
            <w:lang w:val="en-GB"/>
          </w:rPr>
          <w:t>Description</w:t>
        </w:r>
        <w:r>
          <w:rPr>
            <w:noProof/>
            <w:webHidden/>
          </w:rPr>
          <w:tab/>
        </w:r>
        <w:r>
          <w:rPr>
            <w:noProof/>
            <w:webHidden/>
          </w:rPr>
          <w:fldChar w:fldCharType="begin"/>
        </w:r>
        <w:r>
          <w:rPr>
            <w:noProof/>
            <w:webHidden/>
          </w:rPr>
          <w:instrText xml:space="preserve"> PAGEREF _Toc195186550 \h </w:instrText>
        </w:r>
        <w:r>
          <w:rPr>
            <w:noProof/>
            <w:webHidden/>
          </w:rPr>
        </w:r>
        <w:r>
          <w:rPr>
            <w:noProof/>
            <w:webHidden/>
          </w:rPr>
          <w:fldChar w:fldCharType="separate"/>
        </w:r>
        <w:r w:rsidR="00FD2204">
          <w:rPr>
            <w:noProof/>
            <w:webHidden/>
          </w:rPr>
          <w:t>5</w:t>
        </w:r>
        <w:r>
          <w:rPr>
            <w:noProof/>
            <w:webHidden/>
          </w:rPr>
          <w:fldChar w:fldCharType="end"/>
        </w:r>
      </w:hyperlink>
    </w:p>
    <w:p w14:paraId="6D501E18" w14:textId="1A391D9D" w:rsidR="00E92958" w:rsidRDefault="00E92958">
      <w:pPr>
        <w:pStyle w:val="TOC3"/>
        <w:tabs>
          <w:tab w:val="left" w:pos="1219"/>
        </w:tabs>
        <w:rPr>
          <w:rFonts w:asciiTheme="minorHAnsi" w:eastAsiaTheme="minorEastAsia" w:hAnsiTheme="minorHAnsi" w:cstheme="minorBidi"/>
          <w:noProof/>
          <w:sz w:val="22"/>
          <w:szCs w:val="22"/>
        </w:rPr>
      </w:pPr>
      <w:hyperlink w:anchor="_Toc195186551" w:history="1">
        <w:r w:rsidRPr="009550FE">
          <w:rPr>
            <w:rStyle w:val="Hyperlink"/>
            <w:noProof/>
            <w:lang w:val="en-GB"/>
          </w:rPr>
          <w:t>1.2.2</w:t>
        </w:r>
        <w:r>
          <w:rPr>
            <w:rFonts w:asciiTheme="minorHAnsi" w:eastAsiaTheme="minorEastAsia" w:hAnsiTheme="minorHAnsi" w:cstheme="minorBidi"/>
            <w:noProof/>
            <w:sz w:val="22"/>
            <w:szCs w:val="22"/>
          </w:rPr>
          <w:tab/>
        </w:r>
        <w:r w:rsidRPr="009550FE">
          <w:rPr>
            <w:rStyle w:val="Hyperlink"/>
            <w:noProof/>
            <w:lang w:val="en-GB"/>
          </w:rPr>
          <w:t>Dependencies between process and variables</w:t>
        </w:r>
        <w:r>
          <w:rPr>
            <w:noProof/>
            <w:webHidden/>
          </w:rPr>
          <w:tab/>
        </w:r>
        <w:r>
          <w:rPr>
            <w:noProof/>
            <w:webHidden/>
          </w:rPr>
          <w:fldChar w:fldCharType="begin"/>
        </w:r>
        <w:r>
          <w:rPr>
            <w:noProof/>
            <w:webHidden/>
          </w:rPr>
          <w:instrText xml:space="preserve"> PAGEREF _Toc195186551 \h </w:instrText>
        </w:r>
        <w:r>
          <w:rPr>
            <w:noProof/>
            <w:webHidden/>
          </w:rPr>
        </w:r>
        <w:r>
          <w:rPr>
            <w:noProof/>
            <w:webHidden/>
          </w:rPr>
          <w:fldChar w:fldCharType="separate"/>
        </w:r>
        <w:r w:rsidR="00FD2204">
          <w:rPr>
            <w:noProof/>
            <w:webHidden/>
          </w:rPr>
          <w:t>6</w:t>
        </w:r>
        <w:r>
          <w:rPr>
            <w:noProof/>
            <w:webHidden/>
          </w:rPr>
          <w:fldChar w:fldCharType="end"/>
        </w:r>
      </w:hyperlink>
    </w:p>
    <w:p w14:paraId="359F727C" w14:textId="3E28D31D" w:rsidR="00E92958" w:rsidRDefault="00E92958">
      <w:pPr>
        <w:pStyle w:val="TOC3"/>
        <w:tabs>
          <w:tab w:val="left" w:pos="1219"/>
        </w:tabs>
        <w:rPr>
          <w:rFonts w:asciiTheme="minorHAnsi" w:eastAsiaTheme="minorEastAsia" w:hAnsiTheme="minorHAnsi" w:cstheme="minorBidi"/>
          <w:noProof/>
          <w:sz w:val="22"/>
          <w:szCs w:val="22"/>
        </w:rPr>
      </w:pPr>
      <w:hyperlink w:anchor="_Toc195186552" w:history="1">
        <w:r w:rsidRPr="009550FE">
          <w:rPr>
            <w:rStyle w:val="Hyperlink"/>
            <w:noProof/>
            <w:lang w:val="en-GB"/>
          </w:rPr>
          <w:t>1.2.3</w:t>
        </w:r>
        <w:r>
          <w:rPr>
            <w:rFonts w:asciiTheme="minorHAnsi" w:eastAsiaTheme="minorEastAsia" w:hAnsiTheme="minorHAnsi" w:cstheme="minorBidi"/>
            <w:noProof/>
            <w:sz w:val="22"/>
            <w:szCs w:val="22"/>
          </w:rPr>
          <w:tab/>
        </w:r>
        <w:r w:rsidRPr="009550FE">
          <w:rPr>
            <w:rStyle w:val="Hyperlink"/>
            <w:noProof/>
            <w:lang w:val="en-GB"/>
          </w:rPr>
          <w:t>Natural and anthropogenic analogues</w:t>
        </w:r>
        <w:r>
          <w:rPr>
            <w:noProof/>
            <w:webHidden/>
          </w:rPr>
          <w:tab/>
        </w:r>
        <w:r>
          <w:rPr>
            <w:noProof/>
            <w:webHidden/>
          </w:rPr>
          <w:fldChar w:fldCharType="begin"/>
        </w:r>
        <w:r>
          <w:rPr>
            <w:noProof/>
            <w:webHidden/>
          </w:rPr>
          <w:instrText xml:space="preserve"> PAGEREF _Toc195186552 \h </w:instrText>
        </w:r>
        <w:r>
          <w:rPr>
            <w:noProof/>
            <w:webHidden/>
          </w:rPr>
        </w:r>
        <w:r>
          <w:rPr>
            <w:noProof/>
            <w:webHidden/>
          </w:rPr>
          <w:fldChar w:fldCharType="separate"/>
        </w:r>
        <w:r w:rsidR="00FD2204">
          <w:rPr>
            <w:noProof/>
            <w:webHidden/>
          </w:rPr>
          <w:t>7</w:t>
        </w:r>
        <w:r>
          <w:rPr>
            <w:noProof/>
            <w:webHidden/>
          </w:rPr>
          <w:fldChar w:fldCharType="end"/>
        </w:r>
      </w:hyperlink>
    </w:p>
    <w:p w14:paraId="40F7CAF3" w14:textId="5B397974" w:rsidR="00E92958" w:rsidRDefault="00E92958">
      <w:pPr>
        <w:pStyle w:val="TOC3"/>
        <w:tabs>
          <w:tab w:val="left" w:pos="1219"/>
        </w:tabs>
        <w:rPr>
          <w:rFonts w:asciiTheme="minorHAnsi" w:eastAsiaTheme="minorEastAsia" w:hAnsiTheme="minorHAnsi" w:cstheme="minorBidi"/>
          <w:noProof/>
          <w:sz w:val="22"/>
          <w:szCs w:val="22"/>
        </w:rPr>
      </w:pPr>
      <w:hyperlink w:anchor="_Toc195186553" w:history="1">
        <w:r w:rsidRPr="009550FE">
          <w:rPr>
            <w:rStyle w:val="Hyperlink"/>
            <w:noProof/>
            <w:lang w:val="en-GB"/>
          </w:rPr>
          <w:t>1.2.4</w:t>
        </w:r>
        <w:r>
          <w:rPr>
            <w:rFonts w:asciiTheme="minorHAnsi" w:eastAsiaTheme="minorEastAsia" w:hAnsiTheme="minorHAnsi" w:cstheme="minorBidi"/>
            <w:noProof/>
            <w:sz w:val="22"/>
            <w:szCs w:val="22"/>
          </w:rPr>
          <w:tab/>
        </w:r>
        <w:r w:rsidRPr="009550FE">
          <w:rPr>
            <w:rStyle w:val="Hyperlink"/>
            <w:noProof/>
            <w:lang w:val="en-GB"/>
          </w:rPr>
          <w:t>Boundary conditions</w:t>
        </w:r>
        <w:r>
          <w:rPr>
            <w:noProof/>
            <w:webHidden/>
          </w:rPr>
          <w:tab/>
        </w:r>
        <w:r>
          <w:rPr>
            <w:noProof/>
            <w:webHidden/>
          </w:rPr>
          <w:fldChar w:fldCharType="begin"/>
        </w:r>
        <w:r>
          <w:rPr>
            <w:noProof/>
            <w:webHidden/>
          </w:rPr>
          <w:instrText xml:space="preserve"> PAGEREF _Toc195186553 \h </w:instrText>
        </w:r>
        <w:r>
          <w:rPr>
            <w:noProof/>
            <w:webHidden/>
          </w:rPr>
        </w:r>
        <w:r>
          <w:rPr>
            <w:noProof/>
            <w:webHidden/>
          </w:rPr>
          <w:fldChar w:fldCharType="separate"/>
        </w:r>
        <w:r w:rsidR="00FD2204">
          <w:rPr>
            <w:noProof/>
            <w:webHidden/>
          </w:rPr>
          <w:t>7</w:t>
        </w:r>
        <w:r>
          <w:rPr>
            <w:noProof/>
            <w:webHidden/>
          </w:rPr>
          <w:fldChar w:fldCharType="end"/>
        </w:r>
      </w:hyperlink>
    </w:p>
    <w:p w14:paraId="7D31A630" w14:textId="488CF189" w:rsidR="00E92958" w:rsidRDefault="00E92958">
      <w:pPr>
        <w:pStyle w:val="TOC3"/>
        <w:tabs>
          <w:tab w:val="left" w:pos="1219"/>
        </w:tabs>
        <w:rPr>
          <w:rFonts w:asciiTheme="minorHAnsi" w:eastAsiaTheme="minorEastAsia" w:hAnsiTheme="minorHAnsi" w:cstheme="minorBidi"/>
          <w:noProof/>
          <w:sz w:val="22"/>
          <w:szCs w:val="22"/>
        </w:rPr>
      </w:pPr>
      <w:hyperlink w:anchor="_Toc195186554" w:history="1">
        <w:r w:rsidRPr="009550FE">
          <w:rPr>
            <w:rStyle w:val="Hyperlink"/>
            <w:noProof/>
            <w:lang w:val="en-GB"/>
          </w:rPr>
          <w:t>1.2.5</w:t>
        </w:r>
        <w:r>
          <w:rPr>
            <w:rFonts w:asciiTheme="minorHAnsi" w:eastAsiaTheme="minorEastAsia" w:hAnsiTheme="minorHAnsi" w:cstheme="minorBidi"/>
            <w:noProof/>
            <w:sz w:val="22"/>
            <w:szCs w:val="22"/>
          </w:rPr>
          <w:tab/>
        </w:r>
        <w:r w:rsidRPr="009550FE">
          <w:rPr>
            <w:rStyle w:val="Hyperlink"/>
            <w:noProof/>
            <w:lang w:val="en-GB"/>
          </w:rPr>
          <w:t>Model- and experimental studies</w:t>
        </w:r>
        <w:r>
          <w:rPr>
            <w:noProof/>
            <w:webHidden/>
          </w:rPr>
          <w:tab/>
        </w:r>
        <w:r>
          <w:rPr>
            <w:noProof/>
            <w:webHidden/>
          </w:rPr>
          <w:fldChar w:fldCharType="begin"/>
        </w:r>
        <w:r>
          <w:rPr>
            <w:noProof/>
            <w:webHidden/>
          </w:rPr>
          <w:instrText xml:space="preserve"> PAGEREF _Toc195186554 \h </w:instrText>
        </w:r>
        <w:r>
          <w:rPr>
            <w:noProof/>
            <w:webHidden/>
          </w:rPr>
        </w:r>
        <w:r>
          <w:rPr>
            <w:noProof/>
            <w:webHidden/>
          </w:rPr>
          <w:fldChar w:fldCharType="separate"/>
        </w:r>
        <w:r w:rsidR="00FD2204">
          <w:rPr>
            <w:noProof/>
            <w:webHidden/>
          </w:rPr>
          <w:t>7</w:t>
        </w:r>
        <w:r>
          <w:rPr>
            <w:noProof/>
            <w:webHidden/>
          </w:rPr>
          <w:fldChar w:fldCharType="end"/>
        </w:r>
      </w:hyperlink>
    </w:p>
    <w:p w14:paraId="74C17E70" w14:textId="3DD08D63" w:rsidR="00E92958" w:rsidRDefault="00E92958">
      <w:pPr>
        <w:pStyle w:val="TOC3"/>
        <w:tabs>
          <w:tab w:val="left" w:pos="1219"/>
        </w:tabs>
        <w:rPr>
          <w:rFonts w:asciiTheme="minorHAnsi" w:eastAsiaTheme="minorEastAsia" w:hAnsiTheme="minorHAnsi" w:cstheme="minorBidi"/>
          <w:noProof/>
          <w:sz w:val="22"/>
          <w:szCs w:val="22"/>
        </w:rPr>
      </w:pPr>
      <w:hyperlink w:anchor="_Toc195186555" w:history="1">
        <w:r w:rsidRPr="009550FE">
          <w:rPr>
            <w:rStyle w:val="Hyperlink"/>
            <w:bCs/>
            <w:iCs/>
            <w:noProof/>
            <w:lang w:val="en-GB"/>
          </w:rPr>
          <w:t>1.2.6</w:t>
        </w:r>
        <w:r>
          <w:rPr>
            <w:rFonts w:asciiTheme="minorHAnsi" w:eastAsiaTheme="minorEastAsia" w:hAnsiTheme="minorHAnsi" w:cstheme="minorBidi"/>
            <w:noProof/>
            <w:sz w:val="22"/>
            <w:szCs w:val="22"/>
          </w:rPr>
          <w:tab/>
        </w:r>
        <w:r w:rsidRPr="009550FE">
          <w:rPr>
            <w:rStyle w:val="Hyperlink"/>
            <w:bCs/>
            <w:iCs/>
            <w:noProof/>
            <w:lang w:val="en-GB"/>
          </w:rPr>
          <w:t xml:space="preserve">Time </w:t>
        </w:r>
        <w:r w:rsidRPr="009550FE">
          <w:rPr>
            <w:rStyle w:val="Hyperlink"/>
            <w:noProof/>
            <w:lang w:val="en-GB"/>
          </w:rPr>
          <w:t>perspective</w:t>
        </w:r>
        <w:r>
          <w:rPr>
            <w:noProof/>
            <w:webHidden/>
          </w:rPr>
          <w:tab/>
        </w:r>
        <w:r>
          <w:rPr>
            <w:noProof/>
            <w:webHidden/>
          </w:rPr>
          <w:fldChar w:fldCharType="begin"/>
        </w:r>
        <w:r>
          <w:rPr>
            <w:noProof/>
            <w:webHidden/>
          </w:rPr>
          <w:instrText xml:space="preserve"> PAGEREF _Toc195186555 \h </w:instrText>
        </w:r>
        <w:r>
          <w:rPr>
            <w:noProof/>
            <w:webHidden/>
          </w:rPr>
        </w:r>
        <w:r>
          <w:rPr>
            <w:noProof/>
            <w:webHidden/>
          </w:rPr>
          <w:fldChar w:fldCharType="separate"/>
        </w:r>
        <w:r w:rsidR="00FD2204">
          <w:rPr>
            <w:noProof/>
            <w:webHidden/>
          </w:rPr>
          <w:t>7</w:t>
        </w:r>
        <w:r>
          <w:rPr>
            <w:noProof/>
            <w:webHidden/>
          </w:rPr>
          <w:fldChar w:fldCharType="end"/>
        </w:r>
      </w:hyperlink>
    </w:p>
    <w:p w14:paraId="3E1C8A65" w14:textId="45118CBD" w:rsidR="00E92958" w:rsidRDefault="00E92958">
      <w:pPr>
        <w:pStyle w:val="TOC3"/>
        <w:tabs>
          <w:tab w:val="left" w:pos="1219"/>
        </w:tabs>
        <w:rPr>
          <w:rFonts w:asciiTheme="minorHAnsi" w:eastAsiaTheme="minorEastAsia" w:hAnsiTheme="minorHAnsi" w:cstheme="minorBidi"/>
          <w:noProof/>
          <w:sz w:val="22"/>
          <w:szCs w:val="22"/>
        </w:rPr>
      </w:pPr>
      <w:hyperlink w:anchor="_Toc195186556" w:history="1">
        <w:r w:rsidRPr="009550FE">
          <w:rPr>
            <w:rStyle w:val="Hyperlink"/>
            <w:noProof/>
            <w:lang w:val="en-GB"/>
          </w:rPr>
          <w:t>1.2.7</w:t>
        </w:r>
        <w:r>
          <w:rPr>
            <w:rFonts w:asciiTheme="minorHAnsi" w:eastAsiaTheme="minorEastAsia" w:hAnsiTheme="minorHAnsi" w:cstheme="minorBidi"/>
            <w:noProof/>
            <w:sz w:val="22"/>
            <w:szCs w:val="22"/>
          </w:rPr>
          <w:tab/>
        </w:r>
        <w:r w:rsidRPr="009550FE">
          <w:rPr>
            <w:rStyle w:val="Hyperlink"/>
            <w:noProof/>
            <w:lang w:val="en-GB"/>
          </w:rPr>
          <w:t>Impact on safety functions</w:t>
        </w:r>
        <w:r>
          <w:rPr>
            <w:noProof/>
            <w:webHidden/>
          </w:rPr>
          <w:tab/>
        </w:r>
        <w:r>
          <w:rPr>
            <w:noProof/>
            <w:webHidden/>
          </w:rPr>
          <w:fldChar w:fldCharType="begin"/>
        </w:r>
        <w:r>
          <w:rPr>
            <w:noProof/>
            <w:webHidden/>
          </w:rPr>
          <w:instrText xml:space="preserve"> PAGEREF _Toc195186556 \h </w:instrText>
        </w:r>
        <w:r>
          <w:rPr>
            <w:noProof/>
            <w:webHidden/>
          </w:rPr>
        </w:r>
        <w:r>
          <w:rPr>
            <w:noProof/>
            <w:webHidden/>
          </w:rPr>
          <w:fldChar w:fldCharType="separate"/>
        </w:r>
        <w:r w:rsidR="00FD2204">
          <w:rPr>
            <w:noProof/>
            <w:webHidden/>
          </w:rPr>
          <w:t>7</w:t>
        </w:r>
        <w:r>
          <w:rPr>
            <w:noProof/>
            <w:webHidden/>
          </w:rPr>
          <w:fldChar w:fldCharType="end"/>
        </w:r>
      </w:hyperlink>
    </w:p>
    <w:p w14:paraId="67F61A55" w14:textId="39F93A13" w:rsidR="00E92958" w:rsidRDefault="00E92958">
      <w:pPr>
        <w:pStyle w:val="TOC3"/>
        <w:tabs>
          <w:tab w:val="left" w:pos="1219"/>
        </w:tabs>
        <w:rPr>
          <w:rFonts w:asciiTheme="minorHAnsi" w:eastAsiaTheme="minorEastAsia" w:hAnsiTheme="minorHAnsi" w:cstheme="minorBidi"/>
          <w:noProof/>
          <w:sz w:val="22"/>
          <w:szCs w:val="22"/>
        </w:rPr>
      </w:pPr>
      <w:hyperlink w:anchor="_Toc195186557" w:history="1">
        <w:r w:rsidRPr="009550FE">
          <w:rPr>
            <w:rStyle w:val="Hyperlink"/>
            <w:noProof/>
            <w:lang w:val="en-GB"/>
          </w:rPr>
          <w:t>1.2.8</w:t>
        </w:r>
        <w:r>
          <w:rPr>
            <w:rFonts w:asciiTheme="minorHAnsi" w:eastAsiaTheme="minorEastAsia" w:hAnsiTheme="minorHAnsi" w:cstheme="minorBidi"/>
            <w:noProof/>
            <w:sz w:val="22"/>
            <w:szCs w:val="22"/>
          </w:rPr>
          <w:tab/>
        </w:r>
        <w:r w:rsidRPr="009550FE">
          <w:rPr>
            <w:rStyle w:val="Hyperlink"/>
            <w:noProof/>
            <w:lang w:val="en-GB"/>
          </w:rPr>
          <w:t>Handling of the process in the assessments of post-closure safety</w:t>
        </w:r>
        <w:r>
          <w:rPr>
            <w:noProof/>
            <w:webHidden/>
          </w:rPr>
          <w:tab/>
        </w:r>
        <w:r>
          <w:rPr>
            <w:noProof/>
            <w:webHidden/>
          </w:rPr>
          <w:fldChar w:fldCharType="begin"/>
        </w:r>
        <w:r>
          <w:rPr>
            <w:noProof/>
            <w:webHidden/>
          </w:rPr>
          <w:instrText xml:space="preserve"> PAGEREF _Toc195186557 \h </w:instrText>
        </w:r>
        <w:r>
          <w:rPr>
            <w:noProof/>
            <w:webHidden/>
          </w:rPr>
        </w:r>
        <w:r>
          <w:rPr>
            <w:noProof/>
            <w:webHidden/>
          </w:rPr>
          <w:fldChar w:fldCharType="separate"/>
        </w:r>
        <w:r w:rsidR="00FD2204">
          <w:rPr>
            <w:noProof/>
            <w:webHidden/>
          </w:rPr>
          <w:t>8</w:t>
        </w:r>
        <w:r>
          <w:rPr>
            <w:noProof/>
            <w:webHidden/>
          </w:rPr>
          <w:fldChar w:fldCharType="end"/>
        </w:r>
      </w:hyperlink>
    </w:p>
    <w:p w14:paraId="675D2051" w14:textId="10648C34" w:rsidR="00E92958" w:rsidRDefault="00E92958">
      <w:pPr>
        <w:pStyle w:val="TOC3"/>
        <w:tabs>
          <w:tab w:val="left" w:pos="1219"/>
        </w:tabs>
        <w:rPr>
          <w:rFonts w:asciiTheme="minorHAnsi" w:eastAsiaTheme="minorEastAsia" w:hAnsiTheme="minorHAnsi" w:cstheme="minorBidi"/>
          <w:noProof/>
          <w:sz w:val="22"/>
          <w:szCs w:val="22"/>
        </w:rPr>
      </w:pPr>
      <w:hyperlink w:anchor="_Toc195186558" w:history="1">
        <w:r w:rsidRPr="009550FE">
          <w:rPr>
            <w:rStyle w:val="Hyperlink"/>
            <w:noProof/>
            <w:lang w:val="en-GB"/>
          </w:rPr>
          <w:t>1.2.9</w:t>
        </w:r>
        <w:r>
          <w:rPr>
            <w:rFonts w:asciiTheme="minorHAnsi" w:eastAsiaTheme="minorEastAsia" w:hAnsiTheme="minorHAnsi" w:cstheme="minorBidi"/>
            <w:noProof/>
            <w:sz w:val="22"/>
            <w:szCs w:val="22"/>
          </w:rPr>
          <w:tab/>
        </w:r>
        <w:r w:rsidRPr="009550FE">
          <w:rPr>
            <w:rStyle w:val="Hyperlink"/>
            <w:noProof/>
            <w:lang w:val="en-GB"/>
          </w:rPr>
          <w:t>Handling of uncertainties in the FSAR</w:t>
        </w:r>
        <w:r>
          <w:rPr>
            <w:noProof/>
            <w:webHidden/>
          </w:rPr>
          <w:tab/>
        </w:r>
        <w:r>
          <w:rPr>
            <w:noProof/>
            <w:webHidden/>
          </w:rPr>
          <w:fldChar w:fldCharType="begin"/>
        </w:r>
        <w:r>
          <w:rPr>
            <w:noProof/>
            <w:webHidden/>
          </w:rPr>
          <w:instrText xml:space="preserve"> PAGEREF _Toc195186558 \h </w:instrText>
        </w:r>
        <w:r>
          <w:rPr>
            <w:noProof/>
            <w:webHidden/>
          </w:rPr>
        </w:r>
        <w:r>
          <w:rPr>
            <w:noProof/>
            <w:webHidden/>
          </w:rPr>
          <w:fldChar w:fldCharType="separate"/>
        </w:r>
        <w:r w:rsidR="00FD2204">
          <w:rPr>
            <w:noProof/>
            <w:webHidden/>
          </w:rPr>
          <w:t>9</w:t>
        </w:r>
        <w:r>
          <w:rPr>
            <w:noProof/>
            <w:webHidden/>
          </w:rPr>
          <w:fldChar w:fldCharType="end"/>
        </w:r>
      </w:hyperlink>
    </w:p>
    <w:p w14:paraId="7AADC3C6" w14:textId="0E29504F" w:rsidR="00E92958" w:rsidRDefault="00E92958">
      <w:pPr>
        <w:pStyle w:val="TOC2"/>
        <w:rPr>
          <w:rFonts w:asciiTheme="minorHAnsi" w:eastAsiaTheme="minorEastAsia" w:hAnsiTheme="minorHAnsi" w:cstheme="minorBidi"/>
          <w:noProof/>
          <w:sz w:val="22"/>
          <w:szCs w:val="22"/>
        </w:rPr>
      </w:pPr>
      <w:hyperlink w:anchor="_Toc195186559" w:history="1">
        <w:r w:rsidRPr="009550FE">
          <w:rPr>
            <w:rStyle w:val="Hyperlink"/>
            <w:noProof/>
            <w:lang w:val="en-GB"/>
          </w:rPr>
          <w:t>1.3</w:t>
        </w:r>
        <w:r>
          <w:rPr>
            <w:rFonts w:asciiTheme="minorHAnsi" w:eastAsiaTheme="minorEastAsia" w:hAnsiTheme="minorHAnsi" w:cstheme="minorBidi"/>
            <w:noProof/>
            <w:sz w:val="22"/>
            <w:szCs w:val="22"/>
          </w:rPr>
          <w:tab/>
        </w:r>
        <w:r w:rsidRPr="009550FE">
          <w:rPr>
            <w:rStyle w:val="Hyperlink"/>
            <w:noProof/>
            <w:lang w:val="en-GB"/>
          </w:rPr>
          <w:t>Initial state of the fuel in PSAR</w:t>
        </w:r>
        <w:r>
          <w:rPr>
            <w:noProof/>
            <w:webHidden/>
          </w:rPr>
          <w:tab/>
        </w:r>
        <w:r>
          <w:rPr>
            <w:noProof/>
            <w:webHidden/>
          </w:rPr>
          <w:fldChar w:fldCharType="begin"/>
        </w:r>
        <w:r>
          <w:rPr>
            <w:noProof/>
            <w:webHidden/>
          </w:rPr>
          <w:instrText xml:space="preserve"> PAGEREF _Toc195186559 \h </w:instrText>
        </w:r>
        <w:r>
          <w:rPr>
            <w:noProof/>
            <w:webHidden/>
          </w:rPr>
        </w:r>
        <w:r>
          <w:rPr>
            <w:noProof/>
            <w:webHidden/>
          </w:rPr>
          <w:fldChar w:fldCharType="separate"/>
        </w:r>
        <w:r w:rsidR="00FD2204">
          <w:rPr>
            <w:noProof/>
            <w:webHidden/>
          </w:rPr>
          <w:t>9</w:t>
        </w:r>
        <w:r>
          <w:rPr>
            <w:noProof/>
            <w:webHidden/>
          </w:rPr>
          <w:fldChar w:fldCharType="end"/>
        </w:r>
      </w:hyperlink>
    </w:p>
    <w:p w14:paraId="773C88E6" w14:textId="68E4E065" w:rsidR="00E92958" w:rsidRDefault="00E92958">
      <w:pPr>
        <w:pStyle w:val="TOC3"/>
        <w:tabs>
          <w:tab w:val="left" w:pos="1219"/>
        </w:tabs>
        <w:rPr>
          <w:rFonts w:asciiTheme="minorHAnsi" w:eastAsiaTheme="minorEastAsia" w:hAnsiTheme="minorHAnsi" w:cstheme="minorBidi"/>
          <w:noProof/>
          <w:sz w:val="22"/>
          <w:szCs w:val="22"/>
        </w:rPr>
      </w:pPr>
      <w:hyperlink w:anchor="_Toc195186560" w:history="1">
        <w:r w:rsidRPr="009550FE">
          <w:rPr>
            <w:rStyle w:val="Hyperlink"/>
            <w:noProof/>
            <w:lang w:val="en-GB"/>
          </w:rPr>
          <w:t>1.3.1</w:t>
        </w:r>
        <w:r>
          <w:rPr>
            <w:rFonts w:asciiTheme="minorHAnsi" w:eastAsiaTheme="minorEastAsia" w:hAnsiTheme="minorHAnsi" w:cstheme="minorBidi"/>
            <w:noProof/>
            <w:sz w:val="22"/>
            <w:szCs w:val="22"/>
          </w:rPr>
          <w:tab/>
        </w:r>
        <w:r w:rsidRPr="009550FE">
          <w:rPr>
            <w:rStyle w:val="Hyperlink"/>
            <w:noProof/>
            <w:lang w:val="en-GB"/>
          </w:rPr>
          <w:t>General</w:t>
        </w:r>
        <w:r>
          <w:rPr>
            <w:noProof/>
            <w:webHidden/>
          </w:rPr>
          <w:tab/>
        </w:r>
        <w:r>
          <w:rPr>
            <w:noProof/>
            <w:webHidden/>
          </w:rPr>
          <w:fldChar w:fldCharType="begin"/>
        </w:r>
        <w:r>
          <w:rPr>
            <w:noProof/>
            <w:webHidden/>
          </w:rPr>
          <w:instrText xml:space="preserve"> PAGEREF _Toc195186560 \h </w:instrText>
        </w:r>
        <w:r>
          <w:rPr>
            <w:noProof/>
            <w:webHidden/>
          </w:rPr>
        </w:r>
        <w:r>
          <w:rPr>
            <w:noProof/>
            <w:webHidden/>
          </w:rPr>
          <w:fldChar w:fldCharType="separate"/>
        </w:r>
        <w:r w:rsidR="00FD2204">
          <w:rPr>
            <w:noProof/>
            <w:webHidden/>
          </w:rPr>
          <w:t>9</w:t>
        </w:r>
        <w:r>
          <w:rPr>
            <w:noProof/>
            <w:webHidden/>
          </w:rPr>
          <w:fldChar w:fldCharType="end"/>
        </w:r>
      </w:hyperlink>
    </w:p>
    <w:p w14:paraId="685CD710" w14:textId="111DDB34" w:rsidR="00E92958" w:rsidRDefault="00E92958">
      <w:pPr>
        <w:pStyle w:val="TOC3"/>
        <w:tabs>
          <w:tab w:val="left" w:pos="1219"/>
        </w:tabs>
        <w:rPr>
          <w:rFonts w:asciiTheme="minorHAnsi" w:eastAsiaTheme="minorEastAsia" w:hAnsiTheme="minorHAnsi" w:cstheme="minorBidi"/>
          <w:noProof/>
          <w:sz w:val="22"/>
          <w:szCs w:val="22"/>
        </w:rPr>
      </w:pPr>
      <w:hyperlink w:anchor="_Toc195186561" w:history="1">
        <w:r w:rsidRPr="009550FE">
          <w:rPr>
            <w:rStyle w:val="Hyperlink"/>
            <w:noProof/>
            <w:lang w:val="en-GB"/>
          </w:rPr>
          <w:t>1.3.2</w:t>
        </w:r>
        <w:r>
          <w:rPr>
            <w:rFonts w:asciiTheme="minorHAnsi" w:eastAsiaTheme="minorEastAsia" w:hAnsiTheme="minorHAnsi" w:cstheme="minorBidi"/>
            <w:noProof/>
            <w:sz w:val="22"/>
            <w:szCs w:val="22"/>
          </w:rPr>
          <w:tab/>
        </w:r>
        <w:r w:rsidRPr="009550FE">
          <w:rPr>
            <w:rStyle w:val="Hyperlink"/>
            <w:noProof/>
            <w:lang w:val="en-GB"/>
          </w:rPr>
          <w:t>Fuel types</w:t>
        </w:r>
        <w:r>
          <w:rPr>
            <w:noProof/>
            <w:webHidden/>
          </w:rPr>
          <w:tab/>
        </w:r>
        <w:r>
          <w:rPr>
            <w:noProof/>
            <w:webHidden/>
          </w:rPr>
          <w:fldChar w:fldCharType="begin"/>
        </w:r>
        <w:r>
          <w:rPr>
            <w:noProof/>
            <w:webHidden/>
          </w:rPr>
          <w:instrText xml:space="preserve"> PAGEREF _Toc195186561 \h </w:instrText>
        </w:r>
        <w:r>
          <w:rPr>
            <w:noProof/>
            <w:webHidden/>
          </w:rPr>
        </w:r>
        <w:r>
          <w:rPr>
            <w:noProof/>
            <w:webHidden/>
          </w:rPr>
          <w:fldChar w:fldCharType="separate"/>
        </w:r>
        <w:r w:rsidR="00FD2204">
          <w:rPr>
            <w:noProof/>
            <w:webHidden/>
          </w:rPr>
          <w:t>10</w:t>
        </w:r>
        <w:r>
          <w:rPr>
            <w:noProof/>
            <w:webHidden/>
          </w:rPr>
          <w:fldChar w:fldCharType="end"/>
        </w:r>
      </w:hyperlink>
    </w:p>
    <w:p w14:paraId="4CB3763A" w14:textId="5B07B057" w:rsidR="00E92958" w:rsidRDefault="00E92958">
      <w:pPr>
        <w:pStyle w:val="TOC3"/>
        <w:tabs>
          <w:tab w:val="left" w:pos="1219"/>
        </w:tabs>
        <w:rPr>
          <w:rFonts w:asciiTheme="minorHAnsi" w:eastAsiaTheme="minorEastAsia" w:hAnsiTheme="minorHAnsi" w:cstheme="minorBidi"/>
          <w:noProof/>
          <w:sz w:val="22"/>
          <w:szCs w:val="22"/>
        </w:rPr>
      </w:pPr>
      <w:hyperlink w:anchor="_Toc195186562" w:history="1">
        <w:r w:rsidRPr="009550FE">
          <w:rPr>
            <w:rStyle w:val="Hyperlink"/>
            <w:noProof/>
            <w:lang w:val="en-GB"/>
          </w:rPr>
          <w:t>1.3.3</w:t>
        </w:r>
        <w:r>
          <w:rPr>
            <w:rFonts w:asciiTheme="minorHAnsi" w:eastAsiaTheme="minorEastAsia" w:hAnsiTheme="minorHAnsi" w:cstheme="minorBidi"/>
            <w:noProof/>
            <w:sz w:val="22"/>
            <w:szCs w:val="22"/>
          </w:rPr>
          <w:tab/>
        </w:r>
        <w:r w:rsidRPr="009550FE">
          <w:rPr>
            <w:rStyle w:val="Hyperlink"/>
            <w:noProof/>
            <w:lang w:val="en-GB"/>
          </w:rPr>
          <w:t>Structure of the fuel assemblies</w:t>
        </w:r>
        <w:r>
          <w:rPr>
            <w:noProof/>
            <w:webHidden/>
          </w:rPr>
          <w:tab/>
        </w:r>
        <w:r>
          <w:rPr>
            <w:noProof/>
            <w:webHidden/>
          </w:rPr>
          <w:fldChar w:fldCharType="begin"/>
        </w:r>
        <w:r>
          <w:rPr>
            <w:noProof/>
            <w:webHidden/>
          </w:rPr>
          <w:instrText xml:space="preserve"> PAGEREF _Toc195186562 \h </w:instrText>
        </w:r>
        <w:r>
          <w:rPr>
            <w:noProof/>
            <w:webHidden/>
          </w:rPr>
        </w:r>
        <w:r>
          <w:rPr>
            <w:noProof/>
            <w:webHidden/>
          </w:rPr>
          <w:fldChar w:fldCharType="separate"/>
        </w:r>
        <w:r w:rsidR="00FD2204">
          <w:rPr>
            <w:noProof/>
            <w:webHidden/>
          </w:rPr>
          <w:t>11</w:t>
        </w:r>
        <w:r>
          <w:rPr>
            <w:noProof/>
            <w:webHidden/>
          </w:rPr>
          <w:fldChar w:fldCharType="end"/>
        </w:r>
      </w:hyperlink>
    </w:p>
    <w:p w14:paraId="1BCB5AC0" w14:textId="407E561B" w:rsidR="00E92958" w:rsidRDefault="00E92958">
      <w:pPr>
        <w:pStyle w:val="TOC3"/>
        <w:tabs>
          <w:tab w:val="left" w:pos="1219"/>
        </w:tabs>
        <w:rPr>
          <w:rFonts w:asciiTheme="minorHAnsi" w:eastAsiaTheme="minorEastAsia" w:hAnsiTheme="minorHAnsi" w:cstheme="minorBidi"/>
          <w:noProof/>
          <w:sz w:val="22"/>
          <w:szCs w:val="22"/>
        </w:rPr>
      </w:pPr>
      <w:hyperlink w:anchor="_Toc195186563" w:history="1">
        <w:r w:rsidRPr="009550FE">
          <w:rPr>
            <w:rStyle w:val="Hyperlink"/>
            <w:noProof/>
            <w:lang w:val="en-GB"/>
          </w:rPr>
          <w:t>1.3.4</w:t>
        </w:r>
        <w:r>
          <w:rPr>
            <w:rFonts w:asciiTheme="minorHAnsi" w:eastAsiaTheme="minorEastAsia" w:hAnsiTheme="minorHAnsi" w:cstheme="minorBidi"/>
            <w:noProof/>
            <w:sz w:val="22"/>
            <w:szCs w:val="22"/>
          </w:rPr>
          <w:tab/>
        </w:r>
        <w:r w:rsidRPr="009550FE">
          <w:rPr>
            <w:rStyle w:val="Hyperlink"/>
            <w:noProof/>
            <w:lang w:val="en-GB"/>
          </w:rPr>
          <w:t>Description of fuel structure and radionuclide distribution in the structure</w:t>
        </w:r>
        <w:r>
          <w:rPr>
            <w:noProof/>
            <w:webHidden/>
          </w:rPr>
          <w:tab/>
        </w:r>
        <w:r>
          <w:rPr>
            <w:noProof/>
            <w:webHidden/>
          </w:rPr>
          <w:fldChar w:fldCharType="begin"/>
        </w:r>
        <w:r>
          <w:rPr>
            <w:noProof/>
            <w:webHidden/>
          </w:rPr>
          <w:instrText xml:space="preserve"> PAGEREF _Toc195186563 \h </w:instrText>
        </w:r>
        <w:r>
          <w:rPr>
            <w:noProof/>
            <w:webHidden/>
          </w:rPr>
        </w:r>
        <w:r>
          <w:rPr>
            <w:noProof/>
            <w:webHidden/>
          </w:rPr>
          <w:fldChar w:fldCharType="separate"/>
        </w:r>
        <w:r w:rsidR="00FD2204">
          <w:rPr>
            <w:noProof/>
            <w:webHidden/>
          </w:rPr>
          <w:t>12</w:t>
        </w:r>
        <w:r>
          <w:rPr>
            <w:noProof/>
            <w:webHidden/>
          </w:rPr>
          <w:fldChar w:fldCharType="end"/>
        </w:r>
      </w:hyperlink>
    </w:p>
    <w:p w14:paraId="63653CC2" w14:textId="02F10042" w:rsidR="00E92958" w:rsidRDefault="00E92958">
      <w:pPr>
        <w:pStyle w:val="TOC2"/>
        <w:rPr>
          <w:rFonts w:asciiTheme="minorHAnsi" w:eastAsiaTheme="minorEastAsia" w:hAnsiTheme="minorHAnsi" w:cstheme="minorBidi"/>
          <w:noProof/>
          <w:sz w:val="22"/>
          <w:szCs w:val="22"/>
        </w:rPr>
      </w:pPr>
      <w:hyperlink w:anchor="_Toc195186564" w:history="1">
        <w:r w:rsidRPr="009550FE">
          <w:rPr>
            <w:rStyle w:val="Hyperlink"/>
            <w:noProof/>
            <w:lang w:val="en-GB"/>
          </w:rPr>
          <w:t>1.4</w:t>
        </w:r>
        <w:r>
          <w:rPr>
            <w:rFonts w:asciiTheme="minorHAnsi" w:eastAsiaTheme="minorEastAsia" w:hAnsiTheme="minorHAnsi" w:cstheme="minorBidi"/>
            <w:noProof/>
            <w:sz w:val="22"/>
            <w:szCs w:val="22"/>
          </w:rPr>
          <w:tab/>
        </w:r>
        <w:r w:rsidRPr="009550FE">
          <w:rPr>
            <w:rStyle w:val="Hyperlink"/>
            <w:noProof/>
            <w:lang w:val="en-GB"/>
          </w:rPr>
          <w:t>Definition of fuel variables</w:t>
        </w:r>
        <w:r>
          <w:rPr>
            <w:noProof/>
            <w:webHidden/>
          </w:rPr>
          <w:tab/>
        </w:r>
        <w:r>
          <w:rPr>
            <w:noProof/>
            <w:webHidden/>
          </w:rPr>
          <w:fldChar w:fldCharType="begin"/>
        </w:r>
        <w:r>
          <w:rPr>
            <w:noProof/>
            <w:webHidden/>
          </w:rPr>
          <w:instrText xml:space="preserve"> PAGEREF _Toc195186564 \h </w:instrText>
        </w:r>
        <w:r>
          <w:rPr>
            <w:noProof/>
            <w:webHidden/>
          </w:rPr>
        </w:r>
        <w:r>
          <w:rPr>
            <w:noProof/>
            <w:webHidden/>
          </w:rPr>
          <w:fldChar w:fldCharType="separate"/>
        </w:r>
        <w:r w:rsidR="00FD2204">
          <w:rPr>
            <w:noProof/>
            <w:webHidden/>
          </w:rPr>
          <w:t>15</w:t>
        </w:r>
        <w:r>
          <w:rPr>
            <w:noProof/>
            <w:webHidden/>
          </w:rPr>
          <w:fldChar w:fldCharType="end"/>
        </w:r>
      </w:hyperlink>
    </w:p>
    <w:p w14:paraId="3DD8C37B" w14:textId="0AD3395A" w:rsidR="00E92958" w:rsidRDefault="00E92958">
      <w:pPr>
        <w:pStyle w:val="TOC2"/>
        <w:rPr>
          <w:rFonts w:asciiTheme="minorHAnsi" w:eastAsiaTheme="minorEastAsia" w:hAnsiTheme="minorHAnsi" w:cstheme="minorBidi"/>
          <w:noProof/>
          <w:sz w:val="22"/>
          <w:szCs w:val="22"/>
        </w:rPr>
      </w:pPr>
      <w:hyperlink w:anchor="_Toc195186565" w:history="1">
        <w:r w:rsidRPr="009550FE">
          <w:rPr>
            <w:rStyle w:val="Hyperlink"/>
            <w:noProof/>
            <w:lang w:val="en-GB"/>
          </w:rPr>
          <w:t>1.5</w:t>
        </w:r>
        <w:r>
          <w:rPr>
            <w:rFonts w:asciiTheme="minorHAnsi" w:eastAsiaTheme="minorEastAsia" w:hAnsiTheme="minorHAnsi" w:cstheme="minorBidi"/>
            <w:noProof/>
            <w:sz w:val="22"/>
            <w:szCs w:val="22"/>
          </w:rPr>
          <w:tab/>
        </w:r>
        <w:r w:rsidRPr="009550FE">
          <w:rPr>
            <w:rStyle w:val="Hyperlink"/>
            <w:noProof/>
            <w:lang w:val="en-GB"/>
          </w:rPr>
          <w:t>Summary of handling of fuel processes in the PSAR</w:t>
        </w:r>
        <w:r>
          <w:rPr>
            <w:noProof/>
            <w:webHidden/>
          </w:rPr>
          <w:tab/>
        </w:r>
        <w:r>
          <w:rPr>
            <w:noProof/>
            <w:webHidden/>
          </w:rPr>
          <w:fldChar w:fldCharType="begin"/>
        </w:r>
        <w:r>
          <w:rPr>
            <w:noProof/>
            <w:webHidden/>
          </w:rPr>
          <w:instrText xml:space="preserve"> PAGEREF _Toc195186565 \h </w:instrText>
        </w:r>
        <w:r>
          <w:rPr>
            <w:noProof/>
            <w:webHidden/>
          </w:rPr>
        </w:r>
        <w:r>
          <w:rPr>
            <w:noProof/>
            <w:webHidden/>
          </w:rPr>
          <w:fldChar w:fldCharType="separate"/>
        </w:r>
        <w:r w:rsidR="00FD2204">
          <w:rPr>
            <w:noProof/>
            <w:webHidden/>
          </w:rPr>
          <w:t>16</w:t>
        </w:r>
        <w:r>
          <w:rPr>
            <w:noProof/>
            <w:webHidden/>
          </w:rPr>
          <w:fldChar w:fldCharType="end"/>
        </w:r>
      </w:hyperlink>
    </w:p>
    <w:p w14:paraId="3FD019D4" w14:textId="4D3F2AB1" w:rsidR="00E92958" w:rsidRDefault="00E92958">
      <w:pPr>
        <w:pStyle w:val="TOC2"/>
        <w:rPr>
          <w:rFonts w:asciiTheme="minorHAnsi" w:eastAsiaTheme="minorEastAsia" w:hAnsiTheme="minorHAnsi" w:cstheme="minorBidi"/>
          <w:noProof/>
          <w:sz w:val="22"/>
          <w:szCs w:val="22"/>
        </w:rPr>
      </w:pPr>
      <w:hyperlink w:anchor="_Toc195186566" w:history="1">
        <w:r w:rsidRPr="009550FE">
          <w:rPr>
            <w:rStyle w:val="Hyperlink"/>
            <w:noProof/>
            <w:lang w:val="en-GB"/>
          </w:rPr>
          <w:t>1.6</w:t>
        </w:r>
        <w:r>
          <w:rPr>
            <w:rFonts w:asciiTheme="minorHAnsi" w:eastAsiaTheme="minorEastAsia" w:hAnsiTheme="minorHAnsi" w:cstheme="minorBidi"/>
            <w:noProof/>
            <w:sz w:val="22"/>
            <w:szCs w:val="22"/>
          </w:rPr>
          <w:tab/>
        </w:r>
        <w:r w:rsidRPr="009550FE">
          <w:rPr>
            <w:rStyle w:val="Hyperlink"/>
            <w:noProof/>
            <w:lang w:val="en-GB"/>
          </w:rPr>
          <w:t>Initial state of the canister in the PSAR</w:t>
        </w:r>
        <w:r>
          <w:rPr>
            <w:noProof/>
            <w:webHidden/>
          </w:rPr>
          <w:tab/>
        </w:r>
        <w:r>
          <w:rPr>
            <w:noProof/>
            <w:webHidden/>
          </w:rPr>
          <w:fldChar w:fldCharType="begin"/>
        </w:r>
        <w:r>
          <w:rPr>
            <w:noProof/>
            <w:webHidden/>
          </w:rPr>
          <w:instrText xml:space="preserve"> PAGEREF _Toc195186566 \h </w:instrText>
        </w:r>
        <w:r>
          <w:rPr>
            <w:noProof/>
            <w:webHidden/>
          </w:rPr>
        </w:r>
        <w:r>
          <w:rPr>
            <w:noProof/>
            <w:webHidden/>
          </w:rPr>
          <w:fldChar w:fldCharType="separate"/>
        </w:r>
        <w:r w:rsidR="00FD2204">
          <w:rPr>
            <w:noProof/>
            <w:webHidden/>
          </w:rPr>
          <w:t>16</w:t>
        </w:r>
        <w:r>
          <w:rPr>
            <w:noProof/>
            <w:webHidden/>
          </w:rPr>
          <w:fldChar w:fldCharType="end"/>
        </w:r>
      </w:hyperlink>
    </w:p>
    <w:p w14:paraId="2D7BB32F" w14:textId="71003C50" w:rsidR="00E92958" w:rsidRDefault="00E92958">
      <w:pPr>
        <w:pStyle w:val="TOC3"/>
        <w:tabs>
          <w:tab w:val="left" w:pos="1219"/>
        </w:tabs>
        <w:rPr>
          <w:rFonts w:asciiTheme="minorHAnsi" w:eastAsiaTheme="minorEastAsia" w:hAnsiTheme="minorHAnsi" w:cstheme="minorBidi"/>
          <w:noProof/>
          <w:sz w:val="22"/>
          <w:szCs w:val="22"/>
        </w:rPr>
      </w:pPr>
      <w:hyperlink w:anchor="_Toc195186567" w:history="1">
        <w:r w:rsidRPr="009550FE">
          <w:rPr>
            <w:rStyle w:val="Hyperlink"/>
            <w:noProof/>
            <w:lang w:val="en-GB"/>
          </w:rPr>
          <w:t>1.6.1</w:t>
        </w:r>
        <w:r>
          <w:rPr>
            <w:rFonts w:asciiTheme="minorHAnsi" w:eastAsiaTheme="minorEastAsia" w:hAnsiTheme="minorHAnsi" w:cstheme="minorBidi"/>
            <w:noProof/>
            <w:sz w:val="22"/>
            <w:szCs w:val="22"/>
          </w:rPr>
          <w:tab/>
        </w:r>
        <w:r w:rsidRPr="009550FE">
          <w:rPr>
            <w:rStyle w:val="Hyperlink"/>
            <w:noProof/>
            <w:lang w:val="en-GB"/>
          </w:rPr>
          <w:t>Description of cast iron insert and copper canister</w:t>
        </w:r>
        <w:r>
          <w:rPr>
            <w:noProof/>
            <w:webHidden/>
          </w:rPr>
          <w:tab/>
        </w:r>
        <w:r>
          <w:rPr>
            <w:noProof/>
            <w:webHidden/>
          </w:rPr>
          <w:fldChar w:fldCharType="begin"/>
        </w:r>
        <w:r>
          <w:rPr>
            <w:noProof/>
            <w:webHidden/>
          </w:rPr>
          <w:instrText xml:space="preserve"> PAGEREF _Toc195186567 \h </w:instrText>
        </w:r>
        <w:r>
          <w:rPr>
            <w:noProof/>
            <w:webHidden/>
          </w:rPr>
        </w:r>
        <w:r>
          <w:rPr>
            <w:noProof/>
            <w:webHidden/>
          </w:rPr>
          <w:fldChar w:fldCharType="separate"/>
        </w:r>
        <w:r w:rsidR="00FD2204">
          <w:rPr>
            <w:noProof/>
            <w:webHidden/>
          </w:rPr>
          <w:t>16</w:t>
        </w:r>
        <w:r>
          <w:rPr>
            <w:noProof/>
            <w:webHidden/>
          </w:rPr>
          <w:fldChar w:fldCharType="end"/>
        </w:r>
      </w:hyperlink>
    </w:p>
    <w:p w14:paraId="7D95CB64" w14:textId="524B066A" w:rsidR="00E92958" w:rsidRDefault="00E92958">
      <w:pPr>
        <w:pStyle w:val="TOC2"/>
        <w:rPr>
          <w:rFonts w:asciiTheme="minorHAnsi" w:eastAsiaTheme="minorEastAsia" w:hAnsiTheme="minorHAnsi" w:cstheme="minorBidi"/>
          <w:noProof/>
          <w:sz w:val="22"/>
          <w:szCs w:val="22"/>
        </w:rPr>
      </w:pPr>
      <w:hyperlink w:anchor="_Toc195186568" w:history="1">
        <w:r w:rsidRPr="009550FE">
          <w:rPr>
            <w:rStyle w:val="Hyperlink"/>
            <w:noProof/>
            <w:lang w:val="en-GB"/>
          </w:rPr>
          <w:t>1.7</w:t>
        </w:r>
        <w:r>
          <w:rPr>
            <w:rFonts w:asciiTheme="minorHAnsi" w:eastAsiaTheme="minorEastAsia" w:hAnsiTheme="minorHAnsi" w:cstheme="minorBidi"/>
            <w:noProof/>
            <w:sz w:val="22"/>
            <w:szCs w:val="22"/>
          </w:rPr>
          <w:tab/>
        </w:r>
        <w:r w:rsidRPr="009550FE">
          <w:rPr>
            <w:rStyle w:val="Hyperlink"/>
            <w:noProof/>
            <w:lang w:val="en-GB"/>
          </w:rPr>
          <w:t>Canister performance and safety</w:t>
        </w:r>
        <w:r>
          <w:rPr>
            <w:noProof/>
            <w:webHidden/>
          </w:rPr>
          <w:tab/>
        </w:r>
        <w:r>
          <w:rPr>
            <w:noProof/>
            <w:webHidden/>
          </w:rPr>
          <w:fldChar w:fldCharType="begin"/>
        </w:r>
        <w:r>
          <w:rPr>
            <w:noProof/>
            <w:webHidden/>
          </w:rPr>
          <w:instrText xml:space="preserve"> PAGEREF _Toc195186568 \h </w:instrText>
        </w:r>
        <w:r>
          <w:rPr>
            <w:noProof/>
            <w:webHidden/>
          </w:rPr>
        </w:r>
        <w:r>
          <w:rPr>
            <w:noProof/>
            <w:webHidden/>
          </w:rPr>
          <w:fldChar w:fldCharType="separate"/>
        </w:r>
        <w:r w:rsidR="00FD2204">
          <w:rPr>
            <w:noProof/>
            <w:webHidden/>
          </w:rPr>
          <w:t>20</w:t>
        </w:r>
        <w:r>
          <w:rPr>
            <w:noProof/>
            <w:webHidden/>
          </w:rPr>
          <w:fldChar w:fldCharType="end"/>
        </w:r>
      </w:hyperlink>
    </w:p>
    <w:p w14:paraId="76A8B9CE" w14:textId="34913571" w:rsidR="00E92958" w:rsidRDefault="00E92958">
      <w:pPr>
        <w:pStyle w:val="TOC2"/>
        <w:rPr>
          <w:rFonts w:asciiTheme="minorHAnsi" w:eastAsiaTheme="minorEastAsia" w:hAnsiTheme="minorHAnsi" w:cstheme="minorBidi"/>
          <w:noProof/>
          <w:sz w:val="22"/>
          <w:szCs w:val="22"/>
        </w:rPr>
      </w:pPr>
      <w:hyperlink w:anchor="_Toc195186569" w:history="1">
        <w:r w:rsidRPr="009550FE">
          <w:rPr>
            <w:rStyle w:val="Hyperlink"/>
            <w:noProof/>
            <w:lang w:val="en-GB"/>
          </w:rPr>
          <w:t>1.8</w:t>
        </w:r>
        <w:r>
          <w:rPr>
            <w:rFonts w:asciiTheme="minorHAnsi" w:eastAsiaTheme="minorEastAsia" w:hAnsiTheme="minorHAnsi" w:cstheme="minorBidi"/>
            <w:noProof/>
            <w:sz w:val="22"/>
            <w:szCs w:val="22"/>
          </w:rPr>
          <w:tab/>
        </w:r>
        <w:r w:rsidRPr="009550FE">
          <w:rPr>
            <w:rStyle w:val="Hyperlink"/>
            <w:noProof/>
            <w:lang w:val="en-GB"/>
          </w:rPr>
          <w:t>Definition of canister variables</w:t>
        </w:r>
        <w:r>
          <w:rPr>
            <w:noProof/>
            <w:webHidden/>
          </w:rPr>
          <w:tab/>
        </w:r>
        <w:r>
          <w:rPr>
            <w:noProof/>
            <w:webHidden/>
          </w:rPr>
          <w:fldChar w:fldCharType="begin"/>
        </w:r>
        <w:r>
          <w:rPr>
            <w:noProof/>
            <w:webHidden/>
          </w:rPr>
          <w:instrText xml:space="preserve"> PAGEREF _Toc195186569 \h </w:instrText>
        </w:r>
        <w:r>
          <w:rPr>
            <w:noProof/>
            <w:webHidden/>
          </w:rPr>
        </w:r>
        <w:r>
          <w:rPr>
            <w:noProof/>
            <w:webHidden/>
          </w:rPr>
          <w:fldChar w:fldCharType="separate"/>
        </w:r>
        <w:r w:rsidR="00FD2204">
          <w:rPr>
            <w:noProof/>
            <w:webHidden/>
          </w:rPr>
          <w:t>21</w:t>
        </w:r>
        <w:r>
          <w:rPr>
            <w:noProof/>
            <w:webHidden/>
          </w:rPr>
          <w:fldChar w:fldCharType="end"/>
        </w:r>
      </w:hyperlink>
    </w:p>
    <w:p w14:paraId="41ED050E" w14:textId="654D2794" w:rsidR="00E92958" w:rsidRDefault="00E92958">
      <w:pPr>
        <w:pStyle w:val="TOC2"/>
        <w:rPr>
          <w:rFonts w:asciiTheme="minorHAnsi" w:eastAsiaTheme="minorEastAsia" w:hAnsiTheme="minorHAnsi" w:cstheme="minorBidi"/>
          <w:noProof/>
          <w:sz w:val="22"/>
          <w:szCs w:val="22"/>
        </w:rPr>
      </w:pPr>
      <w:hyperlink w:anchor="_Toc195186570" w:history="1">
        <w:r w:rsidRPr="009550FE">
          <w:rPr>
            <w:rStyle w:val="Hyperlink"/>
            <w:noProof/>
            <w:lang w:val="en-GB"/>
          </w:rPr>
          <w:t>1.9</w:t>
        </w:r>
        <w:r>
          <w:rPr>
            <w:rFonts w:asciiTheme="minorHAnsi" w:eastAsiaTheme="minorEastAsia" w:hAnsiTheme="minorHAnsi" w:cstheme="minorBidi"/>
            <w:noProof/>
            <w:sz w:val="22"/>
            <w:szCs w:val="22"/>
          </w:rPr>
          <w:tab/>
        </w:r>
        <w:r w:rsidRPr="009550FE">
          <w:rPr>
            <w:rStyle w:val="Hyperlink"/>
            <w:noProof/>
            <w:lang w:val="en-GB"/>
          </w:rPr>
          <w:t>Summary of handling of canister processes in the PSAR</w:t>
        </w:r>
        <w:r>
          <w:rPr>
            <w:noProof/>
            <w:webHidden/>
          </w:rPr>
          <w:tab/>
        </w:r>
        <w:r>
          <w:rPr>
            <w:noProof/>
            <w:webHidden/>
          </w:rPr>
          <w:fldChar w:fldCharType="begin"/>
        </w:r>
        <w:r>
          <w:rPr>
            <w:noProof/>
            <w:webHidden/>
          </w:rPr>
          <w:instrText xml:space="preserve"> PAGEREF _Toc195186570 \h </w:instrText>
        </w:r>
        <w:r>
          <w:rPr>
            <w:noProof/>
            <w:webHidden/>
          </w:rPr>
        </w:r>
        <w:r>
          <w:rPr>
            <w:noProof/>
            <w:webHidden/>
          </w:rPr>
          <w:fldChar w:fldCharType="separate"/>
        </w:r>
        <w:r w:rsidR="00FD2204">
          <w:rPr>
            <w:noProof/>
            <w:webHidden/>
          </w:rPr>
          <w:t>21</w:t>
        </w:r>
        <w:r>
          <w:rPr>
            <w:noProof/>
            <w:webHidden/>
          </w:rPr>
          <w:fldChar w:fldCharType="end"/>
        </w:r>
      </w:hyperlink>
    </w:p>
    <w:p w14:paraId="3CE7AF3F" w14:textId="427CD386" w:rsidR="00E92958" w:rsidRDefault="00E92958">
      <w:pPr>
        <w:pStyle w:val="TOC1"/>
        <w:rPr>
          <w:rFonts w:asciiTheme="minorHAnsi" w:eastAsiaTheme="minorEastAsia" w:hAnsiTheme="minorHAnsi" w:cstheme="minorBidi"/>
          <w:b w:val="0"/>
          <w:noProof/>
          <w:sz w:val="22"/>
          <w:szCs w:val="22"/>
        </w:rPr>
      </w:pPr>
      <w:hyperlink w:anchor="_Toc195186571" w:history="1">
        <w:r w:rsidRPr="009550FE">
          <w:rPr>
            <w:rStyle w:val="Hyperlink"/>
            <w:noProof/>
            <w:lang w:val="en-GB"/>
          </w:rPr>
          <w:t>2</w:t>
        </w:r>
        <w:r>
          <w:rPr>
            <w:rFonts w:asciiTheme="minorHAnsi" w:eastAsiaTheme="minorEastAsia" w:hAnsiTheme="minorHAnsi" w:cstheme="minorBidi"/>
            <w:b w:val="0"/>
            <w:noProof/>
            <w:sz w:val="22"/>
            <w:szCs w:val="22"/>
          </w:rPr>
          <w:tab/>
        </w:r>
        <w:r w:rsidRPr="009550FE">
          <w:rPr>
            <w:rStyle w:val="Hyperlink"/>
            <w:noProof/>
            <w:lang w:val="en-GB"/>
          </w:rPr>
          <w:t>Fuel processes</w:t>
        </w:r>
        <w:r>
          <w:rPr>
            <w:noProof/>
            <w:webHidden/>
          </w:rPr>
          <w:tab/>
        </w:r>
        <w:r>
          <w:rPr>
            <w:noProof/>
            <w:webHidden/>
          </w:rPr>
          <w:fldChar w:fldCharType="begin"/>
        </w:r>
        <w:r>
          <w:rPr>
            <w:noProof/>
            <w:webHidden/>
          </w:rPr>
          <w:instrText xml:space="preserve"> PAGEREF _Toc195186571 \h </w:instrText>
        </w:r>
        <w:r>
          <w:rPr>
            <w:noProof/>
            <w:webHidden/>
          </w:rPr>
        </w:r>
        <w:r>
          <w:rPr>
            <w:noProof/>
            <w:webHidden/>
          </w:rPr>
          <w:fldChar w:fldCharType="separate"/>
        </w:r>
        <w:r w:rsidR="00FD2204">
          <w:rPr>
            <w:noProof/>
            <w:webHidden/>
          </w:rPr>
          <w:t>25</w:t>
        </w:r>
        <w:r>
          <w:rPr>
            <w:noProof/>
            <w:webHidden/>
          </w:rPr>
          <w:fldChar w:fldCharType="end"/>
        </w:r>
      </w:hyperlink>
    </w:p>
    <w:p w14:paraId="1F3AD077" w14:textId="21E6447B" w:rsidR="00E92958" w:rsidRDefault="00E92958">
      <w:pPr>
        <w:pStyle w:val="TOC2"/>
        <w:rPr>
          <w:rFonts w:asciiTheme="minorHAnsi" w:eastAsiaTheme="minorEastAsia" w:hAnsiTheme="minorHAnsi" w:cstheme="minorBidi"/>
          <w:noProof/>
          <w:sz w:val="22"/>
          <w:szCs w:val="22"/>
        </w:rPr>
      </w:pPr>
      <w:hyperlink w:anchor="_Toc195186572" w:history="1">
        <w:r w:rsidRPr="009550FE">
          <w:rPr>
            <w:rStyle w:val="Hyperlink"/>
            <w:noProof/>
            <w:lang w:val="en-GB"/>
          </w:rPr>
          <w:t>2.1</w:t>
        </w:r>
        <w:r>
          <w:rPr>
            <w:rFonts w:asciiTheme="minorHAnsi" w:eastAsiaTheme="minorEastAsia" w:hAnsiTheme="minorHAnsi" w:cstheme="minorBidi"/>
            <w:noProof/>
            <w:sz w:val="22"/>
            <w:szCs w:val="22"/>
          </w:rPr>
          <w:tab/>
        </w:r>
        <w:r w:rsidRPr="009550FE">
          <w:rPr>
            <w:rStyle w:val="Hyperlink"/>
            <w:noProof/>
            <w:lang w:val="en-GB"/>
          </w:rPr>
          <w:t>Radiation related processes</w:t>
        </w:r>
        <w:r>
          <w:rPr>
            <w:noProof/>
            <w:webHidden/>
          </w:rPr>
          <w:tab/>
        </w:r>
        <w:r>
          <w:rPr>
            <w:noProof/>
            <w:webHidden/>
          </w:rPr>
          <w:fldChar w:fldCharType="begin"/>
        </w:r>
        <w:r>
          <w:rPr>
            <w:noProof/>
            <w:webHidden/>
          </w:rPr>
          <w:instrText xml:space="preserve"> PAGEREF _Toc195186572 \h </w:instrText>
        </w:r>
        <w:r>
          <w:rPr>
            <w:noProof/>
            <w:webHidden/>
          </w:rPr>
        </w:r>
        <w:r>
          <w:rPr>
            <w:noProof/>
            <w:webHidden/>
          </w:rPr>
          <w:fldChar w:fldCharType="separate"/>
        </w:r>
        <w:r w:rsidR="00FD2204">
          <w:rPr>
            <w:noProof/>
            <w:webHidden/>
          </w:rPr>
          <w:t>25</w:t>
        </w:r>
        <w:r>
          <w:rPr>
            <w:noProof/>
            <w:webHidden/>
          </w:rPr>
          <w:fldChar w:fldCharType="end"/>
        </w:r>
      </w:hyperlink>
    </w:p>
    <w:p w14:paraId="2E5C3122" w14:textId="738999B8" w:rsidR="00E92958" w:rsidRDefault="00E92958">
      <w:pPr>
        <w:pStyle w:val="TOC3"/>
        <w:tabs>
          <w:tab w:val="left" w:pos="1219"/>
        </w:tabs>
        <w:rPr>
          <w:rFonts w:asciiTheme="minorHAnsi" w:eastAsiaTheme="minorEastAsia" w:hAnsiTheme="minorHAnsi" w:cstheme="minorBidi"/>
          <w:noProof/>
          <w:sz w:val="22"/>
          <w:szCs w:val="22"/>
        </w:rPr>
      </w:pPr>
      <w:hyperlink w:anchor="_Toc195186573" w:history="1">
        <w:r w:rsidRPr="009550FE">
          <w:rPr>
            <w:rStyle w:val="Hyperlink"/>
            <w:noProof/>
            <w:lang w:val="en-GB"/>
          </w:rPr>
          <w:t>2.1.1</w:t>
        </w:r>
        <w:r>
          <w:rPr>
            <w:rFonts w:asciiTheme="minorHAnsi" w:eastAsiaTheme="minorEastAsia" w:hAnsiTheme="minorHAnsi" w:cstheme="minorBidi"/>
            <w:noProof/>
            <w:sz w:val="22"/>
            <w:szCs w:val="22"/>
          </w:rPr>
          <w:tab/>
        </w:r>
        <w:r w:rsidRPr="009550FE">
          <w:rPr>
            <w:rStyle w:val="Hyperlink"/>
            <w:noProof/>
            <w:lang w:val="en-GB"/>
          </w:rPr>
          <w:t>Radioactive decay</w:t>
        </w:r>
        <w:r>
          <w:rPr>
            <w:noProof/>
            <w:webHidden/>
          </w:rPr>
          <w:tab/>
        </w:r>
        <w:r>
          <w:rPr>
            <w:noProof/>
            <w:webHidden/>
          </w:rPr>
          <w:fldChar w:fldCharType="begin"/>
        </w:r>
        <w:r>
          <w:rPr>
            <w:noProof/>
            <w:webHidden/>
          </w:rPr>
          <w:instrText xml:space="preserve"> PAGEREF _Toc195186573 \h </w:instrText>
        </w:r>
        <w:r>
          <w:rPr>
            <w:noProof/>
            <w:webHidden/>
          </w:rPr>
        </w:r>
        <w:r>
          <w:rPr>
            <w:noProof/>
            <w:webHidden/>
          </w:rPr>
          <w:fldChar w:fldCharType="separate"/>
        </w:r>
        <w:r w:rsidR="00FD2204">
          <w:rPr>
            <w:noProof/>
            <w:webHidden/>
          </w:rPr>
          <w:t>25</w:t>
        </w:r>
        <w:r>
          <w:rPr>
            <w:noProof/>
            <w:webHidden/>
          </w:rPr>
          <w:fldChar w:fldCharType="end"/>
        </w:r>
      </w:hyperlink>
    </w:p>
    <w:p w14:paraId="21D5BF45" w14:textId="733FFEA8" w:rsidR="00E92958" w:rsidRDefault="00E92958">
      <w:pPr>
        <w:pStyle w:val="TOC3"/>
        <w:tabs>
          <w:tab w:val="left" w:pos="1219"/>
        </w:tabs>
        <w:rPr>
          <w:rFonts w:asciiTheme="minorHAnsi" w:eastAsiaTheme="minorEastAsia" w:hAnsiTheme="minorHAnsi" w:cstheme="minorBidi"/>
          <w:noProof/>
          <w:sz w:val="22"/>
          <w:szCs w:val="22"/>
        </w:rPr>
      </w:pPr>
      <w:hyperlink w:anchor="_Toc195186574" w:history="1">
        <w:r w:rsidRPr="009550FE">
          <w:rPr>
            <w:rStyle w:val="Hyperlink"/>
            <w:noProof/>
            <w:lang w:val="en-GB"/>
          </w:rPr>
          <w:t>2.1.2</w:t>
        </w:r>
        <w:r>
          <w:rPr>
            <w:rFonts w:asciiTheme="minorHAnsi" w:eastAsiaTheme="minorEastAsia" w:hAnsiTheme="minorHAnsi" w:cstheme="minorBidi"/>
            <w:noProof/>
            <w:sz w:val="22"/>
            <w:szCs w:val="22"/>
          </w:rPr>
          <w:tab/>
        </w:r>
        <w:r w:rsidRPr="009550FE">
          <w:rPr>
            <w:rStyle w:val="Hyperlink"/>
            <w:noProof/>
            <w:lang w:val="en-GB"/>
          </w:rPr>
          <w:t>Radiation attenuation/heat generation</w:t>
        </w:r>
        <w:r>
          <w:rPr>
            <w:noProof/>
            <w:webHidden/>
          </w:rPr>
          <w:tab/>
        </w:r>
        <w:r>
          <w:rPr>
            <w:noProof/>
            <w:webHidden/>
          </w:rPr>
          <w:fldChar w:fldCharType="begin"/>
        </w:r>
        <w:r>
          <w:rPr>
            <w:noProof/>
            <w:webHidden/>
          </w:rPr>
          <w:instrText xml:space="preserve"> PAGEREF _Toc195186574 \h </w:instrText>
        </w:r>
        <w:r>
          <w:rPr>
            <w:noProof/>
            <w:webHidden/>
          </w:rPr>
        </w:r>
        <w:r>
          <w:rPr>
            <w:noProof/>
            <w:webHidden/>
          </w:rPr>
          <w:fldChar w:fldCharType="separate"/>
        </w:r>
        <w:r w:rsidR="00FD2204">
          <w:rPr>
            <w:noProof/>
            <w:webHidden/>
          </w:rPr>
          <w:t>25</w:t>
        </w:r>
        <w:r>
          <w:rPr>
            <w:noProof/>
            <w:webHidden/>
          </w:rPr>
          <w:fldChar w:fldCharType="end"/>
        </w:r>
      </w:hyperlink>
    </w:p>
    <w:p w14:paraId="20176C58" w14:textId="5FA04AEE" w:rsidR="00E92958" w:rsidRDefault="00E92958">
      <w:pPr>
        <w:pStyle w:val="TOC2"/>
        <w:rPr>
          <w:rFonts w:asciiTheme="minorHAnsi" w:eastAsiaTheme="minorEastAsia" w:hAnsiTheme="minorHAnsi" w:cstheme="minorBidi"/>
          <w:noProof/>
          <w:sz w:val="22"/>
          <w:szCs w:val="22"/>
        </w:rPr>
      </w:pPr>
      <w:hyperlink w:anchor="_Toc195186575" w:history="1">
        <w:r w:rsidRPr="009550FE">
          <w:rPr>
            <w:rStyle w:val="Hyperlink"/>
            <w:noProof/>
            <w:lang w:val="en-GB"/>
          </w:rPr>
          <w:t>2.2</w:t>
        </w:r>
        <w:r>
          <w:rPr>
            <w:rFonts w:asciiTheme="minorHAnsi" w:eastAsiaTheme="minorEastAsia" w:hAnsiTheme="minorHAnsi" w:cstheme="minorBidi"/>
            <w:noProof/>
            <w:sz w:val="22"/>
            <w:szCs w:val="22"/>
          </w:rPr>
          <w:tab/>
        </w:r>
        <w:r w:rsidRPr="009550FE">
          <w:rPr>
            <w:rStyle w:val="Hyperlink"/>
            <w:noProof/>
            <w:lang w:val="en-GB"/>
          </w:rPr>
          <w:t>Thermal processes</w:t>
        </w:r>
        <w:r>
          <w:rPr>
            <w:noProof/>
            <w:webHidden/>
          </w:rPr>
          <w:tab/>
        </w:r>
        <w:r>
          <w:rPr>
            <w:noProof/>
            <w:webHidden/>
          </w:rPr>
          <w:fldChar w:fldCharType="begin"/>
        </w:r>
        <w:r>
          <w:rPr>
            <w:noProof/>
            <w:webHidden/>
          </w:rPr>
          <w:instrText xml:space="preserve"> PAGEREF _Toc195186575 \h </w:instrText>
        </w:r>
        <w:r>
          <w:rPr>
            <w:noProof/>
            <w:webHidden/>
          </w:rPr>
        </w:r>
        <w:r>
          <w:rPr>
            <w:noProof/>
            <w:webHidden/>
          </w:rPr>
          <w:fldChar w:fldCharType="separate"/>
        </w:r>
        <w:r w:rsidR="00FD2204">
          <w:rPr>
            <w:noProof/>
            <w:webHidden/>
          </w:rPr>
          <w:t>26</w:t>
        </w:r>
        <w:r>
          <w:rPr>
            <w:noProof/>
            <w:webHidden/>
          </w:rPr>
          <w:fldChar w:fldCharType="end"/>
        </w:r>
      </w:hyperlink>
    </w:p>
    <w:p w14:paraId="3DA4413D" w14:textId="52F450D0" w:rsidR="00E92958" w:rsidRDefault="00E92958">
      <w:pPr>
        <w:pStyle w:val="TOC3"/>
        <w:tabs>
          <w:tab w:val="left" w:pos="1219"/>
        </w:tabs>
        <w:rPr>
          <w:rFonts w:asciiTheme="minorHAnsi" w:eastAsiaTheme="minorEastAsia" w:hAnsiTheme="minorHAnsi" w:cstheme="minorBidi"/>
          <w:noProof/>
          <w:sz w:val="22"/>
          <w:szCs w:val="22"/>
        </w:rPr>
      </w:pPr>
      <w:hyperlink w:anchor="_Toc195186576" w:history="1">
        <w:r w:rsidRPr="009550FE">
          <w:rPr>
            <w:rStyle w:val="Hyperlink"/>
            <w:noProof/>
            <w:lang w:val="en-GB"/>
          </w:rPr>
          <w:t>2.2.1</w:t>
        </w:r>
        <w:r>
          <w:rPr>
            <w:rFonts w:asciiTheme="minorHAnsi" w:eastAsiaTheme="minorEastAsia" w:hAnsiTheme="minorHAnsi" w:cstheme="minorBidi"/>
            <w:noProof/>
            <w:sz w:val="22"/>
            <w:szCs w:val="22"/>
          </w:rPr>
          <w:tab/>
        </w:r>
        <w:r w:rsidRPr="009550FE">
          <w:rPr>
            <w:rStyle w:val="Hyperlink"/>
            <w:noProof/>
            <w:lang w:val="en-GB"/>
          </w:rPr>
          <w:t>Heat transport</w:t>
        </w:r>
        <w:r>
          <w:rPr>
            <w:noProof/>
            <w:webHidden/>
          </w:rPr>
          <w:tab/>
        </w:r>
        <w:r>
          <w:rPr>
            <w:noProof/>
            <w:webHidden/>
          </w:rPr>
          <w:fldChar w:fldCharType="begin"/>
        </w:r>
        <w:r>
          <w:rPr>
            <w:noProof/>
            <w:webHidden/>
          </w:rPr>
          <w:instrText xml:space="preserve"> PAGEREF _Toc195186576 \h </w:instrText>
        </w:r>
        <w:r>
          <w:rPr>
            <w:noProof/>
            <w:webHidden/>
          </w:rPr>
        </w:r>
        <w:r>
          <w:rPr>
            <w:noProof/>
            <w:webHidden/>
          </w:rPr>
          <w:fldChar w:fldCharType="separate"/>
        </w:r>
        <w:r w:rsidR="00FD2204">
          <w:rPr>
            <w:noProof/>
            <w:webHidden/>
          </w:rPr>
          <w:t>26</w:t>
        </w:r>
        <w:r>
          <w:rPr>
            <w:noProof/>
            <w:webHidden/>
          </w:rPr>
          <w:fldChar w:fldCharType="end"/>
        </w:r>
      </w:hyperlink>
    </w:p>
    <w:p w14:paraId="61678FC2" w14:textId="35D18A09" w:rsidR="00E92958" w:rsidRDefault="00E92958">
      <w:pPr>
        <w:pStyle w:val="TOC2"/>
        <w:rPr>
          <w:rFonts w:asciiTheme="minorHAnsi" w:eastAsiaTheme="minorEastAsia" w:hAnsiTheme="minorHAnsi" w:cstheme="minorBidi"/>
          <w:noProof/>
          <w:sz w:val="22"/>
          <w:szCs w:val="22"/>
        </w:rPr>
      </w:pPr>
      <w:hyperlink w:anchor="_Toc195186577" w:history="1">
        <w:r w:rsidRPr="009550FE">
          <w:rPr>
            <w:rStyle w:val="Hyperlink"/>
            <w:noProof/>
            <w:lang w:val="en-GB"/>
          </w:rPr>
          <w:t>2.3</w:t>
        </w:r>
        <w:r>
          <w:rPr>
            <w:rFonts w:asciiTheme="minorHAnsi" w:eastAsiaTheme="minorEastAsia" w:hAnsiTheme="minorHAnsi" w:cstheme="minorBidi"/>
            <w:noProof/>
            <w:sz w:val="22"/>
            <w:szCs w:val="22"/>
          </w:rPr>
          <w:tab/>
        </w:r>
        <w:r w:rsidRPr="009550FE">
          <w:rPr>
            <w:rStyle w:val="Hyperlink"/>
            <w:noProof/>
            <w:lang w:val="en-GB"/>
          </w:rPr>
          <w:t>Hydraulic processes</w:t>
        </w:r>
        <w:r>
          <w:rPr>
            <w:noProof/>
            <w:webHidden/>
          </w:rPr>
          <w:tab/>
        </w:r>
        <w:r>
          <w:rPr>
            <w:noProof/>
            <w:webHidden/>
          </w:rPr>
          <w:fldChar w:fldCharType="begin"/>
        </w:r>
        <w:r>
          <w:rPr>
            <w:noProof/>
            <w:webHidden/>
          </w:rPr>
          <w:instrText xml:space="preserve"> PAGEREF _Toc195186577 \h </w:instrText>
        </w:r>
        <w:r>
          <w:rPr>
            <w:noProof/>
            <w:webHidden/>
          </w:rPr>
        </w:r>
        <w:r>
          <w:rPr>
            <w:noProof/>
            <w:webHidden/>
          </w:rPr>
          <w:fldChar w:fldCharType="separate"/>
        </w:r>
        <w:r w:rsidR="00FD2204">
          <w:rPr>
            <w:noProof/>
            <w:webHidden/>
          </w:rPr>
          <w:t>27</w:t>
        </w:r>
        <w:r>
          <w:rPr>
            <w:noProof/>
            <w:webHidden/>
          </w:rPr>
          <w:fldChar w:fldCharType="end"/>
        </w:r>
      </w:hyperlink>
    </w:p>
    <w:p w14:paraId="5D02F412" w14:textId="753E7B54" w:rsidR="00E92958" w:rsidRDefault="00E92958">
      <w:pPr>
        <w:pStyle w:val="TOC3"/>
        <w:tabs>
          <w:tab w:val="left" w:pos="1219"/>
        </w:tabs>
        <w:rPr>
          <w:rFonts w:asciiTheme="minorHAnsi" w:eastAsiaTheme="minorEastAsia" w:hAnsiTheme="minorHAnsi" w:cstheme="minorBidi"/>
          <w:noProof/>
          <w:sz w:val="22"/>
          <w:szCs w:val="22"/>
        </w:rPr>
      </w:pPr>
      <w:hyperlink w:anchor="_Toc195186578" w:history="1">
        <w:r w:rsidRPr="009550FE">
          <w:rPr>
            <w:rStyle w:val="Hyperlink"/>
            <w:noProof/>
            <w:lang w:val="en-GB"/>
          </w:rPr>
          <w:t>2.3.1</w:t>
        </w:r>
        <w:r>
          <w:rPr>
            <w:rFonts w:asciiTheme="minorHAnsi" w:eastAsiaTheme="minorEastAsia" w:hAnsiTheme="minorHAnsi" w:cstheme="minorBidi"/>
            <w:noProof/>
            <w:sz w:val="22"/>
            <w:szCs w:val="22"/>
          </w:rPr>
          <w:tab/>
        </w:r>
        <w:r w:rsidRPr="009550FE">
          <w:rPr>
            <w:rStyle w:val="Hyperlink"/>
            <w:noProof/>
            <w:lang w:val="en-GB"/>
          </w:rPr>
          <w:t>Water and gas transport in the canister, boiling/condensation</w:t>
        </w:r>
        <w:r>
          <w:rPr>
            <w:noProof/>
            <w:webHidden/>
          </w:rPr>
          <w:tab/>
        </w:r>
        <w:r>
          <w:rPr>
            <w:noProof/>
            <w:webHidden/>
          </w:rPr>
          <w:fldChar w:fldCharType="begin"/>
        </w:r>
        <w:r>
          <w:rPr>
            <w:noProof/>
            <w:webHidden/>
          </w:rPr>
          <w:instrText xml:space="preserve"> PAGEREF _Toc195186578 \h </w:instrText>
        </w:r>
        <w:r>
          <w:rPr>
            <w:noProof/>
            <w:webHidden/>
          </w:rPr>
        </w:r>
        <w:r>
          <w:rPr>
            <w:noProof/>
            <w:webHidden/>
          </w:rPr>
          <w:fldChar w:fldCharType="separate"/>
        </w:r>
        <w:r w:rsidR="00FD2204">
          <w:rPr>
            <w:noProof/>
            <w:webHidden/>
          </w:rPr>
          <w:t>27</w:t>
        </w:r>
        <w:r>
          <w:rPr>
            <w:noProof/>
            <w:webHidden/>
          </w:rPr>
          <w:fldChar w:fldCharType="end"/>
        </w:r>
      </w:hyperlink>
    </w:p>
    <w:p w14:paraId="555A3446" w14:textId="2FB00265" w:rsidR="00E92958" w:rsidRDefault="00E92958">
      <w:pPr>
        <w:pStyle w:val="TOC2"/>
        <w:rPr>
          <w:rFonts w:asciiTheme="minorHAnsi" w:eastAsiaTheme="minorEastAsia" w:hAnsiTheme="minorHAnsi" w:cstheme="minorBidi"/>
          <w:noProof/>
          <w:sz w:val="22"/>
          <w:szCs w:val="22"/>
        </w:rPr>
      </w:pPr>
      <w:hyperlink w:anchor="_Toc195186579" w:history="1">
        <w:r w:rsidRPr="009550FE">
          <w:rPr>
            <w:rStyle w:val="Hyperlink"/>
            <w:noProof/>
            <w:lang w:val="en-GB"/>
          </w:rPr>
          <w:t>2.4</w:t>
        </w:r>
        <w:r>
          <w:rPr>
            <w:rFonts w:asciiTheme="minorHAnsi" w:eastAsiaTheme="minorEastAsia" w:hAnsiTheme="minorHAnsi" w:cstheme="minorBidi"/>
            <w:noProof/>
            <w:sz w:val="22"/>
            <w:szCs w:val="22"/>
          </w:rPr>
          <w:tab/>
        </w:r>
        <w:r w:rsidRPr="009550FE">
          <w:rPr>
            <w:rStyle w:val="Hyperlink"/>
            <w:noProof/>
            <w:lang w:val="en-GB"/>
          </w:rPr>
          <w:t>Mechanical processes</w:t>
        </w:r>
        <w:r>
          <w:rPr>
            <w:noProof/>
            <w:webHidden/>
          </w:rPr>
          <w:tab/>
        </w:r>
        <w:r>
          <w:rPr>
            <w:noProof/>
            <w:webHidden/>
          </w:rPr>
          <w:fldChar w:fldCharType="begin"/>
        </w:r>
        <w:r>
          <w:rPr>
            <w:noProof/>
            <w:webHidden/>
          </w:rPr>
          <w:instrText xml:space="preserve"> PAGEREF _Toc195186579 \h </w:instrText>
        </w:r>
        <w:r>
          <w:rPr>
            <w:noProof/>
            <w:webHidden/>
          </w:rPr>
        </w:r>
        <w:r>
          <w:rPr>
            <w:noProof/>
            <w:webHidden/>
          </w:rPr>
          <w:fldChar w:fldCharType="separate"/>
        </w:r>
        <w:r w:rsidR="00FD2204">
          <w:rPr>
            <w:noProof/>
            <w:webHidden/>
          </w:rPr>
          <w:t>27</w:t>
        </w:r>
        <w:r>
          <w:rPr>
            <w:noProof/>
            <w:webHidden/>
          </w:rPr>
          <w:fldChar w:fldCharType="end"/>
        </w:r>
      </w:hyperlink>
    </w:p>
    <w:p w14:paraId="00944430" w14:textId="782681B4" w:rsidR="00E92958" w:rsidRDefault="00E92958">
      <w:pPr>
        <w:pStyle w:val="TOC3"/>
        <w:tabs>
          <w:tab w:val="left" w:pos="1219"/>
        </w:tabs>
        <w:rPr>
          <w:rFonts w:asciiTheme="minorHAnsi" w:eastAsiaTheme="minorEastAsia" w:hAnsiTheme="minorHAnsi" w:cstheme="minorBidi"/>
          <w:noProof/>
          <w:sz w:val="22"/>
          <w:szCs w:val="22"/>
        </w:rPr>
      </w:pPr>
      <w:hyperlink w:anchor="_Toc195186580" w:history="1">
        <w:r w:rsidRPr="009550FE">
          <w:rPr>
            <w:rStyle w:val="Hyperlink"/>
            <w:noProof/>
            <w:lang w:val="en-GB"/>
          </w:rPr>
          <w:t>2.4.1</w:t>
        </w:r>
        <w:r>
          <w:rPr>
            <w:rFonts w:asciiTheme="minorHAnsi" w:eastAsiaTheme="minorEastAsia" w:hAnsiTheme="minorHAnsi" w:cstheme="minorBidi"/>
            <w:noProof/>
            <w:sz w:val="22"/>
            <w:szCs w:val="22"/>
          </w:rPr>
          <w:tab/>
        </w:r>
        <w:r w:rsidRPr="009550FE">
          <w:rPr>
            <w:rStyle w:val="Hyperlink"/>
            <w:noProof/>
            <w:lang w:val="en-GB"/>
          </w:rPr>
          <w:t>Mechanical cladding failure</w:t>
        </w:r>
        <w:r>
          <w:rPr>
            <w:noProof/>
            <w:webHidden/>
          </w:rPr>
          <w:tab/>
        </w:r>
        <w:r>
          <w:rPr>
            <w:noProof/>
            <w:webHidden/>
          </w:rPr>
          <w:fldChar w:fldCharType="begin"/>
        </w:r>
        <w:r>
          <w:rPr>
            <w:noProof/>
            <w:webHidden/>
          </w:rPr>
          <w:instrText xml:space="preserve"> PAGEREF _Toc195186580 \h </w:instrText>
        </w:r>
        <w:r>
          <w:rPr>
            <w:noProof/>
            <w:webHidden/>
          </w:rPr>
        </w:r>
        <w:r>
          <w:rPr>
            <w:noProof/>
            <w:webHidden/>
          </w:rPr>
          <w:fldChar w:fldCharType="separate"/>
        </w:r>
        <w:r w:rsidR="00FD2204">
          <w:rPr>
            <w:noProof/>
            <w:webHidden/>
          </w:rPr>
          <w:t>27</w:t>
        </w:r>
        <w:r>
          <w:rPr>
            <w:noProof/>
            <w:webHidden/>
          </w:rPr>
          <w:fldChar w:fldCharType="end"/>
        </w:r>
      </w:hyperlink>
    </w:p>
    <w:p w14:paraId="5308A859" w14:textId="66854017" w:rsidR="00E92958" w:rsidRDefault="00E92958">
      <w:pPr>
        <w:pStyle w:val="TOC3"/>
        <w:tabs>
          <w:tab w:val="left" w:pos="1219"/>
        </w:tabs>
        <w:rPr>
          <w:rFonts w:asciiTheme="minorHAnsi" w:eastAsiaTheme="minorEastAsia" w:hAnsiTheme="minorHAnsi" w:cstheme="minorBidi"/>
          <w:noProof/>
          <w:sz w:val="22"/>
          <w:szCs w:val="22"/>
        </w:rPr>
      </w:pPr>
      <w:hyperlink w:anchor="_Toc195186581" w:history="1">
        <w:r w:rsidRPr="009550FE">
          <w:rPr>
            <w:rStyle w:val="Hyperlink"/>
            <w:noProof/>
            <w:lang w:val="en-GB"/>
          </w:rPr>
          <w:t>2.4.2</w:t>
        </w:r>
        <w:r>
          <w:rPr>
            <w:rFonts w:asciiTheme="minorHAnsi" w:eastAsiaTheme="minorEastAsia" w:hAnsiTheme="minorHAnsi" w:cstheme="minorBidi"/>
            <w:noProof/>
            <w:sz w:val="22"/>
            <w:szCs w:val="22"/>
          </w:rPr>
          <w:tab/>
        </w:r>
        <w:r w:rsidRPr="009550FE">
          <w:rPr>
            <w:rStyle w:val="Hyperlink"/>
            <w:noProof/>
            <w:lang w:val="en-GB"/>
          </w:rPr>
          <w:t>Structural evolution of the fuel matrix</w:t>
        </w:r>
        <w:r>
          <w:rPr>
            <w:noProof/>
            <w:webHidden/>
          </w:rPr>
          <w:tab/>
        </w:r>
        <w:r>
          <w:rPr>
            <w:noProof/>
            <w:webHidden/>
          </w:rPr>
          <w:fldChar w:fldCharType="begin"/>
        </w:r>
        <w:r>
          <w:rPr>
            <w:noProof/>
            <w:webHidden/>
          </w:rPr>
          <w:instrText xml:space="preserve"> PAGEREF _Toc195186581 \h </w:instrText>
        </w:r>
        <w:r>
          <w:rPr>
            <w:noProof/>
            <w:webHidden/>
          </w:rPr>
        </w:r>
        <w:r>
          <w:rPr>
            <w:noProof/>
            <w:webHidden/>
          </w:rPr>
          <w:fldChar w:fldCharType="separate"/>
        </w:r>
        <w:r w:rsidR="00FD2204">
          <w:rPr>
            <w:noProof/>
            <w:webHidden/>
          </w:rPr>
          <w:t>28</w:t>
        </w:r>
        <w:r>
          <w:rPr>
            <w:noProof/>
            <w:webHidden/>
          </w:rPr>
          <w:fldChar w:fldCharType="end"/>
        </w:r>
      </w:hyperlink>
    </w:p>
    <w:p w14:paraId="0E2F400B" w14:textId="7C0FD5D9" w:rsidR="00E92958" w:rsidRDefault="00E92958">
      <w:pPr>
        <w:pStyle w:val="TOC2"/>
        <w:rPr>
          <w:rFonts w:asciiTheme="minorHAnsi" w:eastAsiaTheme="minorEastAsia" w:hAnsiTheme="minorHAnsi" w:cstheme="minorBidi"/>
          <w:noProof/>
          <w:sz w:val="22"/>
          <w:szCs w:val="22"/>
        </w:rPr>
      </w:pPr>
      <w:hyperlink w:anchor="_Toc195186582" w:history="1">
        <w:r w:rsidRPr="009550FE">
          <w:rPr>
            <w:rStyle w:val="Hyperlink"/>
            <w:noProof/>
            <w:lang w:val="en-GB"/>
          </w:rPr>
          <w:t>2.5</w:t>
        </w:r>
        <w:r>
          <w:rPr>
            <w:rFonts w:asciiTheme="minorHAnsi" w:eastAsiaTheme="minorEastAsia" w:hAnsiTheme="minorHAnsi" w:cstheme="minorBidi"/>
            <w:noProof/>
            <w:sz w:val="22"/>
            <w:szCs w:val="22"/>
          </w:rPr>
          <w:tab/>
        </w:r>
        <w:r w:rsidRPr="009550FE">
          <w:rPr>
            <w:rStyle w:val="Hyperlink"/>
            <w:noProof/>
            <w:lang w:val="en-GB"/>
          </w:rPr>
          <w:t>Chemical processes</w:t>
        </w:r>
        <w:r>
          <w:rPr>
            <w:noProof/>
            <w:webHidden/>
          </w:rPr>
          <w:tab/>
        </w:r>
        <w:r>
          <w:rPr>
            <w:noProof/>
            <w:webHidden/>
          </w:rPr>
          <w:fldChar w:fldCharType="begin"/>
        </w:r>
        <w:r>
          <w:rPr>
            <w:noProof/>
            <w:webHidden/>
          </w:rPr>
          <w:instrText xml:space="preserve"> PAGEREF _Toc195186582 \h </w:instrText>
        </w:r>
        <w:r>
          <w:rPr>
            <w:noProof/>
            <w:webHidden/>
          </w:rPr>
        </w:r>
        <w:r>
          <w:rPr>
            <w:noProof/>
            <w:webHidden/>
          </w:rPr>
          <w:fldChar w:fldCharType="separate"/>
        </w:r>
        <w:r w:rsidR="00FD2204">
          <w:rPr>
            <w:noProof/>
            <w:webHidden/>
          </w:rPr>
          <w:t>28</w:t>
        </w:r>
        <w:r>
          <w:rPr>
            <w:noProof/>
            <w:webHidden/>
          </w:rPr>
          <w:fldChar w:fldCharType="end"/>
        </w:r>
      </w:hyperlink>
    </w:p>
    <w:p w14:paraId="45B89F8A" w14:textId="3E724B1F" w:rsidR="00E92958" w:rsidRDefault="00E92958">
      <w:pPr>
        <w:pStyle w:val="TOC3"/>
        <w:tabs>
          <w:tab w:val="left" w:pos="1219"/>
        </w:tabs>
        <w:rPr>
          <w:rFonts w:asciiTheme="minorHAnsi" w:eastAsiaTheme="minorEastAsia" w:hAnsiTheme="minorHAnsi" w:cstheme="minorBidi"/>
          <w:noProof/>
          <w:sz w:val="22"/>
          <w:szCs w:val="22"/>
        </w:rPr>
      </w:pPr>
      <w:hyperlink w:anchor="_Toc195186583" w:history="1">
        <w:r w:rsidRPr="009550FE">
          <w:rPr>
            <w:rStyle w:val="Hyperlink"/>
            <w:noProof/>
            <w:lang w:val="en-GB"/>
          </w:rPr>
          <w:t>2.5.1</w:t>
        </w:r>
        <w:r>
          <w:rPr>
            <w:rFonts w:asciiTheme="minorHAnsi" w:eastAsiaTheme="minorEastAsia" w:hAnsiTheme="minorHAnsi" w:cstheme="minorBidi"/>
            <w:noProof/>
            <w:sz w:val="22"/>
            <w:szCs w:val="22"/>
          </w:rPr>
          <w:tab/>
        </w:r>
        <w:r w:rsidRPr="009550FE">
          <w:rPr>
            <w:rStyle w:val="Hyperlink"/>
            <w:noProof/>
            <w:lang w:val="en-GB"/>
          </w:rPr>
          <w:t>Advection and diffusion</w:t>
        </w:r>
        <w:r>
          <w:rPr>
            <w:noProof/>
            <w:webHidden/>
          </w:rPr>
          <w:tab/>
        </w:r>
        <w:r>
          <w:rPr>
            <w:noProof/>
            <w:webHidden/>
          </w:rPr>
          <w:fldChar w:fldCharType="begin"/>
        </w:r>
        <w:r>
          <w:rPr>
            <w:noProof/>
            <w:webHidden/>
          </w:rPr>
          <w:instrText xml:space="preserve"> PAGEREF _Toc195186583 \h </w:instrText>
        </w:r>
        <w:r>
          <w:rPr>
            <w:noProof/>
            <w:webHidden/>
          </w:rPr>
        </w:r>
        <w:r>
          <w:rPr>
            <w:noProof/>
            <w:webHidden/>
          </w:rPr>
          <w:fldChar w:fldCharType="separate"/>
        </w:r>
        <w:r w:rsidR="00FD2204">
          <w:rPr>
            <w:noProof/>
            <w:webHidden/>
          </w:rPr>
          <w:t>29</w:t>
        </w:r>
        <w:r>
          <w:rPr>
            <w:noProof/>
            <w:webHidden/>
          </w:rPr>
          <w:fldChar w:fldCharType="end"/>
        </w:r>
      </w:hyperlink>
    </w:p>
    <w:p w14:paraId="56CD5E27" w14:textId="68954F47" w:rsidR="00E92958" w:rsidRDefault="00E92958">
      <w:pPr>
        <w:pStyle w:val="TOC3"/>
        <w:tabs>
          <w:tab w:val="left" w:pos="1219"/>
        </w:tabs>
        <w:rPr>
          <w:rFonts w:asciiTheme="minorHAnsi" w:eastAsiaTheme="minorEastAsia" w:hAnsiTheme="minorHAnsi" w:cstheme="minorBidi"/>
          <w:noProof/>
          <w:sz w:val="22"/>
          <w:szCs w:val="22"/>
        </w:rPr>
      </w:pPr>
      <w:hyperlink w:anchor="_Toc195186584" w:history="1">
        <w:r w:rsidRPr="009550FE">
          <w:rPr>
            <w:rStyle w:val="Hyperlink"/>
            <w:noProof/>
            <w:lang w:val="en-GB"/>
          </w:rPr>
          <w:t>2.5.2</w:t>
        </w:r>
        <w:r>
          <w:rPr>
            <w:rFonts w:asciiTheme="minorHAnsi" w:eastAsiaTheme="minorEastAsia" w:hAnsiTheme="minorHAnsi" w:cstheme="minorBidi"/>
            <w:noProof/>
            <w:sz w:val="22"/>
            <w:szCs w:val="22"/>
          </w:rPr>
          <w:tab/>
        </w:r>
        <w:r w:rsidRPr="009550FE">
          <w:rPr>
            <w:rStyle w:val="Hyperlink"/>
            <w:noProof/>
            <w:lang w:val="en-GB"/>
          </w:rPr>
          <w:t>Residual gas radiolysis/acid formation</w:t>
        </w:r>
        <w:r>
          <w:rPr>
            <w:noProof/>
            <w:webHidden/>
          </w:rPr>
          <w:tab/>
        </w:r>
        <w:r>
          <w:rPr>
            <w:noProof/>
            <w:webHidden/>
          </w:rPr>
          <w:fldChar w:fldCharType="begin"/>
        </w:r>
        <w:r>
          <w:rPr>
            <w:noProof/>
            <w:webHidden/>
          </w:rPr>
          <w:instrText xml:space="preserve"> PAGEREF _Toc195186584 \h </w:instrText>
        </w:r>
        <w:r>
          <w:rPr>
            <w:noProof/>
            <w:webHidden/>
          </w:rPr>
        </w:r>
        <w:r>
          <w:rPr>
            <w:noProof/>
            <w:webHidden/>
          </w:rPr>
          <w:fldChar w:fldCharType="separate"/>
        </w:r>
        <w:r w:rsidR="00FD2204">
          <w:rPr>
            <w:noProof/>
            <w:webHidden/>
          </w:rPr>
          <w:t>29</w:t>
        </w:r>
        <w:r>
          <w:rPr>
            <w:noProof/>
            <w:webHidden/>
          </w:rPr>
          <w:fldChar w:fldCharType="end"/>
        </w:r>
      </w:hyperlink>
    </w:p>
    <w:p w14:paraId="1FA1E306" w14:textId="3BA0C7CE" w:rsidR="00E92958" w:rsidRDefault="00E92958">
      <w:pPr>
        <w:pStyle w:val="TOC3"/>
        <w:tabs>
          <w:tab w:val="left" w:pos="1219"/>
        </w:tabs>
        <w:rPr>
          <w:rFonts w:asciiTheme="minorHAnsi" w:eastAsiaTheme="minorEastAsia" w:hAnsiTheme="minorHAnsi" w:cstheme="minorBidi"/>
          <w:noProof/>
          <w:sz w:val="22"/>
          <w:szCs w:val="22"/>
        </w:rPr>
      </w:pPr>
      <w:hyperlink w:anchor="_Toc195186585" w:history="1">
        <w:r w:rsidRPr="009550FE">
          <w:rPr>
            <w:rStyle w:val="Hyperlink"/>
            <w:noProof/>
            <w:lang w:val="en-GB"/>
          </w:rPr>
          <w:t>2.5.3</w:t>
        </w:r>
        <w:r>
          <w:rPr>
            <w:rFonts w:asciiTheme="minorHAnsi" w:eastAsiaTheme="minorEastAsia" w:hAnsiTheme="minorHAnsi" w:cstheme="minorBidi"/>
            <w:noProof/>
            <w:sz w:val="22"/>
            <w:szCs w:val="22"/>
          </w:rPr>
          <w:tab/>
        </w:r>
        <w:r w:rsidRPr="009550FE">
          <w:rPr>
            <w:rStyle w:val="Hyperlink"/>
            <w:noProof/>
            <w:lang w:val="en-GB"/>
          </w:rPr>
          <w:t>Water radiolysis</w:t>
        </w:r>
        <w:r>
          <w:rPr>
            <w:noProof/>
            <w:webHidden/>
          </w:rPr>
          <w:tab/>
        </w:r>
        <w:r>
          <w:rPr>
            <w:noProof/>
            <w:webHidden/>
          </w:rPr>
          <w:fldChar w:fldCharType="begin"/>
        </w:r>
        <w:r>
          <w:rPr>
            <w:noProof/>
            <w:webHidden/>
          </w:rPr>
          <w:instrText xml:space="preserve"> PAGEREF _Toc195186585 \h </w:instrText>
        </w:r>
        <w:r>
          <w:rPr>
            <w:noProof/>
            <w:webHidden/>
          </w:rPr>
        </w:r>
        <w:r>
          <w:rPr>
            <w:noProof/>
            <w:webHidden/>
          </w:rPr>
          <w:fldChar w:fldCharType="separate"/>
        </w:r>
        <w:r w:rsidR="00FD2204">
          <w:rPr>
            <w:noProof/>
            <w:webHidden/>
          </w:rPr>
          <w:t>30</w:t>
        </w:r>
        <w:r>
          <w:rPr>
            <w:noProof/>
            <w:webHidden/>
          </w:rPr>
          <w:fldChar w:fldCharType="end"/>
        </w:r>
      </w:hyperlink>
    </w:p>
    <w:p w14:paraId="208F2364" w14:textId="73690210" w:rsidR="00E92958" w:rsidRDefault="00E92958">
      <w:pPr>
        <w:pStyle w:val="TOC3"/>
        <w:tabs>
          <w:tab w:val="left" w:pos="1219"/>
        </w:tabs>
        <w:rPr>
          <w:rFonts w:asciiTheme="minorHAnsi" w:eastAsiaTheme="minorEastAsia" w:hAnsiTheme="minorHAnsi" w:cstheme="minorBidi"/>
          <w:noProof/>
          <w:sz w:val="22"/>
          <w:szCs w:val="22"/>
        </w:rPr>
      </w:pPr>
      <w:hyperlink w:anchor="_Toc195186586" w:history="1">
        <w:r w:rsidRPr="009550FE">
          <w:rPr>
            <w:rStyle w:val="Hyperlink"/>
            <w:noProof/>
            <w:lang w:val="en-GB"/>
          </w:rPr>
          <w:t>2.5.4</w:t>
        </w:r>
        <w:r>
          <w:rPr>
            <w:rFonts w:asciiTheme="minorHAnsi" w:eastAsiaTheme="minorEastAsia" w:hAnsiTheme="minorHAnsi" w:cstheme="minorBidi"/>
            <w:noProof/>
            <w:sz w:val="22"/>
            <w:szCs w:val="22"/>
          </w:rPr>
          <w:tab/>
        </w:r>
        <w:r w:rsidRPr="009550FE">
          <w:rPr>
            <w:rStyle w:val="Hyperlink"/>
            <w:noProof/>
            <w:lang w:val="en-GB"/>
          </w:rPr>
          <w:t>Metal corrosion</w:t>
        </w:r>
        <w:r>
          <w:rPr>
            <w:noProof/>
            <w:webHidden/>
          </w:rPr>
          <w:tab/>
        </w:r>
        <w:r>
          <w:rPr>
            <w:noProof/>
            <w:webHidden/>
          </w:rPr>
          <w:fldChar w:fldCharType="begin"/>
        </w:r>
        <w:r>
          <w:rPr>
            <w:noProof/>
            <w:webHidden/>
          </w:rPr>
          <w:instrText xml:space="preserve"> PAGEREF _Toc195186586 \h </w:instrText>
        </w:r>
        <w:r>
          <w:rPr>
            <w:noProof/>
            <w:webHidden/>
          </w:rPr>
        </w:r>
        <w:r>
          <w:rPr>
            <w:noProof/>
            <w:webHidden/>
          </w:rPr>
          <w:fldChar w:fldCharType="separate"/>
        </w:r>
        <w:r w:rsidR="00FD2204">
          <w:rPr>
            <w:noProof/>
            <w:webHidden/>
          </w:rPr>
          <w:t>30</w:t>
        </w:r>
        <w:r>
          <w:rPr>
            <w:noProof/>
            <w:webHidden/>
          </w:rPr>
          <w:fldChar w:fldCharType="end"/>
        </w:r>
      </w:hyperlink>
    </w:p>
    <w:p w14:paraId="2E4D6E5F" w14:textId="574F124F" w:rsidR="00E92958" w:rsidRDefault="00E92958">
      <w:pPr>
        <w:pStyle w:val="TOC3"/>
        <w:tabs>
          <w:tab w:val="left" w:pos="1219"/>
        </w:tabs>
        <w:rPr>
          <w:rFonts w:asciiTheme="minorHAnsi" w:eastAsiaTheme="minorEastAsia" w:hAnsiTheme="minorHAnsi" w:cstheme="minorBidi"/>
          <w:noProof/>
          <w:sz w:val="22"/>
          <w:szCs w:val="22"/>
        </w:rPr>
      </w:pPr>
      <w:hyperlink w:anchor="_Toc195186587" w:history="1">
        <w:r w:rsidRPr="009550FE">
          <w:rPr>
            <w:rStyle w:val="Hyperlink"/>
            <w:noProof/>
            <w:lang w:val="en-GB"/>
          </w:rPr>
          <w:t>2.5.5</w:t>
        </w:r>
        <w:r>
          <w:rPr>
            <w:rFonts w:asciiTheme="minorHAnsi" w:eastAsiaTheme="minorEastAsia" w:hAnsiTheme="minorHAnsi" w:cstheme="minorBidi"/>
            <w:noProof/>
            <w:sz w:val="22"/>
            <w:szCs w:val="22"/>
          </w:rPr>
          <w:tab/>
        </w:r>
        <w:r w:rsidRPr="009550FE">
          <w:rPr>
            <w:rStyle w:val="Hyperlink"/>
            <w:noProof/>
            <w:lang w:val="en-GB"/>
          </w:rPr>
          <w:t>Fuel dissolution</w:t>
        </w:r>
        <w:r>
          <w:rPr>
            <w:noProof/>
            <w:webHidden/>
          </w:rPr>
          <w:tab/>
        </w:r>
        <w:r>
          <w:rPr>
            <w:noProof/>
            <w:webHidden/>
          </w:rPr>
          <w:fldChar w:fldCharType="begin"/>
        </w:r>
        <w:r>
          <w:rPr>
            <w:noProof/>
            <w:webHidden/>
          </w:rPr>
          <w:instrText xml:space="preserve"> PAGEREF _Toc195186587 \h </w:instrText>
        </w:r>
        <w:r>
          <w:rPr>
            <w:noProof/>
            <w:webHidden/>
          </w:rPr>
        </w:r>
        <w:r>
          <w:rPr>
            <w:noProof/>
            <w:webHidden/>
          </w:rPr>
          <w:fldChar w:fldCharType="separate"/>
        </w:r>
        <w:r w:rsidR="00FD2204">
          <w:rPr>
            <w:noProof/>
            <w:webHidden/>
          </w:rPr>
          <w:t>31</w:t>
        </w:r>
        <w:r>
          <w:rPr>
            <w:noProof/>
            <w:webHidden/>
          </w:rPr>
          <w:fldChar w:fldCharType="end"/>
        </w:r>
      </w:hyperlink>
    </w:p>
    <w:p w14:paraId="6B901172" w14:textId="7BAF0E3D" w:rsidR="00E92958" w:rsidRDefault="00E92958">
      <w:pPr>
        <w:pStyle w:val="TOC3"/>
        <w:tabs>
          <w:tab w:val="left" w:pos="1219"/>
        </w:tabs>
        <w:rPr>
          <w:rFonts w:asciiTheme="minorHAnsi" w:eastAsiaTheme="minorEastAsia" w:hAnsiTheme="minorHAnsi" w:cstheme="minorBidi"/>
          <w:noProof/>
          <w:sz w:val="22"/>
          <w:szCs w:val="22"/>
        </w:rPr>
      </w:pPr>
      <w:hyperlink w:anchor="_Toc195186588" w:history="1">
        <w:r w:rsidRPr="009550FE">
          <w:rPr>
            <w:rStyle w:val="Hyperlink"/>
            <w:noProof/>
            <w:lang w:val="en-GB"/>
          </w:rPr>
          <w:t>2.5.6</w:t>
        </w:r>
        <w:r>
          <w:rPr>
            <w:rFonts w:asciiTheme="minorHAnsi" w:eastAsiaTheme="minorEastAsia" w:hAnsiTheme="minorHAnsi" w:cstheme="minorBidi"/>
            <w:noProof/>
            <w:sz w:val="22"/>
            <w:szCs w:val="22"/>
          </w:rPr>
          <w:tab/>
        </w:r>
        <w:r w:rsidRPr="009550FE">
          <w:rPr>
            <w:rStyle w:val="Hyperlink"/>
            <w:noProof/>
            <w:lang w:val="en-GB"/>
          </w:rPr>
          <w:t>Dissolution of the gap inventory</w:t>
        </w:r>
        <w:r>
          <w:rPr>
            <w:noProof/>
            <w:webHidden/>
          </w:rPr>
          <w:tab/>
        </w:r>
        <w:r>
          <w:rPr>
            <w:noProof/>
            <w:webHidden/>
          </w:rPr>
          <w:fldChar w:fldCharType="begin"/>
        </w:r>
        <w:r>
          <w:rPr>
            <w:noProof/>
            <w:webHidden/>
          </w:rPr>
          <w:instrText xml:space="preserve"> PAGEREF _Toc195186588 \h </w:instrText>
        </w:r>
        <w:r>
          <w:rPr>
            <w:noProof/>
            <w:webHidden/>
          </w:rPr>
        </w:r>
        <w:r>
          <w:rPr>
            <w:noProof/>
            <w:webHidden/>
          </w:rPr>
          <w:fldChar w:fldCharType="separate"/>
        </w:r>
        <w:r w:rsidR="00FD2204">
          <w:rPr>
            <w:noProof/>
            <w:webHidden/>
          </w:rPr>
          <w:t>32</w:t>
        </w:r>
        <w:r>
          <w:rPr>
            <w:noProof/>
            <w:webHidden/>
          </w:rPr>
          <w:fldChar w:fldCharType="end"/>
        </w:r>
      </w:hyperlink>
    </w:p>
    <w:p w14:paraId="10FA2194" w14:textId="0418580F" w:rsidR="00E92958" w:rsidRDefault="00E92958">
      <w:pPr>
        <w:pStyle w:val="TOC3"/>
        <w:tabs>
          <w:tab w:val="left" w:pos="1219"/>
        </w:tabs>
        <w:rPr>
          <w:rFonts w:asciiTheme="minorHAnsi" w:eastAsiaTheme="minorEastAsia" w:hAnsiTheme="minorHAnsi" w:cstheme="minorBidi"/>
          <w:noProof/>
          <w:sz w:val="22"/>
          <w:szCs w:val="22"/>
        </w:rPr>
      </w:pPr>
      <w:hyperlink w:anchor="_Toc195186589" w:history="1">
        <w:r w:rsidRPr="009550FE">
          <w:rPr>
            <w:rStyle w:val="Hyperlink"/>
            <w:noProof/>
            <w:lang w:val="en-GB"/>
          </w:rPr>
          <w:t>2.5.7</w:t>
        </w:r>
        <w:r>
          <w:rPr>
            <w:rFonts w:asciiTheme="minorHAnsi" w:eastAsiaTheme="minorEastAsia" w:hAnsiTheme="minorHAnsi" w:cstheme="minorBidi"/>
            <w:noProof/>
            <w:sz w:val="22"/>
            <w:szCs w:val="22"/>
          </w:rPr>
          <w:tab/>
        </w:r>
        <w:r w:rsidRPr="009550FE">
          <w:rPr>
            <w:rStyle w:val="Hyperlink"/>
            <w:noProof/>
            <w:lang w:val="en-GB"/>
          </w:rPr>
          <w:t>Speciation of radionuclides, colloid formation</w:t>
        </w:r>
        <w:r>
          <w:rPr>
            <w:noProof/>
            <w:webHidden/>
          </w:rPr>
          <w:tab/>
        </w:r>
        <w:r>
          <w:rPr>
            <w:noProof/>
            <w:webHidden/>
          </w:rPr>
          <w:fldChar w:fldCharType="begin"/>
        </w:r>
        <w:r>
          <w:rPr>
            <w:noProof/>
            <w:webHidden/>
          </w:rPr>
          <w:instrText xml:space="preserve"> PAGEREF _Toc195186589 \h </w:instrText>
        </w:r>
        <w:r>
          <w:rPr>
            <w:noProof/>
            <w:webHidden/>
          </w:rPr>
        </w:r>
        <w:r>
          <w:rPr>
            <w:noProof/>
            <w:webHidden/>
          </w:rPr>
          <w:fldChar w:fldCharType="separate"/>
        </w:r>
        <w:r w:rsidR="00FD2204">
          <w:rPr>
            <w:noProof/>
            <w:webHidden/>
          </w:rPr>
          <w:t>32</w:t>
        </w:r>
        <w:r>
          <w:rPr>
            <w:noProof/>
            <w:webHidden/>
          </w:rPr>
          <w:fldChar w:fldCharType="end"/>
        </w:r>
      </w:hyperlink>
    </w:p>
    <w:p w14:paraId="66E6D240" w14:textId="01DB5E0A" w:rsidR="00E92958" w:rsidRDefault="00E92958">
      <w:pPr>
        <w:pStyle w:val="TOC3"/>
        <w:tabs>
          <w:tab w:val="left" w:pos="1219"/>
        </w:tabs>
        <w:rPr>
          <w:rFonts w:asciiTheme="minorHAnsi" w:eastAsiaTheme="minorEastAsia" w:hAnsiTheme="minorHAnsi" w:cstheme="minorBidi"/>
          <w:noProof/>
          <w:sz w:val="22"/>
          <w:szCs w:val="22"/>
        </w:rPr>
      </w:pPr>
      <w:hyperlink w:anchor="_Toc195186590" w:history="1">
        <w:r w:rsidRPr="009550FE">
          <w:rPr>
            <w:rStyle w:val="Hyperlink"/>
            <w:noProof/>
            <w:lang w:val="en-GB"/>
          </w:rPr>
          <w:t>2.5.8</w:t>
        </w:r>
        <w:r>
          <w:rPr>
            <w:rFonts w:asciiTheme="minorHAnsi" w:eastAsiaTheme="minorEastAsia" w:hAnsiTheme="minorHAnsi" w:cstheme="minorBidi"/>
            <w:noProof/>
            <w:sz w:val="22"/>
            <w:szCs w:val="22"/>
          </w:rPr>
          <w:tab/>
        </w:r>
        <w:r w:rsidRPr="009550FE">
          <w:rPr>
            <w:rStyle w:val="Hyperlink"/>
            <w:noProof/>
            <w:lang w:val="en-GB"/>
          </w:rPr>
          <w:t>Helium production</w:t>
        </w:r>
        <w:r>
          <w:rPr>
            <w:noProof/>
            <w:webHidden/>
          </w:rPr>
          <w:tab/>
        </w:r>
        <w:r>
          <w:rPr>
            <w:noProof/>
            <w:webHidden/>
          </w:rPr>
          <w:fldChar w:fldCharType="begin"/>
        </w:r>
        <w:r>
          <w:rPr>
            <w:noProof/>
            <w:webHidden/>
          </w:rPr>
          <w:instrText xml:space="preserve"> PAGEREF _Toc195186590 \h </w:instrText>
        </w:r>
        <w:r>
          <w:rPr>
            <w:noProof/>
            <w:webHidden/>
          </w:rPr>
        </w:r>
        <w:r>
          <w:rPr>
            <w:noProof/>
            <w:webHidden/>
          </w:rPr>
          <w:fldChar w:fldCharType="separate"/>
        </w:r>
        <w:r w:rsidR="00FD2204">
          <w:rPr>
            <w:noProof/>
            <w:webHidden/>
          </w:rPr>
          <w:t>33</w:t>
        </w:r>
        <w:r>
          <w:rPr>
            <w:noProof/>
            <w:webHidden/>
          </w:rPr>
          <w:fldChar w:fldCharType="end"/>
        </w:r>
      </w:hyperlink>
    </w:p>
    <w:p w14:paraId="401CD6E3" w14:textId="14325296" w:rsidR="00E92958" w:rsidRDefault="00E92958">
      <w:pPr>
        <w:pStyle w:val="TOC3"/>
        <w:tabs>
          <w:tab w:val="left" w:pos="1219"/>
        </w:tabs>
        <w:rPr>
          <w:rFonts w:asciiTheme="minorHAnsi" w:eastAsiaTheme="minorEastAsia" w:hAnsiTheme="minorHAnsi" w:cstheme="minorBidi"/>
          <w:noProof/>
          <w:sz w:val="22"/>
          <w:szCs w:val="22"/>
        </w:rPr>
      </w:pPr>
      <w:hyperlink w:anchor="_Toc195186591" w:history="1">
        <w:r w:rsidRPr="009550FE">
          <w:rPr>
            <w:rStyle w:val="Hyperlink"/>
            <w:noProof/>
            <w:lang w:val="en-GB"/>
          </w:rPr>
          <w:t>2.5.9</w:t>
        </w:r>
        <w:r>
          <w:rPr>
            <w:rFonts w:asciiTheme="minorHAnsi" w:eastAsiaTheme="minorEastAsia" w:hAnsiTheme="minorHAnsi" w:cstheme="minorBidi"/>
            <w:noProof/>
            <w:sz w:val="22"/>
            <w:szCs w:val="22"/>
          </w:rPr>
          <w:tab/>
        </w:r>
        <w:r w:rsidRPr="009550FE">
          <w:rPr>
            <w:rStyle w:val="Hyperlink"/>
            <w:noProof/>
            <w:lang w:val="en-GB"/>
          </w:rPr>
          <w:t>Chemical alteration of the fuel matrix</w:t>
        </w:r>
        <w:r>
          <w:rPr>
            <w:noProof/>
            <w:webHidden/>
          </w:rPr>
          <w:tab/>
        </w:r>
        <w:r>
          <w:rPr>
            <w:noProof/>
            <w:webHidden/>
          </w:rPr>
          <w:fldChar w:fldCharType="begin"/>
        </w:r>
        <w:r>
          <w:rPr>
            <w:noProof/>
            <w:webHidden/>
          </w:rPr>
          <w:instrText xml:space="preserve"> PAGEREF _Toc195186591 \h </w:instrText>
        </w:r>
        <w:r>
          <w:rPr>
            <w:noProof/>
            <w:webHidden/>
          </w:rPr>
        </w:r>
        <w:r>
          <w:rPr>
            <w:noProof/>
            <w:webHidden/>
          </w:rPr>
          <w:fldChar w:fldCharType="separate"/>
        </w:r>
        <w:r w:rsidR="00FD2204">
          <w:rPr>
            <w:noProof/>
            <w:webHidden/>
          </w:rPr>
          <w:t>33</w:t>
        </w:r>
        <w:r>
          <w:rPr>
            <w:noProof/>
            <w:webHidden/>
          </w:rPr>
          <w:fldChar w:fldCharType="end"/>
        </w:r>
      </w:hyperlink>
    </w:p>
    <w:p w14:paraId="2D6CA30D" w14:textId="5F7FF918" w:rsidR="00E92958" w:rsidRDefault="00E92958">
      <w:pPr>
        <w:pStyle w:val="TOC2"/>
        <w:rPr>
          <w:rFonts w:asciiTheme="minorHAnsi" w:eastAsiaTheme="minorEastAsia" w:hAnsiTheme="minorHAnsi" w:cstheme="minorBidi"/>
          <w:noProof/>
          <w:sz w:val="22"/>
          <w:szCs w:val="22"/>
        </w:rPr>
      </w:pPr>
      <w:hyperlink w:anchor="_Toc195186592" w:history="1">
        <w:r w:rsidRPr="009550FE">
          <w:rPr>
            <w:rStyle w:val="Hyperlink"/>
            <w:noProof/>
            <w:lang w:val="en-GB"/>
          </w:rPr>
          <w:t>2.6</w:t>
        </w:r>
        <w:r>
          <w:rPr>
            <w:rFonts w:asciiTheme="minorHAnsi" w:eastAsiaTheme="minorEastAsia" w:hAnsiTheme="minorHAnsi" w:cstheme="minorBidi"/>
            <w:noProof/>
            <w:sz w:val="22"/>
            <w:szCs w:val="22"/>
          </w:rPr>
          <w:tab/>
        </w:r>
        <w:r w:rsidRPr="009550FE">
          <w:rPr>
            <w:rStyle w:val="Hyperlink"/>
            <w:noProof/>
            <w:lang w:val="en-GB"/>
          </w:rPr>
          <w:t>Radionuclide transport</w:t>
        </w:r>
        <w:r>
          <w:rPr>
            <w:noProof/>
            <w:webHidden/>
          </w:rPr>
          <w:tab/>
        </w:r>
        <w:r>
          <w:rPr>
            <w:noProof/>
            <w:webHidden/>
          </w:rPr>
          <w:fldChar w:fldCharType="begin"/>
        </w:r>
        <w:r>
          <w:rPr>
            <w:noProof/>
            <w:webHidden/>
          </w:rPr>
          <w:instrText xml:space="preserve"> PAGEREF _Toc195186592 \h </w:instrText>
        </w:r>
        <w:r>
          <w:rPr>
            <w:noProof/>
            <w:webHidden/>
          </w:rPr>
        </w:r>
        <w:r>
          <w:rPr>
            <w:noProof/>
            <w:webHidden/>
          </w:rPr>
          <w:fldChar w:fldCharType="separate"/>
        </w:r>
        <w:r w:rsidR="00FD2204">
          <w:rPr>
            <w:noProof/>
            <w:webHidden/>
          </w:rPr>
          <w:t>34</w:t>
        </w:r>
        <w:r>
          <w:rPr>
            <w:noProof/>
            <w:webHidden/>
          </w:rPr>
          <w:fldChar w:fldCharType="end"/>
        </w:r>
      </w:hyperlink>
    </w:p>
    <w:p w14:paraId="3BB7E25E" w14:textId="1DE42FCC" w:rsidR="00E92958" w:rsidRDefault="00E92958">
      <w:pPr>
        <w:pStyle w:val="TOC1"/>
        <w:rPr>
          <w:rFonts w:asciiTheme="minorHAnsi" w:eastAsiaTheme="minorEastAsia" w:hAnsiTheme="minorHAnsi" w:cstheme="minorBidi"/>
          <w:b w:val="0"/>
          <w:noProof/>
          <w:sz w:val="22"/>
          <w:szCs w:val="22"/>
        </w:rPr>
      </w:pPr>
      <w:hyperlink w:anchor="_Toc195186593" w:history="1">
        <w:r w:rsidRPr="009550FE">
          <w:rPr>
            <w:rStyle w:val="Hyperlink"/>
            <w:noProof/>
            <w:lang w:val="en-GB"/>
          </w:rPr>
          <w:t>3</w:t>
        </w:r>
        <w:r>
          <w:rPr>
            <w:rFonts w:asciiTheme="minorHAnsi" w:eastAsiaTheme="minorEastAsia" w:hAnsiTheme="minorHAnsi" w:cstheme="minorBidi"/>
            <w:b w:val="0"/>
            <w:noProof/>
            <w:sz w:val="22"/>
            <w:szCs w:val="22"/>
          </w:rPr>
          <w:tab/>
        </w:r>
        <w:r w:rsidRPr="009550FE">
          <w:rPr>
            <w:rStyle w:val="Hyperlink"/>
            <w:noProof/>
            <w:lang w:val="en-GB"/>
          </w:rPr>
          <w:t>Canister processes</w:t>
        </w:r>
        <w:r>
          <w:rPr>
            <w:noProof/>
            <w:webHidden/>
          </w:rPr>
          <w:tab/>
        </w:r>
        <w:r>
          <w:rPr>
            <w:noProof/>
            <w:webHidden/>
          </w:rPr>
          <w:fldChar w:fldCharType="begin"/>
        </w:r>
        <w:r>
          <w:rPr>
            <w:noProof/>
            <w:webHidden/>
          </w:rPr>
          <w:instrText xml:space="preserve"> PAGEREF _Toc195186593 \h </w:instrText>
        </w:r>
        <w:r>
          <w:rPr>
            <w:noProof/>
            <w:webHidden/>
          </w:rPr>
        </w:r>
        <w:r>
          <w:rPr>
            <w:noProof/>
            <w:webHidden/>
          </w:rPr>
          <w:fldChar w:fldCharType="separate"/>
        </w:r>
        <w:r w:rsidR="00FD2204">
          <w:rPr>
            <w:noProof/>
            <w:webHidden/>
          </w:rPr>
          <w:t>36</w:t>
        </w:r>
        <w:r>
          <w:rPr>
            <w:noProof/>
            <w:webHidden/>
          </w:rPr>
          <w:fldChar w:fldCharType="end"/>
        </w:r>
      </w:hyperlink>
    </w:p>
    <w:p w14:paraId="18741647" w14:textId="6798F148" w:rsidR="00E92958" w:rsidRDefault="00E92958">
      <w:pPr>
        <w:pStyle w:val="TOC2"/>
        <w:rPr>
          <w:rFonts w:asciiTheme="minorHAnsi" w:eastAsiaTheme="minorEastAsia" w:hAnsiTheme="minorHAnsi" w:cstheme="minorBidi"/>
          <w:noProof/>
          <w:sz w:val="22"/>
          <w:szCs w:val="22"/>
        </w:rPr>
      </w:pPr>
      <w:hyperlink w:anchor="_Toc195186594" w:history="1">
        <w:r w:rsidRPr="009550FE">
          <w:rPr>
            <w:rStyle w:val="Hyperlink"/>
            <w:noProof/>
            <w:lang w:val="en-GB"/>
          </w:rPr>
          <w:t>3.1</w:t>
        </w:r>
        <w:r>
          <w:rPr>
            <w:rFonts w:asciiTheme="minorHAnsi" w:eastAsiaTheme="minorEastAsia" w:hAnsiTheme="minorHAnsi" w:cstheme="minorBidi"/>
            <w:noProof/>
            <w:sz w:val="22"/>
            <w:szCs w:val="22"/>
          </w:rPr>
          <w:tab/>
        </w:r>
        <w:r w:rsidRPr="009550FE">
          <w:rPr>
            <w:rStyle w:val="Hyperlink"/>
            <w:noProof/>
            <w:lang w:val="en-GB"/>
          </w:rPr>
          <w:t>Radiation related processes</w:t>
        </w:r>
        <w:r>
          <w:rPr>
            <w:noProof/>
            <w:webHidden/>
          </w:rPr>
          <w:tab/>
        </w:r>
        <w:r>
          <w:rPr>
            <w:noProof/>
            <w:webHidden/>
          </w:rPr>
          <w:fldChar w:fldCharType="begin"/>
        </w:r>
        <w:r>
          <w:rPr>
            <w:noProof/>
            <w:webHidden/>
          </w:rPr>
          <w:instrText xml:space="preserve"> PAGEREF _Toc195186594 \h </w:instrText>
        </w:r>
        <w:r>
          <w:rPr>
            <w:noProof/>
            <w:webHidden/>
          </w:rPr>
        </w:r>
        <w:r>
          <w:rPr>
            <w:noProof/>
            <w:webHidden/>
          </w:rPr>
          <w:fldChar w:fldCharType="separate"/>
        </w:r>
        <w:r w:rsidR="00FD2204">
          <w:rPr>
            <w:noProof/>
            <w:webHidden/>
          </w:rPr>
          <w:t>36</w:t>
        </w:r>
        <w:r>
          <w:rPr>
            <w:noProof/>
            <w:webHidden/>
          </w:rPr>
          <w:fldChar w:fldCharType="end"/>
        </w:r>
      </w:hyperlink>
    </w:p>
    <w:p w14:paraId="38876B60" w14:textId="06BDE423" w:rsidR="00E92958" w:rsidRDefault="00E92958">
      <w:pPr>
        <w:pStyle w:val="TOC3"/>
        <w:tabs>
          <w:tab w:val="left" w:pos="1219"/>
        </w:tabs>
        <w:rPr>
          <w:rFonts w:asciiTheme="minorHAnsi" w:eastAsiaTheme="minorEastAsia" w:hAnsiTheme="minorHAnsi" w:cstheme="minorBidi"/>
          <w:noProof/>
          <w:sz w:val="22"/>
          <w:szCs w:val="22"/>
        </w:rPr>
      </w:pPr>
      <w:hyperlink w:anchor="_Toc195186595" w:history="1">
        <w:r w:rsidRPr="009550FE">
          <w:rPr>
            <w:rStyle w:val="Hyperlink"/>
            <w:noProof/>
            <w:lang w:val="en-GB"/>
          </w:rPr>
          <w:t>3.1.1</w:t>
        </w:r>
        <w:r>
          <w:rPr>
            <w:rFonts w:asciiTheme="minorHAnsi" w:eastAsiaTheme="minorEastAsia" w:hAnsiTheme="minorHAnsi" w:cstheme="minorBidi"/>
            <w:noProof/>
            <w:sz w:val="22"/>
            <w:szCs w:val="22"/>
          </w:rPr>
          <w:tab/>
        </w:r>
        <w:r w:rsidRPr="009550FE">
          <w:rPr>
            <w:rStyle w:val="Hyperlink"/>
            <w:noProof/>
            <w:lang w:val="en-GB"/>
          </w:rPr>
          <w:t>Radiation attenuation/heat generation</w:t>
        </w:r>
        <w:r>
          <w:rPr>
            <w:noProof/>
            <w:webHidden/>
          </w:rPr>
          <w:tab/>
        </w:r>
        <w:r>
          <w:rPr>
            <w:noProof/>
            <w:webHidden/>
          </w:rPr>
          <w:fldChar w:fldCharType="begin"/>
        </w:r>
        <w:r>
          <w:rPr>
            <w:noProof/>
            <w:webHidden/>
          </w:rPr>
          <w:instrText xml:space="preserve"> PAGEREF _Toc195186595 \h </w:instrText>
        </w:r>
        <w:r>
          <w:rPr>
            <w:noProof/>
            <w:webHidden/>
          </w:rPr>
        </w:r>
        <w:r>
          <w:rPr>
            <w:noProof/>
            <w:webHidden/>
          </w:rPr>
          <w:fldChar w:fldCharType="separate"/>
        </w:r>
        <w:r w:rsidR="00FD2204">
          <w:rPr>
            <w:noProof/>
            <w:webHidden/>
          </w:rPr>
          <w:t>36</w:t>
        </w:r>
        <w:r>
          <w:rPr>
            <w:noProof/>
            <w:webHidden/>
          </w:rPr>
          <w:fldChar w:fldCharType="end"/>
        </w:r>
      </w:hyperlink>
    </w:p>
    <w:p w14:paraId="3E2F0396" w14:textId="344A07F4" w:rsidR="00E92958" w:rsidRDefault="00E92958">
      <w:pPr>
        <w:pStyle w:val="TOC2"/>
        <w:rPr>
          <w:rFonts w:asciiTheme="minorHAnsi" w:eastAsiaTheme="minorEastAsia" w:hAnsiTheme="minorHAnsi" w:cstheme="minorBidi"/>
          <w:noProof/>
          <w:sz w:val="22"/>
          <w:szCs w:val="22"/>
        </w:rPr>
      </w:pPr>
      <w:hyperlink w:anchor="_Toc195186596" w:history="1">
        <w:r w:rsidRPr="009550FE">
          <w:rPr>
            <w:rStyle w:val="Hyperlink"/>
            <w:noProof/>
            <w:lang w:val="en-GB"/>
          </w:rPr>
          <w:t>3.2</w:t>
        </w:r>
        <w:r>
          <w:rPr>
            <w:rFonts w:asciiTheme="minorHAnsi" w:eastAsiaTheme="minorEastAsia" w:hAnsiTheme="minorHAnsi" w:cstheme="minorBidi"/>
            <w:noProof/>
            <w:sz w:val="22"/>
            <w:szCs w:val="22"/>
          </w:rPr>
          <w:tab/>
        </w:r>
        <w:r w:rsidRPr="009550FE">
          <w:rPr>
            <w:rStyle w:val="Hyperlink"/>
            <w:noProof/>
            <w:lang w:val="en-GB"/>
          </w:rPr>
          <w:t>Thermal processes</w:t>
        </w:r>
        <w:r>
          <w:rPr>
            <w:noProof/>
            <w:webHidden/>
          </w:rPr>
          <w:tab/>
        </w:r>
        <w:r>
          <w:rPr>
            <w:noProof/>
            <w:webHidden/>
          </w:rPr>
          <w:fldChar w:fldCharType="begin"/>
        </w:r>
        <w:r>
          <w:rPr>
            <w:noProof/>
            <w:webHidden/>
          </w:rPr>
          <w:instrText xml:space="preserve"> PAGEREF _Toc195186596 \h </w:instrText>
        </w:r>
        <w:r>
          <w:rPr>
            <w:noProof/>
            <w:webHidden/>
          </w:rPr>
        </w:r>
        <w:r>
          <w:rPr>
            <w:noProof/>
            <w:webHidden/>
          </w:rPr>
          <w:fldChar w:fldCharType="separate"/>
        </w:r>
        <w:r w:rsidR="00FD2204">
          <w:rPr>
            <w:noProof/>
            <w:webHidden/>
          </w:rPr>
          <w:t>36</w:t>
        </w:r>
        <w:r>
          <w:rPr>
            <w:noProof/>
            <w:webHidden/>
          </w:rPr>
          <w:fldChar w:fldCharType="end"/>
        </w:r>
      </w:hyperlink>
    </w:p>
    <w:p w14:paraId="2CA976CC" w14:textId="40A8FAE4" w:rsidR="00E92958" w:rsidRDefault="00E92958">
      <w:pPr>
        <w:pStyle w:val="TOC3"/>
        <w:tabs>
          <w:tab w:val="left" w:pos="1219"/>
        </w:tabs>
        <w:rPr>
          <w:rFonts w:asciiTheme="minorHAnsi" w:eastAsiaTheme="minorEastAsia" w:hAnsiTheme="minorHAnsi" w:cstheme="minorBidi"/>
          <w:noProof/>
          <w:sz w:val="22"/>
          <w:szCs w:val="22"/>
        </w:rPr>
      </w:pPr>
      <w:hyperlink w:anchor="_Toc195186597" w:history="1">
        <w:r w:rsidRPr="009550FE">
          <w:rPr>
            <w:rStyle w:val="Hyperlink"/>
            <w:noProof/>
            <w:lang w:val="en-GB"/>
          </w:rPr>
          <w:t>3.2.1</w:t>
        </w:r>
        <w:r>
          <w:rPr>
            <w:rFonts w:asciiTheme="minorHAnsi" w:eastAsiaTheme="minorEastAsia" w:hAnsiTheme="minorHAnsi" w:cstheme="minorBidi"/>
            <w:noProof/>
            <w:sz w:val="22"/>
            <w:szCs w:val="22"/>
          </w:rPr>
          <w:tab/>
        </w:r>
        <w:r w:rsidRPr="009550FE">
          <w:rPr>
            <w:rStyle w:val="Hyperlink"/>
            <w:noProof/>
            <w:lang w:val="en-GB"/>
          </w:rPr>
          <w:t>2.2.1  Heat transport</w:t>
        </w:r>
        <w:r>
          <w:rPr>
            <w:noProof/>
            <w:webHidden/>
          </w:rPr>
          <w:tab/>
        </w:r>
        <w:r>
          <w:rPr>
            <w:noProof/>
            <w:webHidden/>
          </w:rPr>
          <w:fldChar w:fldCharType="begin"/>
        </w:r>
        <w:r>
          <w:rPr>
            <w:noProof/>
            <w:webHidden/>
          </w:rPr>
          <w:instrText xml:space="preserve"> PAGEREF _Toc195186597 \h </w:instrText>
        </w:r>
        <w:r>
          <w:rPr>
            <w:noProof/>
            <w:webHidden/>
          </w:rPr>
        </w:r>
        <w:r>
          <w:rPr>
            <w:noProof/>
            <w:webHidden/>
          </w:rPr>
          <w:fldChar w:fldCharType="separate"/>
        </w:r>
        <w:r w:rsidR="00FD2204">
          <w:rPr>
            <w:noProof/>
            <w:webHidden/>
          </w:rPr>
          <w:t>36</w:t>
        </w:r>
        <w:r>
          <w:rPr>
            <w:noProof/>
            <w:webHidden/>
          </w:rPr>
          <w:fldChar w:fldCharType="end"/>
        </w:r>
      </w:hyperlink>
    </w:p>
    <w:p w14:paraId="7C3F39C3" w14:textId="7EDDC923" w:rsidR="00E92958" w:rsidRDefault="00E92958">
      <w:pPr>
        <w:pStyle w:val="TOC2"/>
        <w:rPr>
          <w:rFonts w:asciiTheme="minorHAnsi" w:eastAsiaTheme="minorEastAsia" w:hAnsiTheme="minorHAnsi" w:cstheme="minorBidi"/>
          <w:noProof/>
          <w:sz w:val="22"/>
          <w:szCs w:val="22"/>
        </w:rPr>
      </w:pPr>
      <w:hyperlink w:anchor="_Toc195186598" w:history="1">
        <w:r w:rsidRPr="009550FE">
          <w:rPr>
            <w:rStyle w:val="Hyperlink"/>
            <w:noProof/>
            <w:lang w:val="en-GB"/>
          </w:rPr>
          <w:t>3.3</w:t>
        </w:r>
        <w:r>
          <w:rPr>
            <w:rFonts w:asciiTheme="minorHAnsi" w:eastAsiaTheme="minorEastAsia" w:hAnsiTheme="minorHAnsi" w:cstheme="minorBidi"/>
            <w:noProof/>
            <w:sz w:val="22"/>
            <w:szCs w:val="22"/>
          </w:rPr>
          <w:tab/>
        </w:r>
        <w:r w:rsidRPr="009550FE">
          <w:rPr>
            <w:rStyle w:val="Hyperlink"/>
            <w:noProof/>
            <w:lang w:val="en-GB"/>
          </w:rPr>
          <w:t>Hydraulic processes</w:t>
        </w:r>
        <w:r>
          <w:rPr>
            <w:noProof/>
            <w:webHidden/>
          </w:rPr>
          <w:tab/>
        </w:r>
        <w:r>
          <w:rPr>
            <w:noProof/>
            <w:webHidden/>
          </w:rPr>
          <w:fldChar w:fldCharType="begin"/>
        </w:r>
        <w:r>
          <w:rPr>
            <w:noProof/>
            <w:webHidden/>
          </w:rPr>
          <w:instrText xml:space="preserve"> PAGEREF _Toc195186598 \h </w:instrText>
        </w:r>
        <w:r>
          <w:rPr>
            <w:noProof/>
            <w:webHidden/>
          </w:rPr>
        </w:r>
        <w:r>
          <w:rPr>
            <w:noProof/>
            <w:webHidden/>
          </w:rPr>
          <w:fldChar w:fldCharType="separate"/>
        </w:r>
        <w:r w:rsidR="00FD2204">
          <w:rPr>
            <w:noProof/>
            <w:webHidden/>
          </w:rPr>
          <w:t>37</w:t>
        </w:r>
        <w:r>
          <w:rPr>
            <w:noProof/>
            <w:webHidden/>
          </w:rPr>
          <w:fldChar w:fldCharType="end"/>
        </w:r>
      </w:hyperlink>
    </w:p>
    <w:p w14:paraId="2097DCE3" w14:textId="76CB9D45" w:rsidR="00E92958" w:rsidRDefault="00E92958">
      <w:pPr>
        <w:pStyle w:val="TOC3"/>
        <w:tabs>
          <w:tab w:val="left" w:pos="1219"/>
        </w:tabs>
        <w:rPr>
          <w:rFonts w:asciiTheme="minorHAnsi" w:eastAsiaTheme="minorEastAsia" w:hAnsiTheme="minorHAnsi" w:cstheme="minorBidi"/>
          <w:noProof/>
          <w:sz w:val="22"/>
          <w:szCs w:val="22"/>
        </w:rPr>
      </w:pPr>
      <w:hyperlink w:anchor="_Toc195186599" w:history="1">
        <w:r w:rsidRPr="009550FE">
          <w:rPr>
            <w:rStyle w:val="Hyperlink"/>
            <w:noProof/>
            <w:lang w:val="en-GB"/>
          </w:rPr>
          <w:t>3.3.1</w:t>
        </w:r>
        <w:r>
          <w:rPr>
            <w:rFonts w:asciiTheme="minorHAnsi" w:eastAsiaTheme="minorEastAsia" w:hAnsiTheme="minorHAnsi" w:cstheme="minorBidi"/>
            <w:noProof/>
            <w:sz w:val="22"/>
            <w:szCs w:val="22"/>
          </w:rPr>
          <w:tab/>
        </w:r>
        <w:r w:rsidRPr="009550FE">
          <w:rPr>
            <w:rStyle w:val="Hyperlink"/>
            <w:noProof/>
            <w:lang w:val="en-GB"/>
          </w:rPr>
          <w:t>Water and gas transport in the canister, boiling/condensation</w:t>
        </w:r>
        <w:r>
          <w:rPr>
            <w:noProof/>
            <w:webHidden/>
          </w:rPr>
          <w:tab/>
        </w:r>
        <w:r>
          <w:rPr>
            <w:noProof/>
            <w:webHidden/>
          </w:rPr>
          <w:fldChar w:fldCharType="begin"/>
        </w:r>
        <w:r>
          <w:rPr>
            <w:noProof/>
            <w:webHidden/>
          </w:rPr>
          <w:instrText xml:space="preserve"> PAGEREF _Toc195186599 \h </w:instrText>
        </w:r>
        <w:r>
          <w:rPr>
            <w:noProof/>
            <w:webHidden/>
          </w:rPr>
        </w:r>
        <w:r>
          <w:rPr>
            <w:noProof/>
            <w:webHidden/>
          </w:rPr>
          <w:fldChar w:fldCharType="separate"/>
        </w:r>
        <w:r w:rsidR="00FD2204">
          <w:rPr>
            <w:noProof/>
            <w:webHidden/>
          </w:rPr>
          <w:t>37</w:t>
        </w:r>
        <w:r>
          <w:rPr>
            <w:noProof/>
            <w:webHidden/>
          </w:rPr>
          <w:fldChar w:fldCharType="end"/>
        </w:r>
      </w:hyperlink>
    </w:p>
    <w:p w14:paraId="7D01AB6E" w14:textId="2426758B" w:rsidR="00E92958" w:rsidRDefault="00E92958">
      <w:pPr>
        <w:pStyle w:val="TOC2"/>
        <w:rPr>
          <w:rFonts w:asciiTheme="minorHAnsi" w:eastAsiaTheme="minorEastAsia" w:hAnsiTheme="minorHAnsi" w:cstheme="minorBidi"/>
          <w:noProof/>
          <w:sz w:val="22"/>
          <w:szCs w:val="22"/>
        </w:rPr>
      </w:pPr>
      <w:hyperlink w:anchor="_Toc195186600" w:history="1">
        <w:r w:rsidRPr="009550FE">
          <w:rPr>
            <w:rStyle w:val="Hyperlink"/>
            <w:noProof/>
            <w:lang w:val="en-GB"/>
          </w:rPr>
          <w:t>3.4</w:t>
        </w:r>
        <w:r>
          <w:rPr>
            <w:rFonts w:asciiTheme="minorHAnsi" w:eastAsiaTheme="minorEastAsia" w:hAnsiTheme="minorHAnsi" w:cstheme="minorBidi"/>
            <w:noProof/>
            <w:sz w:val="22"/>
            <w:szCs w:val="22"/>
          </w:rPr>
          <w:tab/>
        </w:r>
        <w:r w:rsidRPr="009550FE">
          <w:rPr>
            <w:rStyle w:val="Hyperlink"/>
            <w:noProof/>
            <w:lang w:val="en-GB"/>
          </w:rPr>
          <w:t>Mechanical processes</w:t>
        </w:r>
        <w:r>
          <w:rPr>
            <w:noProof/>
            <w:webHidden/>
          </w:rPr>
          <w:tab/>
        </w:r>
        <w:r>
          <w:rPr>
            <w:noProof/>
            <w:webHidden/>
          </w:rPr>
          <w:fldChar w:fldCharType="begin"/>
        </w:r>
        <w:r>
          <w:rPr>
            <w:noProof/>
            <w:webHidden/>
          </w:rPr>
          <w:instrText xml:space="preserve"> PAGEREF _Toc195186600 \h </w:instrText>
        </w:r>
        <w:r>
          <w:rPr>
            <w:noProof/>
            <w:webHidden/>
          </w:rPr>
        </w:r>
        <w:r>
          <w:rPr>
            <w:noProof/>
            <w:webHidden/>
          </w:rPr>
          <w:fldChar w:fldCharType="separate"/>
        </w:r>
        <w:r w:rsidR="00FD2204">
          <w:rPr>
            <w:noProof/>
            <w:webHidden/>
          </w:rPr>
          <w:t>38</w:t>
        </w:r>
        <w:r>
          <w:rPr>
            <w:noProof/>
            <w:webHidden/>
          </w:rPr>
          <w:fldChar w:fldCharType="end"/>
        </w:r>
      </w:hyperlink>
    </w:p>
    <w:p w14:paraId="441A994A" w14:textId="0594E0C0" w:rsidR="00E92958" w:rsidRDefault="00E92958">
      <w:pPr>
        <w:pStyle w:val="TOC3"/>
        <w:tabs>
          <w:tab w:val="left" w:pos="1219"/>
        </w:tabs>
        <w:rPr>
          <w:rFonts w:asciiTheme="minorHAnsi" w:eastAsiaTheme="minorEastAsia" w:hAnsiTheme="minorHAnsi" w:cstheme="minorBidi"/>
          <w:noProof/>
          <w:sz w:val="22"/>
          <w:szCs w:val="22"/>
        </w:rPr>
      </w:pPr>
      <w:hyperlink w:anchor="_Toc195186601" w:history="1">
        <w:r w:rsidRPr="009550FE">
          <w:rPr>
            <w:rStyle w:val="Hyperlink"/>
            <w:noProof/>
            <w:lang w:val="en-GB"/>
          </w:rPr>
          <w:t>3.4.1</w:t>
        </w:r>
        <w:r>
          <w:rPr>
            <w:rFonts w:asciiTheme="minorHAnsi" w:eastAsiaTheme="minorEastAsia" w:hAnsiTheme="minorHAnsi" w:cstheme="minorBidi"/>
            <w:noProof/>
            <w:sz w:val="22"/>
            <w:szCs w:val="22"/>
          </w:rPr>
          <w:tab/>
        </w:r>
        <w:r w:rsidRPr="009550FE">
          <w:rPr>
            <w:rStyle w:val="Hyperlink"/>
            <w:noProof/>
            <w:lang w:val="en-GB"/>
          </w:rPr>
          <w:t>Introduction</w:t>
        </w:r>
        <w:r>
          <w:rPr>
            <w:noProof/>
            <w:webHidden/>
          </w:rPr>
          <w:tab/>
        </w:r>
        <w:r>
          <w:rPr>
            <w:noProof/>
            <w:webHidden/>
          </w:rPr>
          <w:fldChar w:fldCharType="begin"/>
        </w:r>
        <w:r>
          <w:rPr>
            <w:noProof/>
            <w:webHidden/>
          </w:rPr>
          <w:instrText xml:space="preserve"> PAGEREF _Toc195186601 \h </w:instrText>
        </w:r>
        <w:r>
          <w:rPr>
            <w:noProof/>
            <w:webHidden/>
          </w:rPr>
        </w:r>
        <w:r>
          <w:rPr>
            <w:noProof/>
            <w:webHidden/>
          </w:rPr>
          <w:fldChar w:fldCharType="separate"/>
        </w:r>
        <w:r w:rsidR="00FD2204">
          <w:rPr>
            <w:noProof/>
            <w:webHidden/>
          </w:rPr>
          <w:t>38</w:t>
        </w:r>
        <w:r>
          <w:rPr>
            <w:noProof/>
            <w:webHidden/>
          </w:rPr>
          <w:fldChar w:fldCharType="end"/>
        </w:r>
      </w:hyperlink>
    </w:p>
    <w:p w14:paraId="4B778F50" w14:textId="0A2CF118" w:rsidR="00E92958" w:rsidRDefault="00E92958">
      <w:pPr>
        <w:pStyle w:val="TOC3"/>
        <w:tabs>
          <w:tab w:val="left" w:pos="1219"/>
        </w:tabs>
        <w:rPr>
          <w:rFonts w:asciiTheme="minorHAnsi" w:eastAsiaTheme="minorEastAsia" w:hAnsiTheme="minorHAnsi" w:cstheme="minorBidi"/>
          <w:noProof/>
          <w:sz w:val="22"/>
          <w:szCs w:val="22"/>
        </w:rPr>
      </w:pPr>
      <w:hyperlink w:anchor="_Toc195186602" w:history="1">
        <w:r w:rsidRPr="009550FE">
          <w:rPr>
            <w:rStyle w:val="Hyperlink"/>
            <w:noProof/>
            <w:lang w:val="en-GB"/>
          </w:rPr>
          <w:t>3.4.2</w:t>
        </w:r>
        <w:r>
          <w:rPr>
            <w:rFonts w:asciiTheme="minorHAnsi" w:eastAsiaTheme="minorEastAsia" w:hAnsiTheme="minorHAnsi" w:cstheme="minorBidi"/>
            <w:noProof/>
            <w:sz w:val="22"/>
            <w:szCs w:val="22"/>
          </w:rPr>
          <w:tab/>
        </w:r>
        <w:r w:rsidRPr="009550FE">
          <w:rPr>
            <w:rStyle w:val="Hyperlink"/>
            <w:noProof/>
            <w:lang w:val="en-GB"/>
          </w:rPr>
          <w:t>Deformation of cast iron insert</w:t>
        </w:r>
        <w:r>
          <w:rPr>
            <w:noProof/>
            <w:webHidden/>
          </w:rPr>
          <w:tab/>
        </w:r>
        <w:r>
          <w:rPr>
            <w:noProof/>
            <w:webHidden/>
          </w:rPr>
          <w:fldChar w:fldCharType="begin"/>
        </w:r>
        <w:r>
          <w:rPr>
            <w:noProof/>
            <w:webHidden/>
          </w:rPr>
          <w:instrText xml:space="preserve"> PAGEREF _Toc195186602 \h </w:instrText>
        </w:r>
        <w:r>
          <w:rPr>
            <w:noProof/>
            <w:webHidden/>
          </w:rPr>
        </w:r>
        <w:r>
          <w:rPr>
            <w:noProof/>
            <w:webHidden/>
          </w:rPr>
          <w:fldChar w:fldCharType="separate"/>
        </w:r>
        <w:r w:rsidR="00FD2204">
          <w:rPr>
            <w:noProof/>
            <w:webHidden/>
          </w:rPr>
          <w:t>38</w:t>
        </w:r>
        <w:r>
          <w:rPr>
            <w:noProof/>
            <w:webHidden/>
          </w:rPr>
          <w:fldChar w:fldCharType="end"/>
        </w:r>
      </w:hyperlink>
    </w:p>
    <w:p w14:paraId="44C1CB53" w14:textId="55BD61FD" w:rsidR="00E92958" w:rsidRDefault="00E92958">
      <w:pPr>
        <w:pStyle w:val="TOC3"/>
        <w:tabs>
          <w:tab w:val="left" w:pos="1219"/>
        </w:tabs>
        <w:rPr>
          <w:rFonts w:asciiTheme="minorHAnsi" w:eastAsiaTheme="minorEastAsia" w:hAnsiTheme="minorHAnsi" w:cstheme="minorBidi"/>
          <w:noProof/>
          <w:sz w:val="22"/>
          <w:szCs w:val="22"/>
        </w:rPr>
      </w:pPr>
      <w:hyperlink w:anchor="_Toc195186603" w:history="1">
        <w:r w:rsidRPr="009550FE">
          <w:rPr>
            <w:rStyle w:val="Hyperlink"/>
            <w:noProof/>
            <w:lang w:val="en-GB"/>
          </w:rPr>
          <w:t>3.4.3</w:t>
        </w:r>
        <w:r>
          <w:rPr>
            <w:rFonts w:asciiTheme="minorHAnsi" w:eastAsiaTheme="minorEastAsia" w:hAnsiTheme="minorHAnsi" w:cstheme="minorBidi"/>
            <w:noProof/>
            <w:sz w:val="22"/>
            <w:szCs w:val="22"/>
          </w:rPr>
          <w:tab/>
        </w:r>
        <w:r w:rsidRPr="009550FE">
          <w:rPr>
            <w:rStyle w:val="Hyperlink"/>
            <w:noProof/>
            <w:lang w:val="en-GB"/>
          </w:rPr>
          <w:t>Deformation of copper shell from external pressure</w:t>
        </w:r>
        <w:r>
          <w:rPr>
            <w:noProof/>
            <w:webHidden/>
          </w:rPr>
          <w:tab/>
        </w:r>
        <w:r>
          <w:rPr>
            <w:noProof/>
            <w:webHidden/>
          </w:rPr>
          <w:fldChar w:fldCharType="begin"/>
        </w:r>
        <w:r>
          <w:rPr>
            <w:noProof/>
            <w:webHidden/>
          </w:rPr>
          <w:instrText xml:space="preserve"> PAGEREF _Toc195186603 \h </w:instrText>
        </w:r>
        <w:r>
          <w:rPr>
            <w:noProof/>
            <w:webHidden/>
          </w:rPr>
        </w:r>
        <w:r>
          <w:rPr>
            <w:noProof/>
            <w:webHidden/>
          </w:rPr>
          <w:fldChar w:fldCharType="separate"/>
        </w:r>
        <w:r w:rsidR="00FD2204">
          <w:rPr>
            <w:noProof/>
            <w:webHidden/>
          </w:rPr>
          <w:t>38</w:t>
        </w:r>
        <w:r>
          <w:rPr>
            <w:noProof/>
            <w:webHidden/>
          </w:rPr>
          <w:fldChar w:fldCharType="end"/>
        </w:r>
      </w:hyperlink>
    </w:p>
    <w:p w14:paraId="59A21222" w14:textId="0A726E0B" w:rsidR="00E92958" w:rsidRDefault="00E92958">
      <w:pPr>
        <w:pStyle w:val="TOC3"/>
        <w:tabs>
          <w:tab w:val="left" w:pos="1219"/>
        </w:tabs>
        <w:rPr>
          <w:rFonts w:asciiTheme="minorHAnsi" w:eastAsiaTheme="minorEastAsia" w:hAnsiTheme="minorHAnsi" w:cstheme="minorBidi"/>
          <w:noProof/>
          <w:sz w:val="22"/>
          <w:szCs w:val="22"/>
        </w:rPr>
      </w:pPr>
      <w:hyperlink w:anchor="_Toc195186604" w:history="1">
        <w:r w:rsidRPr="009550FE">
          <w:rPr>
            <w:rStyle w:val="Hyperlink"/>
            <w:noProof/>
            <w:lang w:val="en-GB"/>
          </w:rPr>
          <w:t>3.4.4</w:t>
        </w:r>
        <w:r>
          <w:rPr>
            <w:rFonts w:asciiTheme="minorHAnsi" w:eastAsiaTheme="minorEastAsia" w:hAnsiTheme="minorHAnsi" w:cstheme="minorBidi"/>
            <w:noProof/>
            <w:sz w:val="22"/>
            <w:szCs w:val="22"/>
          </w:rPr>
          <w:tab/>
        </w:r>
        <w:r w:rsidRPr="009550FE">
          <w:rPr>
            <w:rStyle w:val="Hyperlink"/>
            <w:noProof/>
            <w:lang w:val="en-GB"/>
          </w:rPr>
          <w:t>Thermal expansion</w:t>
        </w:r>
        <w:r>
          <w:rPr>
            <w:noProof/>
            <w:webHidden/>
          </w:rPr>
          <w:tab/>
        </w:r>
        <w:r>
          <w:rPr>
            <w:noProof/>
            <w:webHidden/>
          </w:rPr>
          <w:fldChar w:fldCharType="begin"/>
        </w:r>
        <w:r>
          <w:rPr>
            <w:noProof/>
            <w:webHidden/>
          </w:rPr>
          <w:instrText xml:space="preserve"> PAGEREF _Toc195186604 \h </w:instrText>
        </w:r>
        <w:r>
          <w:rPr>
            <w:noProof/>
            <w:webHidden/>
          </w:rPr>
        </w:r>
        <w:r>
          <w:rPr>
            <w:noProof/>
            <w:webHidden/>
          </w:rPr>
          <w:fldChar w:fldCharType="separate"/>
        </w:r>
        <w:r w:rsidR="00FD2204">
          <w:rPr>
            <w:noProof/>
            <w:webHidden/>
          </w:rPr>
          <w:t>39</w:t>
        </w:r>
        <w:r>
          <w:rPr>
            <w:noProof/>
            <w:webHidden/>
          </w:rPr>
          <w:fldChar w:fldCharType="end"/>
        </w:r>
      </w:hyperlink>
    </w:p>
    <w:p w14:paraId="399E7A2B" w14:textId="4F60803C" w:rsidR="00E92958" w:rsidRDefault="00E92958">
      <w:pPr>
        <w:pStyle w:val="TOC3"/>
        <w:tabs>
          <w:tab w:val="left" w:pos="1219"/>
        </w:tabs>
        <w:rPr>
          <w:rFonts w:asciiTheme="minorHAnsi" w:eastAsiaTheme="minorEastAsia" w:hAnsiTheme="minorHAnsi" w:cstheme="minorBidi"/>
          <w:noProof/>
          <w:sz w:val="22"/>
          <w:szCs w:val="22"/>
        </w:rPr>
      </w:pPr>
      <w:hyperlink w:anchor="_Toc195186605" w:history="1">
        <w:r w:rsidRPr="009550FE">
          <w:rPr>
            <w:rStyle w:val="Hyperlink"/>
            <w:noProof/>
            <w:lang w:val="en-GB"/>
          </w:rPr>
          <w:t>3.4.5</w:t>
        </w:r>
        <w:r>
          <w:rPr>
            <w:rFonts w:asciiTheme="minorHAnsi" w:eastAsiaTheme="minorEastAsia" w:hAnsiTheme="minorHAnsi" w:cstheme="minorBidi"/>
            <w:noProof/>
            <w:sz w:val="22"/>
            <w:szCs w:val="22"/>
          </w:rPr>
          <w:tab/>
        </w:r>
        <w:r w:rsidRPr="009550FE">
          <w:rPr>
            <w:rStyle w:val="Hyperlink"/>
            <w:noProof/>
            <w:lang w:val="en-GB"/>
          </w:rPr>
          <w:t>Deformation from internal corrosion products</w:t>
        </w:r>
        <w:r>
          <w:rPr>
            <w:noProof/>
            <w:webHidden/>
          </w:rPr>
          <w:tab/>
        </w:r>
        <w:r>
          <w:rPr>
            <w:noProof/>
            <w:webHidden/>
          </w:rPr>
          <w:fldChar w:fldCharType="begin"/>
        </w:r>
        <w:r>
          <w:rPr>
            <w:noProof/>
            <w:webHidden/>
          </w:rPr>
          <w:instrText xml:space="preserve"> PAGEREF _Toc195186605 \h </w:instrText>
        </w:r>
        <w:r>
          <w:rPr>
            <w:noProof/>
            <w:webHidden/>
          </w:rPr>
        </w:r>
        <w:r>
          <w:rPr>
            <w:noProof/>
            <w:webHidden/>
          </w:rPr>
          <w:fldChar w:fldCharType="separate"/>
        </w:r>
        <w:r w:rsidR="00FD2204">
          <w:rPr>
            <w:noProof/>
            <w:webHidden/>
          </w:rPr>
          <w:t>39</w:t>
        </w:r>
        <w:r>
          <w:rPr>
            <w:noProof/>
            <w:webHidden/>
          </w:rPr>
          <w:fldChar w:fldCharType="end"/>
        </w:r>
      </w:hyperlink>
    </w:p>
    <w:p w14:paraId="0FC198F8" w14:textId="42BE48D1" w:rsidR="00E92958" w:rsidRDefault="00E92958">
      <w:pPr>
        <w:pStyle w:val="TOC3"/>
        <w:tabs>
          <w:tab w:val="left" w:pos="1219"/>
        </w:tabs>
        <w:rPr>
          <w:rFonts w:asciiTheme="minorHAnsi" w:eastAsiaTheme="minorEastAsia" w:hAnsiTheme="minorHAnsi" w:cstheme="minorBidi"/>
          <w:noProof/>
          <w:sz w:val="22"/>
          <w:szCs w:val="22"/>
        </w:rPr>
      </w:pPr>
      <w:hyperlink w:anchor="_Toc195186606" w:history="1">
        <w:r w:rsidRPr="009550FE">
          <w:rPr>
            <w:rStyle w:val="Hyperlink"/>
            <w:noProof/>
            <w:lang w:val="en-GB"/>
          </w:rPr>
          <w:t>3.4.6</w:t>
        </w:r>
        <w:r>
          <w:rPr>
            <w:rFonts w:asciiTheme="minorHAnsi" w:eastAsiaTheme="minorEastAsia" w:hAnsiTheme="minorHAnsi" w:cstheme="minorBidi"/>
            <w:noProof/>
            <w:sz w:val="22"/>
            <w:szCs w:val="22"/>
          </w:rPr>
          <w:tab/>
        </w:r>
        <w:r w:rsidRPr="009550FE">
          <w:rPr>
            <w:rStyle w:val="Hyperlink"/>
            <w:noProof/>
            <w:lang w:val="en-GB"/>
          </w:rPr>
          <w:t>Radiation effects</w:t>
        </w:r>
        <w:r>
          <w:rPr>
            <w:noProof/>
            <w:webHidden/>
          </w:rPr>
          <w:tab/>
        </w:r>
        <w:r>
          <w:rPr>
            <w:noProof/>
            <w:webHidden/>
          </w:rPr>
          <w:fldChar w:fldCharType="begin"/>
        </w:r>
        <w:r>
          <w:rPr>
            <w:noProof/>
            <w:webHidden/>
          </w:rPr>
          <w:instrText xml:space="preserve"> PAGEREF _Toc195186606 \h </w:instrText>
        </w:r>
        <w:r>
          <w:rPr>
            <w:noProof/>
            <w:webHidden/>
          </w:rPr>
        </w:r>
        <w:r>
          <w:rPr>
            <w:noProof/>
            <w:webHidden/>
          </w:rPr>
          <w:fldChar w:fldCharType="separate"/>
        </w:r>
        <w:r w:rsidR="00FD2204">
          <w:rPr>
            <w:noProof/>
            <w:webHidden/>
          </w:rPr>
          <w:t>40</w:t>
        </w:r>
        <w:r>
          <w:rPr>
            <w:noProof/>
            <w:webHidden/>
          </w:rPr>
          <w:fldChar w:fldCharType="end"/>
        </w:r>
      </w:hyperlink>
    </w:p>
    <w:p w14:paraId="1116114D" w14:textId="220CA48D" w:rsidR="00E92958" w:rsidRDefault="00E92958">
      <w:pPr>
        <w:pStyle w:val="TOC3"/>
        <w:tabs>
          <w:tab w:val="left" w:pos="1219"/>
        </w:tabs>
        <w:rPr>
          <w:rFonts w:asciiTheme="minorHAnsi" w:eastAsiaTheme="minorEastAsia" w:hAnsiTheme="minorHAnsi" w:cstheme="minorBidi"/>
          <w:noProof/>
          <w:sz w:val="22"/>
          <w:szCs w:val="22"/>
        </w:rPr>
      </w:pPr>
      <w:hyperlink w:anchor="_Toc195186607" w:history="1">
        <w:r w:rsidRPr="009550FE">
          <w:rPr>
            <w:rStyle w:val="Hyperlink"/>
            <w:noProof/>
            <w:lang w:val="en-GB"/>
          </w:rPr>
          <w:t>3.4.7</w:t>
        </w:r>
        <w:r>
          <w:rPr>
            <w:rFonts w:asciiTheme="minorHAnsi" w:eastAsiaTheme="minorEastAsia" w:hAnsiTheme="minorHAnsi" w:cstheme="minorBidi"/>
            <w:noProof/>
            <w:sz w:val="22"/>
            <w:szCs w:val="22"/>
          </w:rPr>
          <w:tab/>
        </w:r>
        <w:r w:rsidRPr="009550FE">
          <w:rPr>
            <w:rStyle w:val="Hyperlink"/>
            <w:noProof/>
            <w:lang w:val="en-GB"/>
          </w:rPr>
          <w:t>Hydrogen embrittlement of copper</w:t>
        </w:r>
        <w:r>
          <w:rPr>
            <w:noProof/>
            <w:webHidden/>
          </w:rPr>
          <w:tab/>
        </w:r>
        <w:r>
          <w:rPr>
            <w:noProof/>
            <w:webHidden/>
          </w:rPr>
          <w:fldChar w:fldCharType="begin"/>
        </w:r>
        <w:r>
          <w:rPr>
            <w:noProof/>
            <w:webHidden/>
          </w:rPr>
          <w:instrText xml:space="preserve"> PAGEREF _Toc195186607 \h </w:instrText>
        </w:r>
        <w:r>
          <w:rPr>
            <w:noProof/>
            <w:webHidden/>
          </w:rPr>
        </w:r>
        <w:r>
          <w:rPr>
            <w:noProof/>
            <w:webHidden/>
          </w:rPr>
          <w:fldChar w:fldCharType="separate"/>
        </w:r>
        <w:r w:rsidR="00FD2204">
          <w:rPr>
            <w:noProof/>
            <w:webHidden/>
          </w:rPr>
          <w:t>41</w:t>
        </w:r>
        <w:r>
          <w:rPr>
            <w:noProof/>
            <w:webHidden/>
          </w:rPr>
          <w:fldChar w:fldCharType="end"/>
        </w:r>
      </w:hyperlink>
    </w:p>
    <w:p w14:paraId="16A27B16" w14:textId="6BE14A8E" w:rsidR="00E92958" w:rsidRDefault="00E92958">
      <w:pPr>
        <w:pStyle w:val="TOC2"/>
        <w:rPr>
          <w:rFonts w:asciiTheme="minorHAnsi" w:eastAsiaTheme="minorEastAsia" w:hAnsiTheme="minorHAnsi" w:cstheme="minorBidi"/>
          <w:noProof/>
          <w:sz w:val="22"/>
          <w:szCs w:val="22"/>
        </w:rPr>
      </w:pPr>
      <w:hyperlink w:anchor="_Toc195186608" w:history="1">
        <w:r w:rsidRPr="009550FE">
          <w:rPr>
            <w:rStyle w:val="Hyperlink"/>
            <w:noProof/>
            <w:lang w:val="en-GB"/>
          </w:rPr>
          <w:t>3.5</w:t>
        </w:r>
        <w:r>
          <w:rPr>
            <w:rFonts w:asciiTheme="minorHAnsi" w:eastAsiaTheme="minorEastAsia" w:hAnsiTheme="minorHAnsi" w:cstheme="minorBidi"/>
            <w:noProof/>
            <w:sz w:val="22"/>
            <w:szCs w:val="22"/>
          </w:rPr>
          <w:tab/>
        </w:r>
        <w:r w:rsidRPr="009550FE">
          <w:rPr>
            <w:rStyle w:val="Hyperlink"/>
            <w:noProof/>
            <w:lang w:val="en-GB"/>
          </w:rPr>
          <w:t>Chemical processes</w:t>
        </w:r>
        <w:r>
          <w:rPr>
            <w:noProof/>
            <w:webHidden/>
          </w:rPr>
          <w:tab/>
        </w:r>
        <w:r>
          <w:rPr>
            <w:noProof/>
            <w:webHidden/>
          </w:rPr>
          <w:fldChar w:fldCharType="begin"/>
        </w:r>
        <w:r>
          <w:rPr>
            <w:noProof/>
            <w:webHidden/>
          </w:rPr>
          <w:instrText xml:space="preserve"> PAGEREF _Toc195186608 \h </w:instrText>
        </w:r>
        <w:r>
          <w:rPr>
            <w:noProof/>
            <w:webHidden/>
          </w:rPr>
        </w:r>
        <w:r>
          <w:rPr>
            <w:noProof/>
            <w:webHidden/>
          </w:rPr>
          <w:fldChar w:fldCharType="separate"/>
        </w:r>
        <w:r w:rsidR="00FD2204">
          <w:rPr>
            <w:noProof/>
            <w:webHidden/>
          </w:rPr>
          <w:t>41</w:t>
        </w:r>
        <w:r>
          <w:rPr>
            <w:noProof/>
            <w:webHidden/>
          </w:rPr>
          <w:fldChar w:fldCharType="end"/>
        </w:r>
      </w:hyperlink>
    </w:p>
    <w:p w14:paraId="7258B2BC" w14:textId="488BD4B4" w:rsidR="00E92958" w:rsidRDefault="00E92958">
      <w:pPr>
        <w:pStyle w:val="TOC3"/>
        <w:tabs>
          <w:tab w:val="left" w:pos="1219"/>
        </w:tabs>
        <w:rPr>
          <w:rFonts w:asciiTheme="minorHAnsi" w:eastAsiaTheme="minorEastAsia" w:hAnsiTheme="minorHAnsi" w:cstheme="minorBidi"/>
          <w:noProof/>
          <w:sz w:val="22"/>
          <w:szCs w:val="22"/>
        </w:rPr>
      </w:pPr>
      <w:hyperlink w:anchor="_Toc195186609" w:history="1">
        <w:r w:rsidRPr="009550FE">
          <w:rPr>
            <w:rStyle w:val="Hyperlink"/>
            <w:noProof/>
            <w:lang w:val="en-GB"/>
          </w:rPr>
          <w:t>3.5.1</w:t>
        </w:r>
        <w:r>
          <w:rPr>
            <w:rFonts w:asciiTheme="minorHAnsi" w:eastAsiaTheme="minorEastAsia" w:hAnsiTheme="minorHAnsi" w:cstheme="minorBidi"/>
            <w:noProof/>
            <w:sz w:val="22"/>
            <w:szCs w:val="22"/>
          </w:rPr>
          <w:tab/>
        </w:r>
        <w:r w:rsidRPr="009550FE">
          <w:rPr>
            <w:rStyle w:val="Hyperlink"/>
            <w:noProof/>
            <w:lang w:val="en-GB"/>
          </w:rPr>
          <w:t>Corrosion of cast iron insert</w:t>
        </w:r>
        <w:r>
          <w:rPr>
            <w:noProof/>
            <w:webHidden/>
          </w:rPr>
          <w:tab/>
        </w:r>
        <w:r>
          <w:rPr>
            <w:noProof/>
            <w:webHidden/>
          </w:rPr>
          <w:fldChar w:fldCharType="begin"/>
        </w:r>
        <w:r>
          <w:rPr>
            <w:noProof/>
            <w:webHidden/>
          </w:rPr>
          <w:instrText xml:space="preserve"> PAGEREF _Toc195186609 \h </w:instrText>
        </w:r>
        <w:r>
          <w:rPr>
            <w:noProof/>
            <w:webHidden/>
          </w:rPr>
        </w:r>
        <w:r>
          <w:rPr>
            <w:noProof/>
            <w:webHidden/>
          </w:rPr>
          <w:fldChar w:fldCharType="separate"/>
        </w:r>
        <w:r w:rsidR="00FD2204">
          <w:rPr>
            <w:noProof/>
            <w:webHidden/>
          </w:rPr>
          <w:t>41</w:t>
        </w:r>
        <w:r>
          <w:rPr>
            <w:noProof/>
            <w:webHidden/>
          </w:rPr>
          <w:fldChar w:fldCharType="end"/>
        </w:r>
      </w:hyperlink>
    </w:p>
    <w:p w14:paraId="4FCDDBE5" w14:textId="3CC2BFE9" w:rsidR="00E92958" w:rsidRDefault="00E92958">
      <w:pPr>
        <w:pStyle w:val="TOC3"/>
        <w:tabs>
          <w:tab w:val="left" w:pos="1219"/>
        </w:tabs>
        <w:rPr>
          <w:rFonts w:asciiTheme="minorHAnsi" w:eastAsiaTheme="minorEastAsia" w:hAnsiTheme="minorHAnsi" w:cstheme="minorBidi"/>
          <w:noProof/>
          <w:sz w:val="22"/>
          <w:szCs w:val="22"/>
        </w:rPr>
      </w:pPr>
      <w:hyperlink w:anchor="_Toc195186610" w:history="1">
        <w:r w:rsidRPr="009550FE">
          <w:rPr>
            <w:rStyle w:val="Hyperlink"/>
            <w:noProof/>
            <w:lang w:val="en-GB"/>
          </w:rPr>
          <w:t>3.5.2</w:t>
        </w:r>
        <w:r>
          <w:rPr>
            <w:rFonts w:asciiTheme="minorHAnsi" w:eastAsiaTheme="minorEastAsia" w:hAnsiTheme="minorHAnsi" w:cstheme="minorBidi"/>
            <w:noProof/>
            <w:sz w:val="22"/>
            <w:szCs w:val="22"/>
          </w:rPr>
          <w:tab/>
        </w:r>
        <w:r w:rsidRPr="009550FE">
          <w:rPr>
            <w:rStyle w:val="Hyperlink"/>
            <w:noProof/>
            <w:lang w:val="en-GB"/>
          </w:rPr>
          <w:t>Galvanic corrosion</w:t>
        </w:r>
        <w:r>
          <w:rPr>
            <w:noProof/>
            <w:webHidden/>
          </w:rPr>
          <w:tab/>
        </w:r>
        <w:r>
          <w:rPr>
            <w:noProof/>
            <w:webHidden/>
          </w:rPr>
          <w:fldChar w:fldCharType="begin"/>
        </w:r>
        <w:r>
          <w:rPr>
            <w:noProof/>
            <w:webHidden/>
          </w:rPr>
          <w:instrText xml:space="preserve"> PAGEREF _Toc195186610 \h </w:instrText>
        </w:r>
        <w:r>
          <w:rPr>
            <w:noProof/>
            <w:webHidden/>
          </w:rPr>
        </w:r>
        <w:r>
          <w:rPr>
            <w:noProof/>
            <w:webHidden/>
          </w:rPr>
          <w:fldChar w:fldCharType="separate"/>
        </w:r>
        <w:r w:rsidR="00FD2204">
          <w:rPr>
            <w:noProof/>
            <w:webHidden/>
          </w:rPr>
          <w:t>42</w:t>
        </w:r>
        <w:r>
          <w:rPr>
            <w:noProof/>
            <w:webHidden/>
          </w:rPr>
          <w:fldChar w:fldCharType="end"/>
        </w:r>
      </w:hyperlink>
    </w:p>
    <w:p w14:paraId="2779B4F0" w14:textId="0FF82C29" w:rsidR="00E92958" w:rsidRDefault="00E92958">
      <w:pPr>
        <w:pStyle w:val="TOC3"/>
        <w:tabs>
          <w:tab w:val="left" w:pos="1219"/>
        </w:tabs>
        <w:rPr>
          <w:rFonts w:asciiTheme="minorHAnsi" w:eastAsiaTheme="minorEastAsia" w:hAnsiTheme="minorHAnsi" w:cstheme="minorBidi"/>
          <w:noProof/>
          <w:sz w:val="22"/>
          <w:szCs w:val="22"/>
        </w:rPr>
      </w:pPr>
      <w:hyperlink w:anchor="_Toc195186611" w:history="1">
        <w:r w:rsidRPr="009550FE">
          <w:rPr>
            <w:rStyle w:val="Hyperlink"/>
            <w:noProof/>
            <w:lang w:val="en-GB"/>
          </w:rPr>
          <w:t>3.5.3</w:t>
        </w:r>
        <w:r>
          <w:rPr>
            <w:rFonts w:asciiTheme="minorHAnsi" w:eastAsiaTheme="minorEastAsia" w:hAnsiTheme="minorHAnsi" w:cstheme="minorBidi"/>
            <w:noProof/>
            <w:sz w:val="22"/>
            <w:szCs w:val="22"/>
          </w:rPr>
          <w:tab/>
        </w:r>
        <w:r w:rsidRPr="009550FE">
          <w:rPr>
            <w:rStyle w:val="Hyperlink"/>
            <w:noProof/>
            <w:lang w:val="en-GB"/>
          </w:rPr>
          <w:t>Stress corrosion cracking of cast iron insert</w:t>
        </w:r>
        <w:r>
          <w:rPr>
            <w:noProof/>
            <w:webHidden/>
          </w:rPr>
          <w:tab/>
        </w:r>
        <w:r>
          <w:rPr>
            <w:noProof/>
            <w:webHidden/>
          </w:rPr>
          <w:fldChar w:fldCharType="begin"/>
        </w:r>
        <w:r>
          <w:rPr>
            <w:noProof/>
            <w:webHidden/>
          </w:rPr>
          <w:instrText xml:space="preserve"> PAGEREF _Toc195186611 \h </w:instrText>
        </w:r>
        <w:r>
          <w:rPr>
            <w:noProof/>
            <w:webHidden/>
          </w:rPr>
        </w:r>
        <w:r>
          <w:rPr>
            <w:noProof/>
            <w:webHidden/>
          </w:rPr>
          <w:fldChar w:fldCharType="separate"/>
        </w:r>
        <w:r w:rsidR="00FD2204">
          <w:rPr>
            <w:noProof/>
            <w:webHidden/>
          </w:rPr>
          <w:t>43</w:t>
        </w:r>
        <w:r>
          <w:rPr>
            <w:noProof/>
            <w:webHidden/>
          </w:rPr>
          <w:fldChar w:fldCharType="end"/>
        </w:r>
      </w:hyperlink>
    </w:p>
    <w:p w14:paraId="031F1F60" w14:textId="557959BD" w:rsidR="00E92958" w:rsidRDefault="00E92958">
      <w:pPr>
        <w:pStyle w:val="TOC3"/>
        <w:tabs>
          <w:tab w:val="left" w:pos="1219"/>
        </w:tabs>
        <w:rPr>
          <w:rFonts w:asciiTheme="minorHAnsi" w:eastAsiaTheme="minorEastAsia" w:hAnsiTheme="minorHAnsi" w:cstheme="minorBidi"/>
          <w:noProof/>
          <w:sz w:val="22"/>
          <w:szCs w:val="22"/>
        </w:rPr>
      </w:pPr>
      <w:hyperlink w:anchor="_Toc195186612" w:history="1">
        <w:r w:rsidRPr="009550FE">
          <w:rPr>
            <w:rStyle w:val="Hyperlink"/>
            <w:noProof/>
            <w:lang w:val="en-GB"/>
          </w:rPr>
          <w:t>3.5.4</w:t>
        </w:r>
        <w:r>
          <w:rPr>
            <w:rFonts w:asciiTheme="minorHAnsi" w:eastAsiaTheme="minorEastAsia" w:hAnsiTheme="minorHAnsi" w:cstheme="minorBidi"/>
            <w:noProof/>
            <w:sz w:val="22"/>
            <w:szCs w:val="22"/>
          </w:rPr>
          <w:tab/>
        </w:r>
        <w:r w:rsidRPr="009550FE">
          <w:rPr>
            <w:rStyle w:val="Hyperlink"/>
            <w:noProof/>
            <w:lang w:val="en-GB"/>
          </w:rPr>
          <w:t>Corrosion of copper canister</w:t>
        </w:r>
        <w:r>
          <w:rPr>
            <w:noProof/>
            <w:webHidden/>
          </w:rPr>
          <w:tab/>
        </w:r>
        <w:r>
          <w:rPr>
            <w:noProof/>
            <w:webHidden/>
          </w:rPr>
          <w:fldChar w:fldCharType="begin"/>
        </w:r>
        <w:r>
          <w:rPr>
            <w:noProof/>
            <w:webHidden/>
          </w:rPr>
          <w:instrText xml:space="preserve"> PAGEREF _Toc195186612 \h </w:instrText>
        </w:r>
        <w:r>
          <w:rPr>
            <w:noProof/>
            <w:webHidden/>
          </w:rPr>
        </w:r>
        <w:r>
          <w:rPr>
            <w:noProof/>
            <w:webHidden/>
          </w:rPr>
          <w:fldChar w:fldCharType="separate"/>
        </w:r>
        <w:r w:rsidR="00FD2204">
          <w:rPr>
            <w:noProof/>
            <w:webHidden/>
          </w:rPr>
          <w:t>50</w:t>
        </w:r>
        <w:r>
          <w:rPr>
            <w:noProof/>
            <w:webHidden/>
          </w:rPr>
          <w:fldChar w:fldCharType="end"/>
        </w:r>
      </w:hyperlink>
    </w:p>
    <w:p w14:paraId="5C036497" w14:textId="3389CFC8" w:rsidR="00E92958" w:rsidRDefault="00E92958">
      <w:pPr>
        <w:pStyle w:val="TOC3"/>
        <w:tabs>
          <w:tab w:val="left" w:pos="1219"/>
        </w:tabs>
        <w:rPr>
          <w:rFonts w:asciiTheme="minorHAnsi" w:eastAsiaTheme="minorEastAsia" w:hAnsiTheme="minorHAnsi" w:cstheme="minorBidi"/>
          <w:noProof/>
          <w:sz w:val="22"/>
          <w:szCs w:val="22"/>
        </w:rPr>
      </w:pPr>
      <w:hyperlink w:anchor="_Toc195186613" w:history="1">
        <w:r w:rsidRPr="009550FE">
          <w:rPr>
            <w:rStyle w:val="Hyperlink"/>
            <w:noProof/>
            <w:lang w:val="en-GB"/>
          </w:rPr>
          <w:t>3.5.5</w:t>
        </w:r>
        <w:r>
          <w:rPr>
            <w:rFonts w:asciiTheme="minorHAnsi" w:eastAsiaTheme="minorEastAsia" w:hAnsiTheme="minorHAnsi" w:cstheme="minorBidi"/>
            <w:noProof/>
            <w:sz w:val="22"/>
            <w:szCs w:val="22"/>
          </w:rPr>
          <w:tab/>
        </w:r>
        <w:r w:rsidRPr="009550FE">
          <w:rPr>
            <w:rStyle w:val="Hyperlink"/>
            <w:noProof/>
            <w:lang w:val="en-GB"/>
          </w:rPr>
          <w:t>Stress corrosion cracking of the copper canister</w:t>
        </w:r>
        <w:r>
          <w:rPr>
            <w:noProof/>
            <w:webHidden/>
          </w:rPr>
          <w:tab/>
        </w:r>
        <w:r>
          <w:rPr>
            <w:noProof/>
            <w:webHidden/>
          </w:rPr>
          <w:fldChar w:fldCharType="begin"/>
        </w:r>
        <w:r>
          <w:rPr>
            <w:noProof/>
            <w:webHidden/>
          </w:rPr>
          <w:instrText xml:space="preserve"> PAGEREF _Toc195186613 \h </w:instrText>
        </w:r>
        <w:r>
          <w:rPr>
            <w:noProof/>
            <w:webHidden/>
          </w:rPr>
        </w:r>
        <w:r>
          <w:rPr>
            <w:noProof/>
            <w:webHidden/>
          </w:rPr>
          <w:fldChar w:fldCharType="separate"/>
        </w:r>
        <w:r w:rsidR="00FD2204">
          <w:rPr>
            <w:noProof/>
            <w:webHidden/>
          </w:rPr>
          <w:t>50</w:t>
        </w:r>
        <w:r>
          <w:rPr>
            <w:noProof/>
            <w:webHidden/>
          </w:rPr>
          <w:fldChar w:fldCharType="end"/>
        </w:r>
      </w:hyperlink>
    </w:p>
    <w:p w14:paraId="0936CFF9" w14:textId="76C1BA45" w:rsidR="00E92958" w:rsidRDefault="00E92958">
      <w:pPr>
        <w:pStyle w:val="TOC3"/>
        <w:tabs>
          <w:tab w:val="left" w:pos="1219"/>
        </w:tabs>
        <w:rPr>
          <w:rFonts w:asciiTheme="minorHAnsi" w:eastAsiaTheme="minorEastAsia" w:hAnsiTheme="minorHAnsi" w:cstheme="minorBidi"/>
          <w:noProof/>
          <w:sz w:val="22"/>
          <w:szCs w:val="22"/>
        </w:rPr>
      </w:pPr>
      <w:hyperlink w:anchor="_Toc195186614" w:history="1">
        <w:r w:rsidRPr="009550FE">
          <w:rPr>
            <w:rStyle w:val="Hyperlink"/>
            <w:noProof/>
            <w:lang w:val="en-GB"/>
          </w:rPr>
          <w:t>3.5.6</w:t>
        </w:r>
        <w:r>
          <w:rPr>
            <w:rFonts w:asciiTheme="minorHAnsi" w:eastAsiaTheme="minorEastAsia" w:hAnsiTheme="minorHAnsi" w:cstheme="minorBidi"/>
            <w:noProof/>
            <w:sz w:val="22"/>
            <w:szCs w:val="22"/>
          </w:rPr>
          <w:tab/>
        </w:r>
        <w:r w:rsidRPr="009550FE">
          <w:rPr>
            <w:rStyle w:val="Hyperlink"/>
            <w:noProof/>
            <w:lang w:val="en-GB"/>
          </w:rPr>
          <w:t>Earth currents – stray current corrosion</w:t>
        </w:r>
        <w:r>
          <w:rPr>
            <w:noProof/>
            <w:webHidden/>
          </w:rPr>
          <w:tab/>
        </w:r>
        <w:r>
          <w:rPr>
            <w:noProof/>
            <w:webHidden/>
          </w:rPr>
          <w:fldChar w:fldCharType="begin"/>
        </w:r>
        <w:r>
          <w:rPr>
            <w:noProof/>
            <w:webHidden/>
          </w:rPr>
          <w:instrText xml:space="preserve"> PAGEREF _Toc195186614 \h </w:instrText>
        </w:r>
        <w:r>
          <w:rPr>
            <w:noProof/>
            <w:webHidden/>
          </w:rPr>
        </w:r>
        <w:r>
          <w:rPr>
            <w:noProof/>
            <w:webHidden/>
          </w:rPr>
          <w:fldChar w:fldCharType="separate"/>
        </w:r>
        <w:r w:rsidR="00FD2204">
          <w:rPr>
            <w:noProof/>
            <w:webHidden/>
          </w:rPr>
          <w:t>51</w:t>
        </w:r>
        <w:r>
          <w:rPr>
            <w:noProof/>
            <w:webHidden/>
          </w:rPr>
          <w:fldChar w:fldCharType="end"/>
        </w:r>
      </w:hyperlink>
    </w:p>
    <w:p w14:paraId="16D54925" w14:textId="708794D0" w:rsidR="00E92958" w:rsidRDefault="00E92958">
      <w:pPr>
        <w:pStyle w:val="TOC3"/>
        <w:tabs>
          <w:tab w:val="left" w:pos="1219"/>
        </w:tabs>
        <w:rPr>
          <w:rFonts w:asciiTheme="minorHAnsi" w:eastAsiaTheme="minorEastAsia" w:hAnsiTheme="minorHAnsi" w:cstheme="minorBidi"/>
          <w:noProof/>
          <w:sz w:val="22"/>
          <w:szCs w:val="22"/>
        </w:rPr>
      </w:pPr>
      <w:hyperlink w:anchor="_Toc195186615" w:history="1">
        <w:r w:rsidRPr="009550FE">
          <w:rPr>
            <w:rStyle w:val="Hyperlink"/>
            <w:noProof/>
            <w:lang w:val="en-GB"/>
          </w:rPr>
          <w:t>3.5.7</w:t>
        </w:r>
        <w:r>
          <w:rPr>
            <w:rFonts w:asciiTheme="minorHAnsi" w:eastAsiaTheme="minorEastAsia" w:hAnsiTheme="minorHAnsi" w:cstheme="minorBidi"/>
            <w:noProof/>
            <w:sz w:val="22"/>
            <w:szCs w:val="22"/>
          </w:rPr>
          <w:tab/>
        </w:r>
        <w:r w:rsidRPr="009550FE">
          <w:rPr>
            <w:rStyle w:val="Hyperlink"/>
            <w:noProof/>
            <w:lang w:val="en-GB"/>
          </w:rPr>
          <w:t>Deposition of salts on the canister surface</w:t>
        </w:r>
        <w:r>
          <w:rPr>
            <w:noProof/>
            <w:webHidden/>
          </w:rPr>
          <w:tab/>
        </w:r>
        <w:r>
          <w:rPr>
            <w:noProof/>
            <w:webHidden/>
          </w:rPr>
          <w:fldChar w:fldCharType="begin"/>
        </w:r>
        <w:r>
          <w:rPr>
            <w:noProof/>
            <w:webHidden/>
          </w:rPr>
          <w:instrText xml:space="preserve"> PAGEREF _Toc195186615 \h </w:instrText>
        </w:r>
        <w:r>
          <w:rPr>
            <w:noProof/>
            <w:webHidden/>
          </w:rPr>
        </w:r>
        <w:r>
          <w:rPr>
            <w:noProof/>
            <w:webHidden/>
          </w:rPr>
          <w:fldChar w:fldCharType="separate"/>
        </w:r>
        <w:r w:rsidR="00FD2204">
          <w:rPr>
            <w:noProof/>
            <w:webHidden/>
          </w:rPr>
          <w:t>52</w:t>
        </w:r>
        <w:r>
          <w:rPr>
            <w:noProof/>
            <w:webHidden/>
          </w:rPr>
          <w:fldChar w:fldCharType="end"/>
        </w:r>
      </w:hyperlink>
    </w:p>
    <w:p w14:paraId="0F63C113" w14:textId="6580443C" w:rsidR="00E92958" w:rsidRDefault="00E92958">
      <w:pPr>
        <w:pStyle w:val="TOC2"/>
        <w:rPr>
          <w:rFonts w:asciiTheme="minorHAnsi" w:eastAsiaTheme="minorEastAsia" w:hAnsiTheme="minorHAnsi" w:cstheme="minorBidi"/>
          <w:noProof/>
          <w:sz w:val="22"/>
          <w:szCs w:val="22"/>
        </w:rPr>
      </w:pPr>
      <w:hyperlink w:anchor="_Toc195186616" w:history="1">
        <w:r w:rsidRPr="009550FE">
          <w:rPr>
            <w:rStyle w:val="Hyperlink"/>
            <w:noProof/>
            <w:lang w:val="en-GB"/>
          </w:rPr>
          <w:t>3.6</w:t>
        </w:r>
        <w:r>
          <w:rPr>
            <w:rFonts w:asciiTheme="minorHAnsi" w:eastAsiaTheme="minorEastAsia" w:hAnsiTheme="minorHAnsi" w:cstheme="minorBidi"/>
            <w:noProof/>
            <w:sz w:val="22"/>
            <w:szCs w:val="22"/>
          </w:rPr>
          <w:tab/>
        </w:r>
        <w:r w:rsidRPr="009550FE">
          <w:rPr>
            <w:rStyle w:val="Hyperlink"/>
            <w:noProof/>
            <w:lang w:val="en-GB"/>
          </w:rPr>
          <w:t>Radionuclide transport</w:t>
        </w:r>
        <w:r>
          <w:rPr>
            <w:noProof/>
            <w:webHidden/>
          </w:rPr>
          <w:tab/>
        </w:r>
        <w:r>
          <w:rPr>
            <w:noProof/>
            <w:webHidden/>
          </w:rPr>
          <w:fldChar w:fldCharType="begin"/>
        </w:r>
        <w:r>
          <w:rPr>
            <w:noProof/>
            <w:webHidden/>
          </w:rPr>
          <w:instrText xml:space="preserve"> PAGEREF _Toc195186616 \h </w:instrText>
        </w:r>
        <w:r>
          <w:rPr>
            <w:noProof/>
            <w:webHidden/>
          </w:rPr>
        </w:r>
        <w:r>
          <w:rPr>
            <w:noProof/>
            <w:webHidden/>
          </w:rPr>
          <w:fldChar w:fldCharType="separate"/>
        </w:r>
        <w:r w:rsidR="00FD2204">
          <w:rPr>
            <w:noProof/>
            <w:webHidden/>
          </w:rPr>
          <w:t>55</w:t>
        </w:r>
        <w:r>
          <w:rPr>
            <w:noProof/>
            <w:webHidden/>
          </w:rPr>
          <w:fldChar w:fldCharType="end"/>
        </w:r>
      </w:hyperlink>
    </w:p>
    <w:p w14:paraId="00F2A4F6" w14:textId="51604CF2" w:rsidR="00E92958" w:rsidRDefault="00E92958">
      <w:pPr>
        <w:pStyle w:val="TOC1"/>
        <w:rPr>
          <w:rFonts w:asciiTheme="minorHAnsi" w:eastAsiaTheme="minorEastAsia" w:hAnsiTheme="minorHAnsi" w:cstheme="minorBidi"/>
          <w:b w:val="0"/>
          <w:noProof/>
          <w:sz w:val="22"/>
          <w:szCs w:val="22"/>
        </w:rPr>
      </w:pPr>
      <w:hyperlink w:anchor="_Toc195186617" w:history="1">
        <w:r w:rsidRPr="009550FE">
          <w:rPr>
            <w:rStyle w:val="Hyperlink"/>
            <w:noProof/>
            <w:lang w:val="en-GB"/>
          </w:rPr>
          <w:t>4</w:t>
        </w:r>
        <w:r>
          <w:rPr>
            <w:rFonts w:asciiTheme="minorHAnsi" w:eastAsiaTheme="minorEastAsia" w:hAnsiTheme="minorHAnsi" w:cstheme="minorBidi"/>
            <w:b w:val="0"/>
            <w:noProof/>
            <w:sz w:val="22"/>
            <w:szCs w:val="22"/>
          </w:rPr>
          <w:tab/>
        </w:r>
        <w:r w:rsidRPr="009550FE">
          <w:rPr>
            <w:rStyle w:val="Hyperlink"/>
            <w:noProof/>
            <w:lang w:val="en-GB"/>
          </w:rPr>
          <w:t>References</w:t>
        </w:r>
        <w:r>
          <w:rPr>
            <w:noProof/>
            <w:webHidden/>
          </w:rPr>
          <w:tab/>
        </w:r>
        <w:r>
          <w:rPr>
            <w:noProof/>
            <w:webHidden/>
          </w:rPr>
          <w:fldChar w:fldCharType="begin"/>
        </w:r>
        <w:r>
          <w:rPr>
            <w:noProof/>
            <w:webHidden/>
          </w:rPr>
          <w:instrText xml:space="preserve"> PAGEREF _Toc195186617 \h </w:instrText>
        </w:r>
        <w:r>
          <w:rPr>
            <w:noProof/>
            <w:webHidden/>
          </w:rPr>
        </w:r>
        <w:r>
          <w:rPr>
            <w:noProof/>
            <w:webHidden/>
          </w:rPr>
          <w:fldChar w:fldCharType="separate"/>
        </w:r>
        <w:r w:rsidR="00FD2204">
          <w:rPr>
            <w:noProof/>
            <w:webHidden/>
          </w:rPr>
          <w:t>56</w:t>
        </w:r>
        <w:r>
          <w:rPr>
            <w:noProof/>
            <w:webHidden/>
          </w:rPr>
          <w:fldChar w:fldCharType="end"/>
        </w:r>
      </w:hyperlink>
    </w:p>
    <w:p w14:paraId="77AF278A" w14:textId="768B5858" w:rsidR="00E92958" w:rsidRDefault="00E92958">
      <w:pPr>
        <w:pStyle w:val="TOC1"/>
        <w:rPr>
          <w:rFonts w:asciiTheme="minorHAnsi" w:eastAsiaTheme="minorEastAsia" w:hAnsiTheme="minorHAnsi" w:cstheme="minorBidi"/>
          <w:b w:val="0"/>
          <w:noProof/>
          <w:sz w:val="22"/>
          <w:szCs w:val="22"/>
        </w:rPr>
      </w:pPr>
      <w:hyperlink w:anchor="_Toc195186618" w:history="1">
        <w:r w:rsidRPr="009550FE">
          <w:rPr>
            <w:rStyle w:val="Hyperlink"/>
            <w:noProof/>
            <w:lang w:val="en-GB"/>
          </w:rPr>
          <w:t>5</w:t>
        </w:r>
        <w:r>
          <w:rPr>
            <w:rFonts w:asciiTheme="minorHAnsi" w:eastAsiaTheme="minorEastAsia" w:hAnsiTheme="minorHAnsi" w:cstheme="minorBidi"/>
            <w:b w:val="0"/>
            <w:noProof/>
            <w:sz w:val="22"/>
            <w:szCs w:val="22"/>
          </w:rPr>
          <w:tab/>
        </w:r>
        <w:r w:rsidRPr="009550FE">
          <w:rPr>
            <w:rStyle w:val="Hyperlink"/>
            <w:noProof/>
            <w:lang w:val="en-GB"/>
          </w:rPr>
          <w:t>Appendix A or 1 – Heading 1 in appendix is included in table of content</w:t>
        </w:r>
        <w:r>
          <w:rPr>
            <w:noProof/>
            <w:webHidden/>
          </w:rPr>
          <w:tab/>
        </w:r>
        <w:r>
          <w:rPr>
            <w:noProof/>
            <w:webHidden/>
          </w:rPr>
          <w:fldChar w:fldCharType="begin"/>
        </w:r>
        <w:r>
          <w:rPr>
            <w:noProof/>
            <w:webHidden/>
          </w:rPr>
          <w:instrText xml:space="preserve"> PAGEREF _Toc195186618 \h </w:instrText>
        </w:r>
        <w:r>
          <w:rPr>
            <w:noProof/>
            <w:webHidden/>
          </w:rPr>
        </w:r>
        <w:r>
          <w:rPr>
            <w:noProof/>
            <w:webHidden/>
          </w:rPr>
          <w:fldChar w:fldCharType="separate"/>
        </w:r>
        <w:r w:rsidR="00FD2204">
          <w:rPr>
            <w:noProof/>
            <w:webHidden/>
          </w:rPr>
          <w:t>57</w:t>
        </w:r>
        <w:r>
          <w:rPr>
            <w:noProof/>
            <w:webHidden/>
          </w:rPr>
          <w:fldChar w:fldCharType="end"/>
        </w:r>
      </w:hyperlink>
    </w:p>
    <w:p w14:paraId="158CBF7D" w14:textId="6FD80B98" w:rsidR="00E92958" w:rsidRDefault="00E92958">
      <w:pPr>
        <w:pStyle w:val="TOC2"/>
        <w:rPr>
          <w:rFonts w:asciiTheme="minorHAnsi" w:eastAsiaTheme="minorEastAsia" w:hAnsiTheme="minorHAnsi" w:cstheme="minorBidi"/>
          <w:noProof/>
          <w:sz w:val="22"/>
          <w:szCs w:val="22"/>
        </w:rPr>
      </w:pPr>
      <w:hyperlink w:anchor="_Toc195186619" w:history="1">
        <w:r w:rsidRPr="009550FE">
          <w:rPr>
            <w:rStyle w:val="Hyperlink"/>
            <w:noProof/>
            <w:lang w:val="en-GB"/>
          </w:rPr>
          <w:t>5.1</w:t>
        </w:r>
        <w:r>
          <w:rPr>
            <w:rFonts w:asciiTheme="minorHAnsi" w:eastAsiaTheme="minorEastAsia" w:hAnsiTheme="minorHAnsi" w:cstheme="minorBidi"/>
            <w:noProof/>
            <w:sz w:val="22"/>
            <w:szCs w:val="22"/>
          </w:rPr>
          <w:tab/>
        </w:r>
        <w:r w:rsidRPr="009550FE">
          <w:rPr>
            <w:rStyle w:val="Hyperlink"/>
            <w:noProof/>
            <w:lang w:val="en-GB"/>
          </w:rPr>
          <w:t>Heading 2 in appendix is not included in table of content</w:t>
        </w:r>
        <w:r>
          <w:rPr>
            <w:noProof/>
            <w:webHidden/>
          </w:rPr>
          <w:tab/>
        </w:r>
        <w:r>
          <w:rPr>
            <w:noProof/>
            <w:webHidden/>
          </w:rPr>
          <w:fldChar w:fldCharType="begin"/>
        </w:r>
        <w:r>
          <w:rPr>
            <w:noProof/>
            <w:webHidden/>
          </w:rPr>
          <w:instrText xml:space="preserve"> PAGEREF _Toc195186619 \h </w:instrText>
        </w:r>
        <w:r>
          <w:rPr>
            <w:noProof/>
            <w:webHidden/>
          </w:rPr>
        </w:r>
        <w:r>
          <w:rPr>
            <w:noProof/>
            <w:webHidden/>
          </w:rPr>
          <w:fldChar w:fldCharType="separate"/>
        </w:r>
        <w:r w:rsidR="00FD2204">
          <w:rPr>
            <w:noProof/>
            <w:webHidden/>
          </w:rPr>
          <w:t>57</w:t>
        </w:r>
        <w:r>
          <w:rPr>
            <w:noProof/>
            <w:webHidden/>
          </w:rPr>
          <w:fldChar w:fldCharType="end"/>
        </w:r>
      </w:hyperlink>
    </w:p>
    <w:p w14:paraId="539AE212" w14:textId="4A6925F2" w:rsidR="00E92958" w:rsidRDefault="00E92958">
      <w:pPr>
        <w:pStyle w:val="TOC3"/>
        <w:tabs>
          <w:tab w:val="left" w:pos="1219"/>
        </w:tabs>
        <w:rPr>
          <w:rFonts w:asciiTheme="minorHAnsi" w:eastAsiaTheme="minorEastAsia" w:hAnsiTheme="minorHAnsi" w:cstheme="minorBidi"/>
          <w:noProof/>
          <w:sz w:val="22"/>
          <w:szCs w:val="22"/>
        </w:rPr>
      </w:pPr>
      <w:hyperlink w:anchor="_Toc195186620" w:history="1">
        <w:r w:rsidRPr="009550FE">
          <w:rPr>
            <w:rStyle w:val="Hyperlink"/>
            <w:noProof/>
            <w:lang w:val="en-GB"/>
          </w:rPr>
          <w:t>5.1.1</w:t>
        </w:r>
        <w:r>
          <w:rPr>
            <w:rFonts w:asciiTheme="minorHAnsi" w:eastAsiaTheme="minorEastAsia" w:hAnsiTheme="minorHAnsi" w:cstheme="minorBidi"/>
            <w:noProof/>
            <w:sz w:val="22"/>
            <w:szCs w:val="22"/>
          </w:rPr>
          <w:tab/>
        </w:r>
        <w:r w:rsidRPr="009550FE">
          <w:rPr>
            <w:rStyle w:val="Hyperlink"/>
            <w:noProof/>
            <w:lang w:val="en-GB"/>
          </w:rPr>
          <w:t>Heading 3 in appendix is not included in content</w:t>
        </w:r>
        <w:r>
          <w:rPr>
            <w:noProof/>
            <w:webHidden/>
          </w:rPr>
          <w:tab/>
        </w:r>
        <w:r>
          <w:rPr>
            <w:noProof/>
            <w:webHidden/>
          </w:rPr>
          <w:fldChar w:fldCharType="begin"/>
        </w:r>
        <w:r>
          <w:rPr>
            <w:noProof/>
            <w:webHidden/>
          </w:rPr>
          <w:instrText xml:space="preserve"> PAGEREF _Toc195186620 \h </w:instrText>
        </w:r>
        <w:r>
          <w:rPr>
            <w:noProof/>
            <w:webHidden/>
          </w:rPr>
        </w:r>
        <w:r>
          <w:rPr>
            <w:noProof/>
            <w:webHidden/>
          </w:rPr>
          <w:fldChar w:fldCharType="separate"/>
        </w:r>
        <w:r w:rsidR="00FD2204">
          <w:rPr>
            <w:noProof/>
            <w:webHidden/>
          </w:rPr>
          <w:t>57</w:t>
        </w:r>
        <w:r>
          <w:rPr>
            <w:noProof/>
            <w:webHidden/>
          </w:rPr>
          <w:fldChar w:fldCharType="end"/>
        </w:r>
      </w:hyperlink>
    </w:p>
    <w:p w14:paraId="21E2814B" w14:textId="6231563E" w:rsidR="00A330BC" w:rsidRPr="00E64471" w:rsidRDefault="00F07426" w:rsidP="00A85A5C">
      <w:pPr>
        <w:pStyle w:val="BodyText"/>
        <w:rPr>
          <w:lang w:val="en-GB"/>
        </w:rPr>
      </w:pPr>
      <w:r w:rsidRPr="00E64471">
        <w:rPr>
          <w:lang w:val="en-GB"/>
        </w:rPr>
        <w:fldChar w:fldCharType="end"/>
      </w:r>
    </w:p>
    <w:p w14:paraId="0986E6C0" w14:textId="77777777" w:rsidR="00A330BC" w:rsidRPr="00E64471" w:rsidRDefault="00A330BC" w:rsidP="00A85A5C">
      <w:pPr>
        <w:pStyle w:val="BodyText"/>
        <w:rPr>
          <w:lang w:val="en-GB"/>
        </w:rPr>
      </w:pPr>
      <w:r w:rsidRPr="00E64471">
        <w:rPr>
          <w:lang w:val="en-GB"/>
        </w:rPr>
        <w:br w:type="page"/>
      </w:r>
    </w:p>
    <w:p w14:paraId="174F18B0" w14:textId="1C6339BF" w:rsidR="00B437B5" w:rsidRPr="00E64471" w:rsidRDefault="00E92958" w:rsidP="00B437B5">
      <w:pPr>
        <w:pStyle w:val="Heading1"/>
        <w:rPr>
          <w:lang w:val="en-GB"/>
        </w:rPr>
      </w:pPr>
      <w:bookmarkStart w:id="1" w:name="_Toc195186547"/>
      <w:bookmarkStart w:id="2" w:name="_Toc427831093"/>
      <w:r>
        <w:rPr>
          <w:lang w:val="en-GB"/>
        </w:rPr>
        <w:lastRenderedPageBreak/>
        <w:t>Introduction</w:t>
      </w:r>
      <w:bookmarkEnd w:id="1"/>
    </w:p>
    <w:p w14:paraId="5072CF9C" w14:textId="77777777" w:rsidR="005C0392" w:rsidRPr="004B5164" w:rsidRDefault="005C0392" w:rsidP="005C0392">
      <w:pPr>
        <w:pStyle w:val="BodyText"/>
        <w:rPr>
          <w:i/>
          <w:iCs/>
        </w:rPr>
      </w:pPr>
      <w:r w:rsidRPr="004B5164">
        <w:rPr>
          <w:b/>
          <w:bCs/>
          <w:i/>
          <w:iCs/>
        </w:rPr>
        <w:t>Svart text</w:t>
      </w:r>
      <w:r w:rsidRPr="004B5164">
        <w:rPr>
          <w:i/>
          <w:iCs/>
        </w:rPr>
        <w:t xml:space="preserve"> nedan är den text som föreslås vara med i ett inledande kapitel i alla tre Processrapporterna, samt i huvudrapporten (texten är tänkt att kunna vara identisk i alla rapporter, förutom sista avsnittet om ’systemkomponent-specifika aspekter’).</w:t>
      </w:r>
    </w:p>
    <w:p w14:paraId="5F936BF0" w14:textId="77777777" w:rsidR="005C0392" w:rsidRPr="005C0392" w:rsidRDefault="005C0392" w:rsidP="00B437B5">
      <w:pPr>
        <w:pStyle w:val="BodyText"/>
        <w:rPr>
          <w:i/>
          <w:iCs/>
          <w:color w:val="7030A0"/>
        </w:rPr>
      </w:pPr>
      <w:r w:rsidRPr="0024378E">
        <w:rPr>
          <w:b/>
          <w:bCs/>
          <w:i/>
          <w:iCs/>
          <w:color w:val="7030A0"/>
        </w:rPr>
        <w:t>Lila svensk text</w:t>
      </w:r>
      <w:r w:rsidRPr="0024378E">
        <w:rPr>
          <w:i/>
          <w:iCs/>
          <w:color w:val="7030A0"/>
        </w:rPr>
        <w:t xml:space="preserve"> nedan syftar till att ge konkreta råd till skribenter/redaktörer, dels för att hjälpa dem och dels för att vi i slutänden ska få en ökad samstämmighet mellan Processrapporterna (och FEP-katalogen). Denna text ska inte vara med i Processrapporterna.</w:t>
      </w:r>
    </w:p>
    <w:p w14:paraId="35A0AEFA" w14:textId="77777777" w:rsidR="00B437B5" w:rsidRPr="00374F0F" w:rsidRDefault="00B437B5" w:rsidP="00B437B5">
      <w:pPr>
        <w:pStyle w:val="BodyText"/>
      </w:pPr>
      <w:r w:rsidRPr="00374F0F">
        <w:t>After Heading 1 follows Body text (Times New Roman 10</w:t>
      </w:r>
      <w:r w:rsidR="004452A6" w:rsidRPr="00374F0F">
        <w:t>.</w:t>
      </w:r>
      <w:r w:rsidRPr="00374F0F">
        <w:t>5 p).</w:t>
      </w:r>
    </w:p>
    <w:p w14:paraId="70659006" w14:textId="77777777" w:rsidR="005C0392" w:rsidRPr="00374F0F" w:rsidRDefault="005C0392" w:rsidP="00B437B5">
      <w:pPr>
        <w:pStyle w:val="BodyText"/>
      </w:pPr>
    </w:p>
    <w:p w14:paraId="035322E8" w14:textId="77777777" w:rsidR="005C0392" w:rsidRPr="005C0392" w:rsidRDefault="005C0392" w:rsidP="005C0392">
      <w:pPr>
        <w:pStyle w:val="Heading2"/>
        <w:rPr>
          <w:lang w:val="en-GB"/>
        </w:rPr>
      </w:pPr>
      <w:bookmarkStart w:id="3" w:name="_Toc195186548"/>
      <w:bookmarkStart w:id="4" w:name="_Hlk158019442"/>
      <w:r>
        <w:rPr>
          <w:lang w:val="en-GB"/>
        </w:rPr>
        <w:t>G</w:t>
      </w:r>
      <w:r w:rsidRPr="005C0392">
        <w:rPr>
          <w:lang w:val="en-GB"/>
        </w:rPr>
        <w:t>eneral aspects for the system component(s) in this report</w:t>
      </w:r>
      <w:bookmarkEnd w:id="3"/>
    </w:p>
    <w:bookmarkEnd w:id="4"/>
    <w:p w14:paraId="276EC0FA" w14:textId="77777777" w:rsidR="005C0392" w:rsidRPr="00F07563" w:rsidRDefault="005C0392" w:rsidP="005C0392">
      <w:pPr>
        <w:spacing w:after="60"/>
        <w:rPr>
          <w:b/>
          <w:i/>
          <w:szCs w:val="22"/>
          <w:lang w:val="en-GB"/>
        </w:rPr>
      </w:pPr>
      <w:r>
        <w:rPr>
          <w:b/>
          <w:i/>
          <w:szCs w:val="22"/>
          <w:lang w:val="en-GB"/>
        </w:rPr>
        <w:t>General aspect</w:t>
      </w:r>
      <w:r w:rsidRPr="00F07563">
        <w:rPr>
          <w:b/>
          <w:i/>
          <w:szCs w:val="22"/>
          <w:lang w:val="en-GB"/>
        </w:rPr>
        <w:t>s</w:t>
      </w:r>
      <w:r>
        <w:rPr>
          <w:b/>
          <w:i/>
          <w:szCs w:val="22"/>
          <w:lang w:val="en-GB"/>
        </w:rPr>
        <w:t xml:space="preserve"> for the system component(s) addressed in this report</w:t>
      </w:r>
    </w:p>
    <w:p w14:paraId="5EEDEE1E" w14:textId="77777777" w:rsidR="005C0392" w:rsidRPr="007A6BBE" w:rsidRDefault="005C0392" w:rsidP="005C0392">
      <w:pPr>
        <w:pStyle w:val="BodyText"/>
        <w:rPr>
          <w:b/>
          <w:bCs/>
          <w:lang w:val="en-GB"/>
        </w:rPr>
      </w:pPr>
      <w:r>
        <w:rPr>
          <w:lang w:val="en-GB"/>
        </w:rPr>
        <w:t>A</w:t>
      </w:r>
      <w:r w:rsidRPr="00F07563">
        <w:rPr>
          <w:lang w:val="en-GB"/>
        </w:rPr>
        <w:t>spects relevant for describing dependencies between process and variables</w:t>
      </w:r>
      <w:r>
        <w:rPr>
          <w:lang w:val="en-GB"/>
        </w:rPr>
        <w:t xml:space="preserve">, </w:t>
      </w:r>
      <w:r w:rsidRPr="00F07563">
        <w:rPr>
          <w:lang w:val="en-GB"/>
        </w:rPr>
        <w:t>the handling of processes in the assessment</w:t>
      </w:r>
      <w:r>
        <w:rPr>
          <w:lang w:val="en-GB"/>
        </w:rPr>
        <w:t>, and sometimes also the description of processes,</w:t>
      </w:r>
      <w:r w:rsidRPr="00F07563">
        <w:rPr>
          <w:lang w:val="en-GB"/>
        </w:rPr>
        <w:t xml:space="preserve"> will</w:t>
      </w:r>
      <w:r>
        <w:rPr>
          <w:lang w:val="en-GB"/>
        </w:rPr>
        <w:t xml:space="preserve"> differ between different </w:t>
      </w:r>
      <w:r w:rsidRPr="00F07563">
        <w:rPr>
          <w:lang w:val="en-GB"/>
        </w:rPr>
        <w:t>system component</w:t>
      </w:r>
      <w:r>
        <w:rPr>
          <w:lang w:val="en-GB"/>
        </w:rPr>
        <w:t xml:space="preserve">s. In this section, the aspects </w:t>
      </w:r>
      <w:r w:rsidRPr="00BD4A7C">
        <w:rPr>
          <w:b/>
          <w:bCs/>
          <w:lang w:val="en-GB"/>
        </w:rPr>
        <w:t>relevant for the specific report are discussed</w:t>
      </w:r>
      <w:r>
        <w:rPr>
          <w:lang w:val="en-GB"/>
        </w:rPr>
        <w:t xml:space="preserve">, including: </w:t>
      </w:r>
    </w:p>
    <w:p w14:paraId="68D4E7B0" w14:textId="77777777" w:rsidR="005C0392" w:rsidRPr="006427C7" w:rsidRDefault="005C0392" w:rsidP="005C0392">
      <w:pPr>
        <w:pStyle w:val="BodyText"/>
        <w:rPr>
          <w:lang w:val="en-GB"/>
        </w:rPr>
      </w:pPr>
      <w:r w:rsidRPr="00EB6712">
        <w:rPr>
          <w:i/>
          <w:iCs/>
          <w:lang w:val="en-GB"/>
        </w:rPr>
        <w:t>Time periods</w:t>
      </w:r>
      <w:r w:rsidRPr="00EB6712">
        <w:rPr>
          <w:lang w:val="en-GB"/>
        </w:rPr>
        <w:t>: Over what time periods is the process relevant for the system evolution? In e.g.</w:t>
      </w:r>
      <w:r>
        <w:rPr>
          <w:lang w:val="en-GB"/>
        </w:rPr>
        <w:t>,</w:t>
      </w:r>
      <w:r w:rsidRPr="00EB6712">
        <w:rPr>
          <w:lang w:val="en-GB"/>
        </w:rPr>
        <w:t xml:space="preserve"> the</w:t>
      </w:r>
      <w:r>
        <w:rPr>
          <w:lang w:val="en-GB"/>
        </w:rPr>
        <w:t xml:space="preserve"> </w:t>
      </w:r>
      <w:r w:rsidRPr="00EB6712">
        <w:rPr>
          <w:lang w:val="en-GB"/>
        </w:rPr>
        <w:t>case of the buffer, relevant time periods might be</w:t>
      </w:r>
      <w:r>
        <w:rPr>
          <w:lang w:val="en-GB"/>
        </w:rPr>
        <w:t xml:space="preserve"> related to the saturation of the clay materials and the resaturation of the rock, why the geosphere </w:t>
      </w:r>
      <w:r w:rsidRPr="00EB6712">
        <w:rPr>
          <w:lang w:val="en-GB"/>
        </w:rPr>
        <w:t>relevant time periods might be</w:t>
      </w:r>
      <w:r>
        <w:rPr>
          <w:lang w:val="en-GB"/>
        </w:rPr>
        <w:t xml:space="preserve"> related to when different climate domains occur.</w:t>
      </w:r>
    </w:p>
    <w:p w14:paraId="4AC92F44" w14:textId="77777777" w:rsidR="005C0392" w:rsidRDefault="005C0392" w:rsidP="005C0392">
      <w:pPr>
        <w:pStyle w:val="BodyText"/>
        <w:rPr>
          <w:lang w:val="en-GB"/>
        </w:rPr>
      </w:pPr>
      <w:r w:rsidRPr="00EB6712">
        <w:rPr>
          <w:i/>
          <w:iCs/>
          <w:lang w:val="en-GB"/>
        </w:rPr>
        <w:t>The special case</w:t>
      </w:r>
      <w:r>
        <w:rPr>
          <w:i/>
          <w:iCs/>
          <w:lang w:val="en-GB"/>
        </w:rPr>
        <w:t>s</w:t>
      </w:r>
      <w:r w:rsidRPr="00EB6712">
        <w:rPr>
          <w:i/>
          <w:iCs/>
          <w:lang w:val="en-GB"/>
        </w:rPr>
        <w:t xml:space="preserve"> of a failed canister</w:t>
      </w:r>
      <w:r>
        <w:rPr>
          <w:i/>
          <w:iCs/>
          <w:lang w:val="en-GB"/>
        </w:rPr>
        <w:t xml:space="preserve"> </w:t>
      </w:r>
      <w:r w:rsidRPr="002C4A9E">
        <w:rPr>
          <w:i/>
          <w:iCs/>
          <w:lang w:val="en-GB"/>
        </w:rPr>
        <w:t>and of earthquakes altering deposition hole or tunnel geometry</w:t>
      </w:r>
      <w:r w:rsidRPr="00EB6712">
        <w:rPr>
          <w:lang w:val="en-GB"/>
        </w:rPr>
        <w:t>:</w:t>
      </w:r>
      <w:r>
        <w:rPr>
          <w:lang w:val="en-GB"/>
        </w:rPr>
        <w:t xml:space="preserve"> </w:t>
      </w:r>
      <w:r w:rsidRPr="00EB6712">
        <w:rPr>
          <w:lang w:val="en-GB"/>
        </w:rPr>
        <w:t>Th</w:t>
      </w:r>
      <w:r>
        <w:rPr>
          <w:lang w:val="en-GB"/>
        </w:rPr>
        <w:t>e</w:t>
      </w:r>
      <w:r w:rsidRPr="00EB6712">
        <w:rPr>
          <w:lang w:val="en-GB"/>
        </w:rPr>
        <w:t>s</w:t>
      </w:r>
      <w:r>
        <w:rPr>
          <w:lang w:val="en-GB"/>
        </w:rPr>
        <w:t>e</w:t>
      </w:r>
      <w:r w:rsidRPr="00EB6712">
        <w:rPr>
          <w:lang w:val="en-GB"/>
        </w:rPr>
        <w:t xml:space="preserve"> special case</w:t>
      </w:r>
      <w:r>
        <w:rPr>
          <w:lang w:val="en-GB"/>
        </w:rPr>
        <w:t>s</w:t>
      </w:r>
      <w:r w:rsidRPr="00EB6712">
        <w:rPr>
          <w:lang w:val="en-GB"/>
        </w:rPr>
        <w:t xml:space="preserve"> impl</w:t>
      </w:r>
      <w:r>
        <w:rPr>
          <w:lang w:val="en-GB"/>
        </w:rPr>
        <w:t>y</w:t>
      </w:r>
      <w:r w:rsidRPr="00EB6712">
        <w:rPr>
          <w:lang w:val="en-GB"/>
        </w:rPr>
        <w:t xml:space="preserve"> altered conditions that could influence many processes in particular for</w:t>
      </w:r>
      <w:r>
        <w:rPr>
          <w:lang w:val="en-GB"/>
        </w:rPr>
        <w:t xml:space="preserve"> </w:t>
      </w:r>
      <w:r w:rsidRPr="00EB6712">
        <w:rPr>
          <w:lang w:val="en-GB"/>
        </w:rPr>
        <w:t>the fuel, the canister, the buffer and the backfill and they therefore need to be discussed separately.</w:t>
      </w:r>
      <w:r>
        <w:rPr>
          <w:lang w:val="en-GB"/>
        </w:rPr>
        <w:t xml:space="preserve"> D</w:t>
      </w:r>
      <w:r w:rsidRPr="00EB6712">
        <w:rPr>
          <w:lang w:val="en-GB"/>
        </w:rPr>
        <w:t>uring the several thousands of years after deposition when temperate</w:t>
      </w:r>
      <w:r>
        <w:rPr>
          <w:lang w:val="en-GB"/>
        </w:rPr>
        <w:t xml:space="preserve"> </w:t>
      </w:r>
      <w:r w:rsidRPr="00EB6712">
        <w:rPr>
          <w:lang w:val="en-GB"/>
        </w:rPr>
        <w:t xml:space="preserve">conditions are likely to prevail, </w:t>
      </w:r>
      <w:r>
        <w:rPr>
          <w:lang w:val="en-GB"/>
        </w:rPr>
        <w:t>c</w:t>
      </w:r>
      <w:r w:rsidRPr="00EB6712">
        <w:rPr>
          <w:lang w:val="en-GB"/>
        </w:rPr>
        <w:t xml:space="preserve">anister failures are not expected </w:t>
      </w:r>
      <w:r>
        <w:rPr>
          <w:lang w:val="en-GB"/>
        </w:rPr>
        <w:t xml:space="preserve">and </w:t>
      </w:r>
      <w:r w:rsidRPr="00CF77F0">
        <w:rPr>
          <w:lang w:val="en-GB"/>
        </w:rPr>
        <w:t>earthquakes of a magnitude that could affect the deposition hole or tunnel</w:t>
      </w:r>
      <w:r>
        <w:rPr>
          <w:lang w:val="en-GB"/>
        </w:rPr>
        <w:t xml:space="preserve"> </w:t>
      </w:r>
      <w:r w:rsidRPr="00CF77F0">
        <w:rPr>
          <w:lang w:val="en-GB"/>
        </w:rPr>
        <w:t>geometry</w:t>
      </w:r>
      <w:r w:rsidRPr="00EB6712">
        <w:rPr>
          <w:lang w:val="en-GB"/>
        </w:rPr>
        <w:t xml:space="preserve"> </w:t>
      </w:r>
      <w:r>
        <w:rPr>
          <w:lang w:val="en-GB"/>
        </w:rPr>
        <w:t xml:space="preserve">are very unlikely, </w:t>
      </w:r>
      <w:r w:rsidRPr="00EB6712">
        <w:rPr>
          <w:lang w:val="en-GB"/>
        </w:rPr>
        <w:t>meaning that th</w:t>
      </w:r>
      <w:r>
        <w:rPr>
          <w:lang w:val="en-GB"/>
        </w:rPr>
        <w:t>ese</w:t>
      </w:r>
      <w:r w:rsidRPr="00EB6712">
        <w:rPr>
          <w:lang w:val="en-GB"/>
        </w:rPr>
        <w:t xml:space="preserve"> special case</w:t>
      </w:r>
      <w:r>
        <w:rPr>
          <w:lang w:val="en-GB"/>
        </w:rPr>
        <w:t>s</w:t>
      </w:r>
      <w:r w:rsidRPr="00EB6712">
        <w:rPr>
          <w:lang w:val="en-GB"/>
        </w:rPr>
        <w:t xml:space="preserve"> </w:t>
      </w:r>
      <w:r>
        <w:rPr>
          <w:lang w:val="en-GB"/>
        </w:rPr>
        <w:t xml:space="preserve">may </w:t>
      </w:r>
      <w:r w:rsidRPr="00EB6712">
        <w:rPr>
          <w:lang w:val="en-GB"/>
        </w:rPr>
        <w:t xml:space="preserve">not </w:t>
      </w:r>
      <w:r>
        <w:rPr>
          <w:lang w:val="en-GB"/>
        </w:rPr>
        <w:t xml:space="preserve">be </w:t>
      </w:r>
      <w:r w:rsidRPr="00EB6712">
        <w:rPr>
          <w:lang w:val="en-GB"/>
        </w:rPr>
        <w:t>relevant for many “early”</w:t>
      </w:r>
      <w:r>
        <w:rPr>
          <w:lang w:val="en-GB"/>
        </w:rPr>
        <w:t xml:space="preserve"> </w:t>
      </w:r>
      <w:r w:rsidRPr="00EB6712">
        <w:rPr>
          <w:lang w:val="en-GB"/>
        </w:rPr>
        <w:t>processes.</w:t>
      </w:r>
    </w:p>
    <w:p w14:paraId="232725DC" w14:textId="77777777" w:rsidR="005C0392" w:rsidRDefault="005C0392" w:rsidP="005C0392">
      <w:pPr>
        <w:pStyle w:val="BodyText"/>
        <w:rPr>
          <w:lang w:val="en-GB"/>
        </w:rPr>
      </w:pPr>
      <w:r w:rsidRPr="00EB6712">
        <w:rPr>
          <w:lang w:val="en-GB"/>
        </w:rPr>
        <w:t>By documenting the relevance of the process for applicable time periods</w:t>
      </w:r>
      <w:r>
        <w:rPr>
          <w:lang w:val="en-GB"/>
        </w:rPr>
        <w:t>, or intact or failed canisters</w:t>
      </w:r>
      <w:r w:rsidRPr="00EB6712">
        <w:rPr>
          <w:lang w:val="en-GB"/>
        </w:rPr>
        <w:t>, the process system can</w:t>
      </w:r>
      <w:r>
        <w:rPr>
          <w:lang w:val="en-GB"/>
        </w:rPr>
        <w:t xml:space="preserve"> </w:t>
      </w:r>
      <w:r w:rsidRPr="00EB6712">
        <w:rPr>
          <w:lang w:val="en-GB"/>
        </w:rPr>
        <w:t>be</w:t>
      </w:r>
      <w:r>
        <w:rPr>
          <w:lang w:val="en-GB"/>
        </w:rPr>
        <w:t xml:space="preserve"> </w:t>
      </w:r>
      <w:r w:rsidRPr="00EB6712">
        <w:rPr>
          <w:lang w:val="en-GB"/>
        </w:rPr>
        <w:t xml:space="preserve">simplified by omitting the process </w:t>
      </w:r>
      <w:r>
        <w:rPr>
          <w:lang w:val="en-GB"/>
        </w:rPr>
        <w:t xml:space="preserve">when </w:t>
      </w:r>
      <w:r w:rsidRPr="00EB6712">
        <w:rPr>
          <w:lang w:val="en-GB"/>
        </w:rPr>
        <w:t>it is not relevant.</w:t>
      </w:r>
    </w:p>
    <w:p w14:paraId="2FE440D0" w14:textId="77777777" w:rsidR="005C0392" w:rsidRDefault="005C0392" w:rsidP="005C0392">
      <w:pPr>
        <w:rPr>
          <w:szCs w:val="22"/>
          <w:lang w:val="en-GB"/>
        </w:rPr>
      </w:pPr>
    </w:p>
    <w:p w14:paraId="629747DF" w14:textId="77777777" w:rsidR="005C0392" w:rsidRPr="0024378E" w:rsidRDefault="005C0392" w:rsidP="005C0392">
      <w:pPr>
        <w:rPr>
          <w:b/>
          <w:bCs/>
          <w:i/>
          <w:iCs/>
          <w:color w:val="7030A0"/>
          <w:szCs w:val="22"/>
        </w:rPr>
      </w:pPr>
      <w:r w:rsidRPr="0024378E">
        <w:rPr>
          <w:b/>
          <w:bCs/>
          <w:i/>
          <w:iCs/>
          <w:color w:val="7030A0"/>
          <w:szCs w:val="22"/>
        </w:rPr>
        <w:t>Till skribent/redaktör:</w:t>
      </w:r>
    </w:p>
    <w:p w14:paraId="60AD2DD2" w14:textId="77777777" w:rsidR="005C0392" w:rsidRPr="0024378E" w:rsidRDefault="005C0392" w:rsidP="005C0392">
      <w:pPr>
        <w:spacing w:after="60"/>
        <w:rPr>
          <w:color w:val="7030A0"/>
          <w:szCs w:val="22"/>
        </w:rPr>
      </w:pPr>
      <w:r w:rsidRPr="0024378E">
        <w:rPr>
          <w:color w:val="7030A0"/>
          <w:szCs w:val="22"/>
        </w:rPr>
        <w:t>Detta är ett nytt avsnitt, och är lämpligt att placera just innan avsnittet som beskriver mallen för processdokumentationen</w:t>
      </w:r>
    </w:p>
    <w:p w14:paraId="6EC3BC22" w14:textId="77777777" w:rsidR="005C0392" w:rsidRPr="0024378E" w:rsidRDefault="005C0392" w:rsidP="005C0392">
      <w:pPr>
        <w:spacing w:after="60"/>
        <w:rPr>
          <w:color w:val="7030A0"/>
          <w:szCs w:val="22"/>
        </w:rPr>
      </w:pPr>
      <w:r w:rsidRPr="0024378E">
        <w:rPr>
          <w:color w:val="7030A0"/>
          <w:szCs w:val="22"/>
        </w:rPr>
        <w:t xml:space="preserve">Det är dock ingen ny information som behöver tas fram. Det som ska stå här fanns oftast tidigare under </w:t>
      </w:r>
      <w:r w:rsidRPr="0024378E">
        <w:rPr>
          <w:i/>
          <w:iCs/>
          <w:color w:val="7030A0"/>
          <w:szCs w:val="22"/>
        </w:rPr>
        <w:t>Handling in the assessment</w:t>
      </w:r>
      <w:r w:rsidRPr="0024378E">
        <w:rPr>
          <w:color w:val="7030A0"/>
          <w:szCs w:val="22"/>
        </w:rPr>
        <w:t>. Anledningen att flytta det till eget avsnitt är att de aspekter som ska beaktas och hur de delas upp kommer att skilja mellan de olika processrapporterna samt att uppdelningen är generell för hela processdokumentationen, inte bara för hur processer hanteras i analysen.</w:t>
      </w:r>
    </w:p>
    <w:p w14:paraId="6615654D" w14:textId="77777777" w:rsidR="005C0392" w:rsidRDefault="005C0392" w:rsidP="005C0392"/>
    <w:p w14:paraId="5DDC2C0A" w14:textId="77777777" w:rsidR="005C0392" w:rsidRDefault="005C0392" w:rsidP="005C0392">
      <w:pPr>
        <w:pStyle w:val="Heading2"/>
        <w:tabs>
          <w:tab w:val="clear" w:pos="851"/>
          <w:tab w:val="num" w:pos="850"/>
        </w:tabs>
        <w:ind w:left="850" w:hanging="850"/>
        <w:rPr>
          <w:lang w:val="en-GB"/>
        </w:rPr>
      </w:pPr>
      <w:bookmarkStart w:id="5" w:name="_Toc195186549"/>
      <w:r w:rsidRPr="00581580">
        <w:rPr>
          <w:lang w:val="en-GB"/>
        </w:rPr>
        <w:t xml:space="preserve">Structure for </w:t>
      </w:r>
      <w:r>
        <w:rPr>
          <w:lang w:val="en-GB"/>
        </w:rPr>
        <w:t>process</w:t>
      </w:r>
      <w:r w:rsidRPr="00581580">
        <w:rPr>
          <w:lang w:val="en-GB"/>
        </w:rPr>
        <w:t xml:space="preserve"> description</w:t>
      </w:r>
      <w:bookmarkEnd w:id="5"/>
    </w:p>
    <w:p w14:paraId="62925924" w14:textId="77777777" w:rsidR="005C0392" w:rsidRPr="00632DBE" w:rsidRDefault="005C0392" w:rsidP="005C0392">
      <w:pPr>
        <w:pStyle w:val="Heading3"/>
        <w:tabs>
          <w:tab w:val="clear" w:pos="851"/>
          <w:tab w:val="num" w:pos="850"/>
        </w:tabs>
        <w:ind w:left="850" w:hanging="850"/>
        <w:rPr>
          <w:lang w:val="en-GB"/>
        </w:rPr>
      </w:pPr>
      <w:bookmarkStart w:id="6" w:name="_Toc195186550"/>
      <w:r>
        <w:rPr>
          <w:lang w:val="en-GB"/>
        </w:rPr>
        <w:t>D</w:t>
      </w:r>
      <w:r w:rsidRPr="00632DBE">
        <w:rPr>
          <w:lang w:val="en-GB"/>
        </w:rPr>
        <w:t>escription</w:t>
      </w:r>
      <w:bookmarkEnd w:id="6"/>
    </w:p>
    <w:p w14:paraId="2372AE4B" w14:textId="77777777" w:rsidR="005C0392" w:rsidRDefault="005C0392" w:rsidP="005C0392">
      <w:pPr>
        <w:pStyle w:val="BodyText"/>
        <w:rPr>
          <w:lang w:val="en-GB"/>
        </w:rPr>
      </w:pPr>
      <w:r>
        <w:t>Stress corrosion cracking (SCC) of metals requires a combination of tensile stresses, a specific chemical environment and a susceptible material. Unfavourable combinations of these conditions can lead to the initiation and propagation of local cracks through the matrix over a period of time. Radiolysis on residual quantities of air and moisture within a canister can produce nitric acid (nitrate) as well as ammonia, which both are stress corrosion cracking agents for carbon steel. Also oxidising conditions (or more precisely an oxide film), as well as (at least) a water film on the metal surface are required.</w:t>
      </w:r>
    </w:p>
    <w:p w14:paraId="01954286" w14:textId="77777777" w:rsidR="005C0392" w:rsidRPr="00BD0F2D" w:rsidRDefault="005C0392" w:rsidP="005C0392">
      <w:pPr>
        <w:pStyle w:val="BodyText"/>
        <w:rPr>
          <w:lang w:val="en-GB"/>
        </w:rPr>
      </w:pPr>
      <w:r>
        <w:rPr>
          <w:lang w:val="en-GB"/>
        </w:rPr>
        <w:lastRenderedPageBreak/>
        <w:t xml:space="preserve">The first paragraph under this heading should be </w:t>
      </w:r>
      <w:r w:rsidRPr="00CD394E">
        <w:rPr>
          <w:lang w:val="en-GB"/>
        </w:rPr>
        <w:t xml:space="preserve">a </w:t>
      </w:r>
      <w:r>
        <w:rPr>
          <w:lang w:val="en-GB"/>
        </w:rPr>
        <w:t xml:space="preserve">brief introduction of </w:t>
      </w:r>
      <w:r w:rsidRPr="00CD394E">
        <w:rPr>
          <w:lang w:val="en-GB"/>
        </w:rPr>
        <w:t xml:space="preserve">the process </w:t>
      </w:r>
      <w:r>
        <w:rPr>
          <w:lang w:val="en-GB"/>
        </w:rPr>
        <w:t xml:space="preserve">and put into context of the safety assessment. This text will be identical to the description for the corresponding internal process in the FSAR SFK FEP catalogue. </w:t>
      </w:r>
    </w:p>
    <w:p w14:paraId="5625C8E6" w14:textId="77777777" w:rsidR="005C0392" w:rsidRPr="00BD0F2D" w:rsidRDefault="005C0392" w:rsidP="005C0392">
      <w:pPr>
        <w:pStyle w:val="BodyText"/>
        <w:rPr>
          <w:lang w:val="en-GB"/>
        </w:rPr>
      </w:pPr>
    </w:p>
    <w:p w14:paraId="0298FE92" w14:textId="77777777" w:rsidR="005C0392" w:rsidRPr="001324AF" w:rsidRDefault="005C0392" w:rsidP="005C0392">
      <w:pPr>
        <w:rPr>
          <w:b/>
          <w:bCs/>
          <w:i/>
          <w:iCs/>
          <w:color w:val="7030A0"/>
          <w:szCs w:val="22"/>
        </w:rPr>
      </w:pPr>
      <w:r w:rsidRPr="001324AF">
        <w:rPr>
          <w:b/>
          <w:bCs/>
          <w:i/>
          <w:iCs/>
          <w:color w:val="7030A0"/>
          <w:szCs w:val="22"/>
        </w:rPr>
        <w:t>Till skribent/redaktör:</w:t>
      </w:r>
    </w:p>
    <w:p w14:paraId="426ACBE7" w14:textId="77777777" w:rsidR="005C0392" w:rsidRPr="000A3B3C" w:rsidRDefault="005C0392" w:rsidP="005C0392">
      <w:pPr>
        <w:pStyle w:val="BodyText"/>
        <w:rPr>
          <w:color w:val="7030A0"/>
        </w:rPr>
      </w:pPr>
      <w:r w:rsidRPr="000A3B3C">
        <w:rPr>
          <w:color w:val="7030A0"/>
        </w:rPr>
        <w:t xml:space="preserve">Syftet med det </w:t>
      </w:r>
      <w:r w:rsidRPr="000A3B3C">
        <w:rPr>
          <w:b/>
          <w:bCs/>
          <w:color w:val="7030A0"/>
        </w:rPr>
        <w:t>inledande</w:t>
      </w:r>
      <w:r w:rsidRPr="000A3B3C">
        <w:rPr>
          <w:color w:val="7030A0"/>
        </w:rPr>
        <w:t xml:space="preserve"> stycket är att ge en kort introduktion, ’inflygning’ till processen som ger läsaren en snabb överblick. På förslag ligger att detta stycke i rapporten kommer presenteras i en ruta. Paragrafen bör innehålla en kort beskrivning av vad processen är, och sätta in den i rätt kontext (för en del väldigt breda processer, tex advektion, behövs något om vad som inkluderas i processen och vilka begränsningar som den har).</w:t>
      </w:r>
    </w:p>
    <w:p w14:paraId="161D44D9" w14:textId="77777777" w:rsidR="005C0392" w:rsidRPr="000A3B3C" w:rsidRDefault="005C0392" w:rsidP="005C0392">
      <w:pPr>
        <w:pStyle w:val="BodyText"/>
        <w:rPr>
          <w:color w:val="7030A0"/>
        </w:rPr>
      </w:pPr>
      <w:r w:rsidRPr="000A3B3C">
        <w:rPr>
          <w:color w:val="7030A0"/>
        </w:rPr>
        <w:t xml:space="preserve">En tanke med denna inledande text är att den även ska passa som beskrivning för motsvarande interna process i FEP-katalogen. Denna inledande text ska därför inte innehålla några litteratur- eller kors-referenser, samt inte heller komplicerad formatering (dvs i möjligaste mån ska den undvika matematiska symboler, grekiska alfabetet, upphöjt till, nersänkt till, osv). Ett riktmärke på omfånget är att det inledande stycket inte överstiger ca 100 ord. </w:t>
      </w:r>
    </w:p>
    <w:p w14:paraId="7BE700D6" w14:textId="77777777" w:rsidR="005C0392" w:rsidRPr="00F22B72" w:rsidRDefault="005C0392" w:rsidP="005C0392">
      <w:pPr>
        <w:rPr>
          <w:color w:val="7030A0"/>
          <w:szCs w:val="22"/>
        </w:rPr>
      </w:pPr>
      <w:r>
        <w:rPr>
          <w:color w:val="8064A2" w:themeColor="accent4"/>
          <w:szCs w:val="22"/>
        </w:rPr>
        <w:t xml:space="preserve">Syftet </w:t>
      </w:r>
      <w:r w:rsidRPr="00F22B72">
        <w:rPr>
          <w:color w:val="7030A0"/>
          <w:szCs w:val="22"/>
        </w:rPr>
        <w:t xml:space="preserve">med </w:t>
      </w:r>
      <w:r w:rsidRPr="00F22B72">
        <w:rPr>
          <w:b/>
          <w:bCs/>
          <w:color w:val="7030A0"/>
          <w:szCs w:val="22"/>
        </w:rPr>
        <w:t>resten</w:t>
      </w:r>
      <w:r w:rsidRPr="00F22B72">
        <w:rPr>
          <w:color w:val="7030A0"/>
          <w:szCs w:val="22"/>
        </w:rPr>
        <w:t xml:space="preserve"> av beskrivningen i detta avsnitt är att:</w:t>
      </w:r>
    </w:p>
    <w:p w14:paraId="681800EF" w14:textId="77777777" w:rsidR="005C0392" w:rsidRPr="00F22B72" w:rsidRDefault="005C0392" w:rsidP="001F1725">
      <w:pPr>
        <w:pStyle w:val="ListParagraph"/>
        <w:numPr>
          <w:ilvl w:val="0"/>
          <w:numId w:val="6"/>
        </w:numPr>
        <w:rPr>
          <w:color w:val="7030A0"/>
          <w:szCs w:val="22"/>
        </w:rPr>
      </w:pPr>
      <w:commentRangeStart w:id="7"/>
      <w:r w:rsidRPr="00F22B72">
        <w:rPr>
          <w:color w:val="7030A0"/>
          <w:szCs w:val="22"/>
        </w:rPr>
        <w:t>ge relevant underlag till beskrivning/analys av referensutvecklingen och analys av scenarier</w:t>
      </w:r>
      <w:commentRangeEnd w:id="7"/>
      <w:r w:rsidRPr="00F22B72">
        <w:rPr>
          <w:rStyle w:val="CommentReference"/>
          <w:color w:val="7030A0"/>
          <w:sz w:val="22"/>
          <w:szCs w:val="22"/>
        </w:rPr>
        <w:commentReference w:id="7"/>
      </w:r>
    </w:p>
    <w:p w14:paraId="7BE8BFF1" w14:textId="77777777" w:rsidR="005C0392" w:rsidRPr="00F22B72" w:rsidRDefault="005C0392" w:rsidP="001F1725">
      <w:pPr>
        <w:pStyle w:val="ListParagraph"/>
        <w:numPr>
          <w:ilvl w:val="0"/>
          <w:numId w:val="6"/>
        </w:numPr>
        <w:spacing w:after="240"/>
        <w:ind w:left="714" w:hanging="357"/>
        <w:rPr>
          <w:color w:val="7030A0"/>
          <w:szCs w:val="22"/>
        </w:rPr>
      </w:pPr>
      <w:commentRangeStart w:id="8"/>
      <w:r w:rsidRPr="00F22B72">
        <w:rPr>
          <w:color w:val="7030A0"/>
          <w:szCs w:val="22"/>
        </w:rPr>
        <w:t xml:space="preserve">ge relevant underlag till valet av hur processen hanteras i analysen (utan att gå in på hanteringen) </w:t>
      </w:r>
      <w:commentRangeEnd w:id="8"/>
      <w:r w:rsidRPr="00F22B72">
        <w:rPr>
          <w:rStyle w:val="CommentReference"/>
          <w:color w:val="7030A0"/>
          <w:sz w:val="22"/>
          <w:szCs w:val="22"/>
        </w:rPr>
        <w:commentReference w:id="8"/>
      </w:r>
    </w:p>
    <w:p w14:paraId="2B1868B4" w14:textId="77777777" w:rsidR="005C0392" w:rsidRPr="00F22B72" w:rsidRDefault="005C0392" w:rsidP="005C0392">
      <w:pPr>
        <w:pStyle w:val="BodyText"/>
        <w:rPr>
          <w:color w:val="7030A0"/>
        </w:rPr>
      </w:pPr>
      <w:r w:rsidRPr="00F22B72">
        <w:rPr>
          <w:color w:val="7030A0"/>
        </w:rPr>
        <w:t>Den generella beskrivningen behöver således inte innehålla all tillgänglig vetenskaplig information om vår processförståelse, dvs den behöver inte vara av ’skolboks-karaktär’.</w:t>
      </w:r>
    </w:p>
    <w:p w14:paraId="62758772" w14:textId="74E092DB" w:rsidR="005C0392" w:rsidRDefault="005C0392" w:rsidP="005C0392">
      <w:pPr>
        <w:pStyle w:val="BodyText"/>
        <w:rPr>
          <w:color w:val="7030A0"/>
        </w:rPr>
      </w:pPr>
      <w:r w:rsidRPr="00F22B72">
        <w:rPr>
          <w:color w:val="7030A0"/>
        </w:rPr>
        <w:t xml:space="preserve">För att ge läsaren en bakgrund till varför processen är inkluderad i rapporten är det bra om det i början av 'resten av beskrivningen’ beskrivs kort, bara nån mening eller två, om vilken/vilka säkerhetsfunktioner processen påverkar (mer detaljer om detta kommer sedan i avsnitt </w:t>
      </w:r>
      <w:r w:rsidRPr="00F22B72">
        <w:rPr>
          <w:color w:val="7030A0"/>
        </w:rPr>
        <w:fldChar w:fldCharType="begin"/>
      </w:r>
      <w:r w:rsidRPr="00F22B72">
        <w:rPr>
          <w:color w:val="7030A0"/>
        </w:rPr>
        <w:instrText xml:space="preserve"> REF _Ref192158342 \r \h  \* MERGEFORMAT </w:instrText>
      </w:r>
      <w:r w:rsidRPr="00F22B72">
        <w:rPr>
          <w:color w:val="7030A0"/>
        </w:rPr>
      </w:r>
      <w:r w:rsidRPr="00F22B72">
        <w:rPr>
          <w:color w:val="7030A0"/>
        </w:rPr>
        <w:fldChar w:fldCharType="separate"/>
      </w:r>
      <w:r w:rsidR="001E6A0F">
        <w:rPr>
          <w:color w:val="7030A0"/>
        </w:rPr>
        <w:t>1.2.7</w:t>
      </w:r>
      <w:r w:rsidRPr="00F22B72">
        <w:rPr>
          <w:color w:val="7030A0"/>
        </w:rPr>
        <w:fldChar w:fldCharType="end"/>
      </w:r>
      <w:r w:rsidRPr="00F22B72">
        <w:rPr>
          <w:color w:val="7030A0"/>
        </w:rPr>
        <w:t>)</w:t>
      </w:r>
      <w:r>
        <w:rPr>
          <w:color w:val="7030A0"/>
        </w:rPr>
        <w:t>.</w:t>
      </w:r>
    </w:p>
    <w:p w14:paraId="51DA1A3F" w14:textId="77777777" w:rsidR="005C0392" w:rsidRPr="00F22B72" w:rsidRDefault="005C0392" w:rsidP="005C0392">
      <w:pPr>
        <w:pStyle w:val="BodyText"/>
        <w:rPr>
          <w:color w:val="7030A0"/>
        </w:rPr>
      </w:pPr>
    </w:p>
    <w:p w14:paraId="372DCA10" w14:textId="77777777" w:rsidR="005C0392" w:rsidRPr="00BD0F2D" w:rsidRDefault="005C0392" w:rsidP="005C0392">
      <w:pPr>
        <w:pStyle w:val="Heading3"/>
        <w:tabs>
          <w:tab w:val="clear" w:pos="851"/>
          <w:tab w:val="num" w:pos="850"/>
        </w:tabs>
        <w:ind w:left="850" w:hanging="850"/>
        <w:rPr>
          <w:lang w:val="en-GB"/>
        </w:rPr>
      </w:pPr>
      <w:bookmarkStart w:id="9" w:name="_Toc195186551"/>
      <w:bookmarkStart w:id="10" w:name="_Hlk189744467"/>
      <w:r w:rsidRPr="00BD0F2D">
        <w:rPr>
          <w:lang w:val="en-GB"/>
        </w:rPr>
        <w:t>Dependencies between process and variables</w:t>
      </w:r>
      <w:bookmarkEnd w:id="9"/>
    </w:p>
    <w:bookmarkEnd w:id="10"/>
    <w:p w14:paraId="72ADA638" w14:textId="77777777" w:rsidR="005C0392" w:rsidRDefault="005C0392" w:rsidP="005C0392">
      <w:pPr>
        <w:pStyle w:val="BodyText"/>
        <w:rPr>
          <w:lang w:val="en-GB"/>
        </w:rPr>
      </w:pPr>
      <w:r w:rsidRPr="00BD0F2D">
        <w:rPr>
          <w:lang w:val="en-GB"/>
        </w:rPr>
        <w:t>For each system</w:t>
      </w:r>
      <w:r w:rsidRPr="00EB6712">
        <w:rPr>
          <w:lang w:val="en-GB"/>
        </w:rPr>
        <w:t xml:space="preserve"> component, a set of physical variables that defines the state of the system is</w:t>
      </w:r>
      <w:r>
        <w:rPr>
          <w:lang w:val="en-GB"/>
        </w:rPr>
        <w:t xml:space="preserve"> </w:t>
      </w:r>
      <w:r w:rsidRPr="00EB6712">
        <w:rPr>
          <w:lang w:val="en-GB"/>
        </w:rPr>
        <w:t>specified. For each process identified, a table is presented under</w:t>
      </w:r>
      <w:r>
        <w:rPr>
          <w:lang w:val="en-GB"/>
        </w:rPr>
        <w:t xml:space="preserve"> </w:t>
      </w:r>
      <w:r w:rsidRPr="00EB6712">
        <w:rPr>
          <w:lang w:val="en-GB"/>
        </w:rPr>
        <w:t>this heading with documentation of how the process is influenced by the variables and how the process influences the variables. In addition, the handling of each influence</w:t>
      </w:r>
      <w:r>
        <w:rPr>
          <w:lang w:val="en-GB"/>
        </w:rPr>
        <w:t xml:space="preserve"> </w:t>
      </w:r>
      <w:r w:rsidRPr="00EB6712">
        <w:rPr>
          <w:lang w:val="en-GB"/>
        </w:rPr>
        <w:t xml:space="preserve">in the </w:t>
      </w:r>
      <w:r>
        <w:rPr>
          <w:lang w:val="en-GB"/>
        </w:rPr>
        <w:t>F</w:t>
      </w:r>
      <w:r w:rsidRPr="00EB6712">
        <w:rPr>
          <w:lang w:val="en-GB"/>
        </w:rPr>
        <w:t xml:space="preserve">SAR is indicated in the table. </w:t>
      </w:r>
    </w:p>
    <w:p w14:paraId="0ACEAD74" w14:textId="4B1A2B1A" w:rsidR="005C0392" w:rsidRDefault="005C0392" w:rsidP="005C0392">
      <w:pPr>
        <w:pStyle w:val="BodyText"/>
        <w:rPr>
          <w:lang w:val="en-GB"/>
        </w:rPr>
      </w:pPr>
      <w:r>
        <w:rPr>
          <w:lang w:val="en-GB"/>
        </w:rPr>
        <w:t xml:space="preserve">Influences between processes and variables and handling of influences may vary depending on aspects related to e.g., climate domains, saturation state of the clay materials, and whether the canister is intact or failed. Which aspects to consider when producing the ‘influence table’, for the system component(s) addressed in this report, is discussed in Section </w:t>
      </w:r>
      <w:r>
        <w:rPr>
          <w:lang w:val="en-GB"/>
        </w:rPr>
        <w:fldChar w:fldCharType="begin"/>
      </w:r>
      <w:r>
        <w:rPr>
          <w:lang w:val="en-GB"/>
        </w:rPr>
        <w:instrText xml:space="preserve"> REF _Ref192064069 \n \h </w:instrText>
      </w:r>
      <w:r>
        <w:rPr>
          <w:lang w:val="en-GB"/>
        </w:rPr>
      </w:r>
      <w:r>
        <w:rPr>
          <w:lang w:val="en-GB"/>
        </w:rPr>
        <w:fldChar w:fldCharType="separate"/>
      </w:r>
      <w:r w:rsidR="001E6A0F">
        <w:rPr>
          <w:b/>
          <w:bCs/>
        </w:rPr>
        <w:t>Fel! Hittar inte referenskälla.</w:t>
      </w:r>
      <w:r>
        <w:rPr>
          <w:lang w:val="en-GB"/>
        </w:rPr>
        <w:fldChar w:fldCharType="end"/>
      </w:r>
      <w:r>
        <w:rPr>
          <w:lang w:val="en-GB"/>
        </w:rPr>
        <w:t xml:space="preserve"> above. </w:t>
      </w:r>
    </w:p>
    <w:p w14:paraId="35E0FF67" w14:textId="77777777" w:rsidR="005C0392" w:rsidRPr="00F81B3A" w:rsidRDefault="005C0392" w:rsidP="005C0392">
      <w:pPr>
        <w:pStyle w:val="BodyText"/>
        <w:rPr>
          <w:lang w:val="en-GB"/>
        </w:rPr>
      </w:pPr>
      <w:r w:rsidRPr="00F81B3A">
        <w:rPr>
          <w:lang w:val="en-GB"/>
        </w:rPr>
        <w:t>Where an influence is present but not included in the analyses, a justification for the exclusion is provided in the table. Several reasons for excluding an existing influence for further analyses can be distinguished, such as:</w:t>
      </w:r>
    </w:p>
    <w:p w14:paraId="13B2D81B" w14:textId="77777777" w:rsidR="005C0392" w:rsidRPr="005D5828" w:rsidRDefault="005C0392" w:rsidP="001F1725">
      <w:pPr>
        <w:pStyle w:val="ListParagraph"/>
        <w:numPr>
          <w:ilvl w:val="0"/>
          <w:numId w:val="5"/>
        </w:numPr>
        <w:spacing w:after="120"/>
        <w:rPr>
          <w:szCs w:val="22"/>
          <w:lang w:val="en-GB"/>
        </w:rPr>
      </w:pPr>
      <w:r>
        <w:rPr>
          <w:szCs w:val="22"/>
          <w:lang w:val="en-GB"/>
        </w:rPr>
        <w:t xml:space="preserve">The influence has a minor </w:t>
      </w:r>
      <w:r w:rsidRPr="005D5828">
        <w:rPr>
          <w:szCs w:val="22"/>
          <w:lang w:val="en-GB"/>
        </w:rPr>
        <w:t>intrinsic significance.</w:t>
      </w:r>
    </w:p>
    <w:p w14:paraId="4F193470" w14:textId="77777777" w:rsidR="005C0392" w:rsidRPr="005D5828" w:rsidRDefault="005C0392" w:rsidP="001F1725">
      <w:pPr>
        <w:pStyle w:val="ListParagraph"/>
        <w:numPr>
          <w:ilvl w:val="0"/>
          <w:numId w:val="5"/>
        </w:numPr>
        <w:spacing w:after="120"/>
        <w:rPr>
          <w:szCs w:val="22"/>
          <w:lang w:val="en-GB"/>
        </w:rPr>
      </w:pPr>
      <w:r>
        <w:rPr>
          <w:szCs w:val="22"/>
          <w:lang w:val="en-GB"/>
        </w:rPr>
        <w:t xml:space="preserve">The influence has a minor </w:t>
      </w:r>
      <w:r w:rsidRPr="005D5828">
        <w:rPr>
          <w:szCs w:val="22"/>
          <w:lang w:val="en-GB"/>
        </w:rPr>
        <w:t>significance compared with other influences</w:t>
      </w:r>
      <w:r>
        <w:rPr>
          <w:szCs w:val="22"/>
          <w:lang w:val="en-GB"/>
        </w:rPr>
        <w:t xml:space="preserve"> acting simultaneously</w:t>
      </w:r>
      <w:r w:rsidRPr="005D5828">
        <w:rPr>
          <w:szCs w:val="22"/>
          <w:lang w:val="en-GB"/>
        </w:rPr>
        <w:t>.</w:t>
      </w:r>
    </w:p>
    <w:p w14:paraId="14FD821C" w14:textId="77777777" w:rsidR="005C0392" w:rsidRPr="005D5828" w:rsidRDefault="005C0392" w:rsidP="001F1725">
      <w:pPr>
        <w:pStyle w:val="ListParagraph"/>
        <w:numPr>
          <w:ilvl w:val="0"/>
          <w:numId w:val="5"/>
        </w:numPr>
        <w:spacing w:after="240"/>
        <w:ind w:left="714" w:hanging="357"/>
        <w:rPr>
          <w:szCs w:val="22"/>
          <w:lang w:val="en-GB"/>
        </w:rPr>
      </w:pPr>
      <w:r>
        <w:rPr>
          <w:szCs w:val="22"/>
          <w:lang w:val="en-GB"/>
        </w:rPr>
        <w:t>The influence c</w:t>
      </w:r>
      <w:r w:rsidRPr="005D5828">
        <w:rPr>
          <w:szCs w:val="22"/>
          <w:lang w:val="en-GB"/>
        </w:rPr>
        <w:t>an be subsumed into another influence (without necessarily judging which is the more significant).</w:t>
      </w:r>
    </w:p>
    <w:p w14:paraId="5C752258" w14:textId="77777777" w:rsidR="005C0392" w:rsidRPr="001324AF" w:rsidRDefault="005C0392" w:rsidP="005C0392">
      <w:pPr>
        <w:rPr>
          <w:b/>
          <w:bCs/>
          <w:i/>
          <w:iCs/>
          <w:color w:val="7030A0"/>
          <w:szCs w:val="22"/>
        </w:rPr>
      </w:pPr>
      <w:r w:rsidRPr="001324AF">
        <w:rPr>
          <w:b/>
          <w:bCs/>
          <w:i/>
          <w:iCs/>
          <w:color w:val="7030A0"/>
          <w:szCs w:val="22"/>
        </w:rPr>
        <w:t>Till skribent/redaktör:</w:t>
      </w:r>
    </w:p>
    <w:p w14:paraId="14B37053" w14:textId="77777777" w:rsidR="005C0392" w:rsidRPr="008963D1" w:rsidRDefault="005C0392" w:rsidP="005C0392">
      <w:pPr>
        <w:pStyle w:val="BodyText"/>
        <w:rPr>
          <w:color w:val="7030A0"/>
        </w:rPr>
      </w:pPr>
      <w:r w:rsidRPr="008963D1">
        <w:rPr>
          <w:color w:val="7030A0"/>
        </w:rPr>
        <w:t xml:space="preserve">Arbetet med att uppdatera influenstabellerna är tänkt att med fördel genomföras i Excelfilerna framtagna för uppdatering av FEP-katalogen. Om detta arbetssätt är det bästa kommer visa sig när vi börjar med arbetet. </w:t>
      </w:r>
    </w:p>
    <w:p w14:paraId="42E8D846" w14:textId="77777777" w:rsidR="005C0392" w:rsidRPr="008963D1" w:rsidRDefault="005C0392" w:rsidP="005C0392">
      <w:pPr>
        <w:pStyle w:val="BodyText"/>
        <w:rPr>
          <w:color w:val="7030A0"/>
        </w:rPr>
      </w:pPr>
      <w:r w:rsidRPr="008963D1">
        <w:rPr>
          <w:color w:val="7030A0"/>
        </w:rPr>
        <w:lastRenderedPageBreak/>
        <w:t>Ambitionen är att tabellerna i FEP-databasen och i Processrapporterna ska vara identiska. Det planeras att ta fram skript som skapar Word-tabeller till processrapporterna direkt från informationen i Excel-filerna.</w:t>
      </w:r>
    </w:p>
    <w:p w14:paraId="79BDD124" w14:textId="77777777" w:rsidR="005C0392" w:rsidRPr="008963D1" w:rsidRDefault="005C0392" w:rsidP="005C0392">
      <w:pPr>
        <w:pStyle w:val="BodyText"/>
        <w:rPr>
          <w:color w:val="7030A0"/>
        </w:rPr>
      </w:pPr>
    </w:p>
    <w:p w14:paraId="020D3882" w14:textId="77777777" w:rsidR="005C0392" w:rsidRPr="00632DBE" w:rsidRDefault="005C0392" w:rsidP="005C0392">
      <w:pPr>
        <w:pStyle w:val="Heading3"/>
        <w:tabs>
          <w:tab w:val="clear" w:pos="851"/>
          <w:tab w:val="num" w:pos="850"/>
        </w:tabs>
        <w:ind w:left="850" w:hanging="850"/>
        <w:rPr>
          <w:lang w:val="en-GB"/>
        </w:rPr>
      </w:pPr>
      <w:bookmarkStart w:id="11" w:name="_Toc195186552"/>
      <w:bookmarkStart w:id="12" w:name="_Hlk189658157"/>
      <w:r w:rsidRPr="00632DBE">
        <w:rPr>
          <w:lang w:val="en-GB"/>
        </w:rPr>
        <w:t xml:space="preserve">Natural </w:t>
      </w:r>
      <w:r>
        <w:rPr>
          <w:lang w:val="en-GB"/>
        </w:rPr>
        <w:t xml:space="preserve">and anthropogenic </w:t>
      </w:r>
      <w:r w:rsidRPr="00632DBE">
        <w:rPr>
          <w:lang w:val="en-GB"/>
        </w:rPr>
        <w:t>analogues</w:t>
      </w:r>
      <w:bookmarkEnd w:id="11"/>
    </w:p>
    <w:p w14:paraId="503D9264" w14:textId="77777777" w:rsidR="005C0392" w:rsidRDefault="005C0392" w:rsidP="005C0392">
      <w:pPr>
        <w:pStyle w:val="BodyText"/>
        <w:rPr>
          <w:lang w:val="en-GB"/>
        </w:rPr>
      </w:pPr>
      <w:r w:rsidRPr="006427C7">
        <w:rPr>
          <w:lang w:val="en-GB"/>
        </w:rPr>
        <w:t xml:space="preserve">If relevant, natural </w:t>
      </w:r>
      <w:r>
        <w:rPr>
          <w:lang w:val="en-GB"/>
        </w:rPr>
        <w:t>and</w:t>
      </w:r>
      <w:r w:rsidRPr="006427C7">
        <w:rPr>
          <w:lang w:val="en-GB"/>
        </w:rPr>
        <w:t xml:space="preserve"> </w:t>
      </w:r>
      <w:r w:rsidRPr="00233DF4">
        <w:rPr>
          <w:lang w:val="en-GB"/>
        </w:rPr>
        <w:t>anthropogenic analogues</w:t>
      </w:r>
      <w:r w:rsidRPr="006427C7">
        <w:rPr>
          <w:lang w:val="en-GB"/>
        </w:rPr>
        <w:t xml:space="preserve"> </w:t>
      </w:r>
      <w:r w:rsidRPr="00E07C7E">
        <w:rPr>
          <w:lang w:val="en-GB"/>
        </w:rPr>
        <w:t>that contribute to the present understanding</w:t>
      </w:r>
      <w:r>
        <w:rPr>
          <w:lang w:val="en-GB"/>
        </w:rPr>
        <w:t xml:space="preserve"> o</w:t>
      </w:r>
      <w:r w:rsidRPr="00E07C7E">
        <w:rPr>
          <w:lang w:val="en-GB"/>
        </w:rPr>
        <w:t>f</w:t>
      </w:r>
      <w:r>
        <w:rPr>
          <w:lang w:val="en-GB"/>
        </w:rPr>
        <w:t xml:space="preserve"> </w:t>
      </w:r>
      <w:r w:rsidRPr="006427C7">
        <w:rPr>
          <w:lang w:val="en-GB"/>
        </w:rPr>
        <w:t>the process are documented</w:t>
      </w:r>
      <w:r>
        <w:rPr>
          <w:lang w:val="en-GB"/>
        </w:rPr>
        <w:t xml:space="preserve"> </w:t>
      </w:r>
      <w:r w:rsidRPr="005F0205">
        <w:rPr>
          <w:lang w:val="en-GB"/>
        </w:rPr>
        <w:t>under this heading.</w:t>
      </w:r>
    </w:p>
    <w:p w14:paraId="6525E4E3" w14:textId="77777777" w:rsidR="005C0392" w:rsidRPr="00C84EDA" w:rsidRDefault="005C0392" w:rsidP="005C0392">
      <w:pPr>
        <w:pStyle w:val="BodyText"/>
        <w:rPr>
          <w:lang w:val="en-GB"/>
        </w:rPr>
      </w:pPr>
    </w:p>
    <w:p w14:paraId="79CAD225" w14:textId="77777777" w:rsidR="005C0392" w:rsidRPr="001324AF" w:rsidRDefault="005C0392" w:rsidP="005C0392">
      <w:pPr>
        <w:rPr>
          <w:b/>
          <w:bCs/>
          <w:i/>
          <w:iCs/>
          <w:color w:val="7030A0"/>
          <w:szCs w:val="22"/>
        </w:rPr>
      </w:pPr>
      <w:r w:rsidRPr="001324AF">
        <w:rPr>
          <w:b/>
          <w:bCs/>
          <w:i/>
          <w:iCs/>
          <w:color w:val="7030A0"/>
          <w:szCs w:val="22"/>
        </w:rPr>
        <w:t>Till skribent/redaktör:</w:t>
      </w:r>
    </w:p>
    <w:p w14:paraId="74ECD50B" w14:textId="77777777" w:rsidR="005C0392" w:rsidRPr="00310128" w:rsidRDefault="005C0392" w:rsidP="005C0392">
      <w:pPr>
        <w:pStyle w:val="BodyText"/>
        <w:rPr>
          <w:color w:val="7030A0"/>
        </w:rPr>
      </w:pPr>
      <w:r w:rsidRPr="00310128">
        <w:rPr>
          <w:color w:val="7030A0"/>
          <w:highlight w:val="cyan"/>
        </w:rPr>
        <w:t>Behövs det några</w:t>
      </w:r>
      <w:r>
        <w:rPr>
          <w:color w:val="7030A0"/>
          <w:highlight w:val="cyan"/>
        </w:rPr>
        <w:t xml:space="preserve"> ytterligare</w:t>
      </w:r>
      <w:r w:rsidRPr="00310128">
        <w:rPr>
          <w:color w:val="7030A0"/>
          <w:highlight w:val="cyan"/>
        </w:rPr>
        <w:t xml:space="preserve"> </w:t>
      </w:r>
      <w:commentRangeStart w:id="13"/>
      <w:r w:rsidRPr="00310128">
        <w:rPr>
          <w:color w:val="7030A0"/>
          <w:highlight w:val="cyan"/>
        </w:rPr>
        <w:t xml:space="preserve">förtydliganden </w:t>
      </w:r>
      <w:commentRangeEnd w:id="13"/>
      <w:r w:rsidRPr="00310128">
        <w:rPr>
          <w:rStyle w:val="CommentReference"/>
          <w:color w:val="7030A0"/>
          <w:sz w:val="21"/>
          <w:szCs w:val="22"/>
          <w:highlight w:val="cyan"/>
        </w:rPr>
        <w:commentReference w:id="13"/>
      </w:r>
      <w:r w:rsidRPr="00310128">
        <w:rPr>
          <w:color w:val="7030A0"/>
          <w:highlight w:val="cyan"/>
        </w:rPr>
        <w:t>för detta avsnitt?</w:t>
      </w:r>
    </w:p>
    <w:p w14:paraId="3CB5EDB9" w14:textId="77777777" w:rsidR="005C0392" w:rsidRPr="007A6BBE" w:rsidRDefault="005C0392" w:rsidP="005C0392">
      <w:pPr>
        <w:rPr>
          <w:szCs w:val="22"/>
        </w:rPr>
      </w:pPr>
    </w:p>
    <w:p w14:paraId="2A6DAD3F" w14:textId="77777777" w:rsidR="005C0392" w:rsidRPr="00632DBE" w:rsidRDefault="005C0392" w:rsidP="005C0392">
      <w:pPr>
        <w:pStyle w:val="Heading3"/>
        <w:tabs>
          <w:tab w:val="clear" w:pos="851"/>
          <w:tab w:val="num" w:pos="850"/>
        </w:tabs>
        <w:ind w:left="850" w:hanging="850"/>
        <w:rPr>
          <w:lang w:val="en-GB"/>
        </w:rPr>
      </w:pPr>
      <w:bookmarkStart w:id="14" w:name="_Toc195186553"/>
      <w:r w:rsidRPr="00632DBE">
        <w:rPr>
          <w:lang w:val="en-GB"/>
        </w:rPr>
        <w:t>Boundary conditions</w:t>
      </w:r>
      <w:bookmarkEnd w:id="14"/>
    </w:p>
    <w:p w14:paraId="4C9C17F6" w14:textId="77777777" w:rsidR="005C0392" w:rsidRDefault="005C0392" w:rsidP="005C0392">
      <w:pPr>
        <w:pStyle w:val="BodyText"/>
        <w:rPr>
          <w:lang w:val="en-GB"/>
        </w:rPr>
      </w:pPr>
      <w:r w:rsidRPr="006427C7">
        <w:rPr>
          <w:lang w:val="en-GB"/>
        </w:rPr>
        <w:t xml:space="preserve">The boundary conditions for </w:t>
      </w:r>
      <w:r>
        <w:rPr>
          <w:lang w:val="en-GB"/>
        </w:rPr>
        <w:t xml:space="preserve">the </w:t>
      </w:r>
      <w:r w:rsidRPr="006427C7">
        <w:rPr>
          <w:lang w:val="en-GB"/>
        </w:rPr>
        <w:t xml:space="preserve">process are discussed. These refer to the boundaries of the relevant system </w:t>
      </w:r>
      <w:r>
        <w:rPr>
          <w:lang w:val="en-GB"/>
        </w:rPr>
        <w:t>component the process occurs in</w:t>
      </w:r>
      <w:r w:rsidRPr="006427C7">
        <w:rPr>
          <w:lang w:val="en-GB"/>
        </w:rPr>
        <w:t xml:space="preserve">. For example, for processes </w:t>
      </w:r>
      <w:r>
        <w:rPr>
          <w:lang w:val="en-GB"/>
        </w:rPr>
        <w:t xml:space="preserve">internal to the buffer, </w:t>
      </w:r>
      <w:r w:rsidRPr="006427C7">
        <w:rPr>
          <w:lang w:val="en-GB"/>
        </w:rPr>
        <w:t>the boundaries are the buffer interfaces with the canister, the walls of the deposition hole, the backfill</w:t>
      </w:r>
      <w:r>
        <w:rPr>
          <w:lang w:val="en-GB"/>
        </w:rPr>
        <w:t>,</w:t>
      </w:r>
      <w:r w:rsidRPr="006427C7">
        <w:rPr>
          <w:lang w:val="en-GB"/>
        </w:rPr>
        <w:t xml:space="preserve"> and the bottom plate in the deposition hole. </w:t>
      </w:r>
    </w:p>
    <w:p w14:paraId="1B501C8D" w14:textId="77777777" w:rsidR="005C0392" w:rsidRDefault="005C0392" w:rsidP="005C0392">
      <w:pPr>
        <w:pStyle w:val="BodyText"/>
        <w:rPr>
          <w:lang w:val="en-GB"/>
        </w:rPr>
      </w:pPr>
      <w:r w:rsidRPr="006427C7">
        <w:rPr>
          <w:lang w:val="en-GB"/>
        </w:rPr>
        <w:t>The processes for which boundary conditions need to be described are, in general, related to transport of material or energy across the boundaries. For example, for chemical processes occurring within a system component, like illitisation in the buffer, the discussion of boundary conditions relates to the boundary conditions of the relevant transport processes occurring in the buffer, i.e., advection</w:t>
      </w:r>
      <w:r>
        <w:rPr>
          <w:lang w:val="en-GB"/>
        </w:rPr>
        <w:t>,</w:t>
      </w:r>
      <w:r w:rsidRPr="006427C7">
        <w:rPr>
          <w:lang w:val="en-GB"/>
        </w:rPr>
        <w:t xml:space="preserve"> diffusion</w:t>
      </w:r>
      <w:r>
        <w:rPr>
          <w:lang w:val="en-GB"/>
        </w:rPr>
        <w:t>, and heat transfer</w:t>
      </w:r>
      <w:r w:rsidRPr="006427C7">
        <w:rPr>
          <w:lang w:val="en-GB"/>
        </w:rPr>
        <w:t>.</w:t>
      </w:r>
    </w:p>
    <w:p w14:paraId="6B63FB14" w14:textId="77777777" w:rsidR="005C0392" w:rsidRDefault="005C0392" w:rsidP="005C0392">
      <w:pPr>
        <w:pStyle w:val="BodyText"/>
        <w:rPr>
          <w:lang w:val="en-GB"/>
        </w:rPr>
      </w:pPr>
    </w:p>
    <w:bookmarkEnd w:id="12"/>
    <w:p w14:paraId="75A40E65" w14:textId="77777777" w:rsidR="005C0392" w:rsidRPr="001324AF" w:rsidRDefault="005C0392" w:rsidP="005C0392">
      <w:pPr>
        <w:rPr>
          <w:b/>
          <w:bCs/>
          <w:i/>
          <w:iCs/>
          <w:color w:val="7030A0"/>
          <w:szCs w:val="22"/>
        </w:rPr>
      </w:pPr>
      <w:r w:rsidRPr="001324AF">
        <w:rPr>
          <w:b/>
          <w:bCs/>
          <w:i/>
          <w:iCs/>
          <w:color w:val="7030A0"/>
          <w:szCs w:val="22"/>
        </w:rPr>
        <w:t>Till skribent/redaktör:</w:t>
      </w:r>
    </w:p>
    <w:p w14:paraId="31C93AB1" w14:textId="77777777" w:rsidR="005C0392" w:rsidRPr="00310128" w:rsidRDefault="005C0392" w:rsidP="005C0392">
      <w:pPr>
        <w:pStyle w:val="BodyText"/>
        <w:rPr>
          <w:color w:val="7030A0"/>
        </w:rPr>
      </w:pPr>
      <w:r w:rsidRPr="00310128">
        <w:rPr>
          <w:color w:val="7030A0"/>
          <w:highlight w:val="cyan"/>
        </w:rPr>
        <w:t xml:space="preserve">Behövs det några </w:t>
      </w:r>
      <w:r>
        <w:rPr>
          <w:color w:val="7030A0"/>
          <w:highlight w:val="cyan"/>
        </w:rPr>
        <w:t>ytterligare</w:t>
      </w:r>
      <w:r w:rsidRPr="00310128">
        <w:rPr>
          <w:color w:val="7030A0"/>
          <w:highlight w:val="cyan"/>
        </w:rPr>
        <w:t xml:space="preserve"> </w:t>
      </w:r>
      <w:commentRangeStart w:id="15"/>
      <w:r w:rsidRPr="00310128">
        <w:rPr>
          <w:color w:val="7030A0"/>
          <w:highlight w:val="cyan"/>
        </w:rPr>
        <w:t xml:space="preserve">förtydliganden </w:t>
      </w:r>
      <w:commentRangeEnd w:id="15"/>
      <w:r w:rsidRPr="00310128">
        <w:rPr>
          <w:rStyle w:val="CommentReference"/>
          <w:color w:val="7030A0"/>
          <w:sz w:val="21"/>
          <w:szCs w:val="22"/>
          <w:highlight w:val="cyan"/>
        </w:rPr>
        <w:commentReference w:id="15"/>
      </w:r>
      <w:r w:rsidRPr="00310128">
        <w:rPr>
          <w:color w:val="7030A0"/>
          <w:highlight w:val="cyan"/>
        </w:rPr>
        <w:t>för detta avsnitt?</w:t>
      </w:r>
    </w:p>
    <w:p w14:paraId="0FDD77D6" w14:textId="77777777" w:rsidR="005C0392" w:rsidRPr="007A6BBE" w:rsidRDefault="005C0392" w:rsidP="005C0392">
      <w:pPr>
        <w:rPr>
          <w:szCs w:val="22"/>
        </w:rPr>
      </w:pPr>
    </w:p>
    <w:p w14:paraId="3E4B16EC" w14:textId="77777777" w:rsidR="005C0392" w:rsidRPr="00632DBE" w:rsidRDefault="005C0392" w:rsidP="005C0392">
      <w:pPr>
        <w:pStyle w:val="Heading3"/>
        <w:tabs>
          <w:tab w:val="clear" w:pos="851"/>
          <w:tab w:val="num" w:pos="850"/>
        </w:tabs>
        <w:ind w:left="850" w:hanging="850"/>
        <w:rPr>
          <w:lang w:val="en-GB"/>
        </w:rPr>
      </w:pPr>
      <w:bookmarkStart w:id="16" w:name="_Toc195186554"/>
      <w:r w:rsidRPr="00632DBE">
        <w:rPr>
          <w:lang w:val="en-GB"/>
        </w:rPr>
        <w:t>Model</w:t>
      </w:r>
      <w:r>
        <w:rPr>
          <w:lang w:val="en-GB"/>
        </w:rPr>
        <w:t xml:space="preserve">- and </w:t>
      </w:r>
      <w:r w:rsidRPr="00632DBE">
        <w:rPr>
          <w:lang w:val="en-GB"/>
        </w:rPr>
        <w:t>experimental studies</w:t>
      </w:r>
      <w:bookmarkEnd w:id="16"/>
    </w:p>
    <w:p w14:paraId="61BB2ED4" w14:textId="77777777" w:rsidR="005C0392" w:rsidRDefault="005C0392" w:rsidP="005C0392">
      <w:pPr>
        <w:pStyle w:val="BodyText"/>
        <w:rPr>
          <w:lang w:val="en-GB"/>
        </w:rPr>
      </w:pPr>
      <w:r w:rsidRPr="0028140A">
        <w:rPr>
          <w:lang w:val="en-GB"/>
        </w:rPr>
        <w:t xml:space="preserve">Model and experimental studies of the process are summarised. </w:t>
      </w:r>
      <w:r>
        <w:rPr>
          <w:lang w:val="en-GB"/>
        </w:rPr>
        <w:t>F</w:t>
      </w:r>
      <w:r w:rsidRPr="0028140A">
        <w:rPr>
          <w:lang w:val="en-GB"/>
        </w:rPr>
        <w:t>or many processes</w:t>
      </w:r>
      <w:r>
        <w:rPr>
          <w:lang w:val="en-GB"/>
        </w:rPr>
        <w:t>, t</w:t>
      </w:r>
      <w:r w:rsidRPr="0028140A">
        <w:rPr>
          <w:lang w:val="en-GB"/>
        </w:rPr>
        <w:t>his documentation constitutes the major source of information</w:t>
      </w:r>
      <w:r w:rsidRPr="00311D5F">
        <w:rPr>
          <w:lang w:val="en-GB"/>
        </w:rPr>
        <w:t>.</w:t>
      </w:r>
    </w:p>
    <w:p w14:paraId="650065B6" w14:textId="77777777" w:rsidR="005C0392" w:rsidRDefault="005C0392" w:rsidP="005C0392">
      <w:pPr>
        <w:pStyle w:val="BodyText"/>
        <w:rPr>
          <w:lang w:val="en-GB"/>
        </w:rPr>
      </w:pPr>
    </w:p>
    <w:p w14:paraId="5B4AEA21" w14:textId="77777777" w:rsidR="005C0392" w:rsidRPr="001324AF" w:rsidRDefault="005C0392" w:rsidP="005C0392">
      <w:pPr>
        <w:rPr>
          <w:b/>
          <w:bCs/>
          <w:i/>
          <w:iCs/>
          <w:color w:val="7030A0"/>
          <w:szCs w:val="22"/>
        </w:rPr>
      </w:pPr>
      <w:r w:rsidRPr="001324AF">
        <w:rPr>
          <w:b/>
          <w:bCs/>
          <w:i/>
          <w:iCs/>
          <w:color w:val="7030A0"/>
          <w:szCs w:val="22"/>
        </w:rPr>
        <w:t>Till skribent/redaktör:</w:t>
      </w:r>
    </w:p>
    <w:p w14:paraId="6404ED38" w14:textId="77777777" w:rsidR="005C0392" w:rsidRPr="00310128" w:rsidRDefault="005C0392" w:rsidP="005C0392">
      <w:pPr>
        <w:pStyle w:val="BodyText"/>
        <w:rPr>
          <w:color w:val="7030A0"/>
        </w:rPr>
      </w:pPr>
      <w:r w:rsidRPr="00310128">
        <w:rPr>
          <w:color w:val="7030A0"/>
          <w:highlight w:val="cyan"/>
        </w:rPr>
        <w:t xml:space="preserve">Behövs det några </w:t>
      </w:r>
      <w:r>
        <w:rPr>
          <w:color w:val="7030A0"/>
          <w:highlight w:val="cyan"/>
        </w:rPr>
        <w:t>ytterligare</w:t>
      </w:r>
      <w:r w:rsidRPr="00310128">
        <w:rPr>
          <w:color w:val="7030A0"/>
          <w:highlight w:val="cyan"/>
        </w:rPr>
        <w:t xml:space="preserve"> </w:t>
      </w:r>
      <w:commentRangeStart w:id="17"/>
      <w:commentRangeStart w:id="18"/>
      <w:r w:rsidRPr="00310128">
        <w:rPr>
          <w:color w:val="7030A0"/>
          <w:highlight w:val="cyan"/>
        </w:rPr>
        <w:t xml:space="preserve">förtydliganden </w:t>
      </w:r>
      <w:commentRangeEnd w:id="17"/>
      <w:r w:rsidRPr="00310128">
        <w:rPr>
          <w:rStyle w:val="CommentReference"/>
          <w:color w:val="7030A0"/>
          <w:sz w:val="21"/>
          <w:szCs w:val="22"/>
          <w:highlight w:val="cyan"/>
        </w:rPr>
        <w:commentReference w:id="17"/>
      </w:r>
      <w:commentRangeEnd w:id="18"/>
      <w:r w:rsidRPr="00310128">
        <w:rPr>
          <w:rStyle w:val="CommentReference"/>
          <w:color w:val="7030A0"/>
          <w:sz w:val="21"/>
          <w:szCs w:val="22"/>
          <w:highlight w:val="cyan"/>
        </w:rPr>
        <w:commentReference w:id="18"/>
      </w:r>
      <w:r w:rsidRPr="00310128">
        <w:rPr>
          <w:color w:val="7030A0"/>
          <w:highlight w:val="cyan"/>
        </w:rPr>
        <w:t>för detta avsnitt?</w:t>
      </w:r>
    </w:p>
    <w:p w14:paraId="2C0D7980" w14:textId="77777777" w:rsidR="005C0392" w:rsidRDefault="005C0392" w:rsidP="005C0392">
      <w:pPr>
        <w:rPr>
          <w:szCs w:val="22"/>
        </w:rPr>
      </w:pPr>
    </w:p>
    <w:p w14:paraId="1BFAFC84" w14:textId="77777777" w:rsidR="005C0392" w:rsidRDefault="005C0392" w:rsidP="005C0392">
      <w:pPr>
        <w:rPr>
          <w:szCs w:val="22"/>
        </w:rPr>
      </w:pPr>
    </w:p>
    <w:p w14:paraId="06B625B4" w14:textId="77777777" w:rsidR="005C0392" w:rsidRPr="00E94B57" w:rsidRDefault="005C0392" w:rsidP="005C0392">
      <w:pPr>
        <w:pStyle w:val="Heading3"/>
        <w:tabs>
          <w:tab w:val="clear" w:pos="851"/>
          <w:tab w:val="num" w:pos="850"/>
        </w:tabs>
        <w:ind w:left="850" w:hanging="850"/>
        <w:rPr>
          <w:bCs/>
          <w:iCs/>
          <w:lang w:val="en-GB"/>
        </w:rPr>
      </w:pPr>
      <w:bookmarkStart w:id="19" w:name="_Toc195186555"/>
      <w:r w:rsidRPr="00E94B57">
        <w:rPr>
          <w:bCs/>
          <w:iCs/>
          <w:lang w:val="en-GB"/>
        </w:rPr>
        <w:t xml:space="preserve">Time </w:t>
      </w:r>
      <w:r w:rsidRPr="00E94B57">
        <w:rPr>
          <w:lang w:val="en-GB"/>
        </w:rPr>
        <w:t>perspective</w:t>
      </w:r>
      <w:bookmarkEnd w:id="19"/>
    </w:p>
    <w:p w14:paraId="14D12463" w14:textId="77777777" w:rsidR="005C0392" w:rsidRDefault="005C0392" w:rsidP="005C0392">
      <w:pPr>
        <w:pStyle w:val="BodyText"/>
        <w:rPr>
          <w:lang w:val="en-GB"/>
        </w:rPr>
      </w:pPr>
      <w:r w:rsidRPr="00F54416">
        <w:rPr>
          <w:lang w:val="en-GB"/>
        </w:rPr>
        <w:t>The time scale or time scales on which the process occurs are documented, if such time scales can be defined.</w:t>
      </w:r>
    </w:p>
    <w:p w14:paraId="366DB412" w14:textId="77777777" w:rsidR="005C0392" w:rsidRPr="0011722E" w:rsidRDefault="005C0392" w:rsidP="005C0392">
      <w:pPr>
        <w:pStyle w:val="BodyText"/>
        <w:rPr>
          <w:lang w:val="en-US"/>
        </w:rPr>
      </w:pPr>
    </w:p>
    <w:p w14:paraId="29A1E2AB" w14:textId="77777777" w:rsidR="005C0392" w:rsidRPr="001324AF" w:rsidRDefault="005C0392" w:rsidP="005C0392">
      <w:pPr>
        <w:rPr>
          <w:b/>
          <w:bCs/>
          <w:i/>
          <w:iCs/>
          <w:color w:val="7030A0"/>
          <w:szCs w:val="22"/>
        </w:rPr>
      </w:pPr>
      <w:r w:rsidRPr="001324AF">
        <w:rPr>
          <w:b/>
          <w:bCs/>
          <w:i/>
          <w:iCs/>
          <w:color w:val="7030A0"/>
          <w:szCs w:val="22"/>
        </w:rPr>
        <w:t>Till skribent/redaktör:</w:t>
      </w:r>
    </w:p>
    <w:p w14:paraId="42818294" w14:textId="77777777" w:rsidR="005C0392" w:rsidRPr="00F54416" w:rsidRDefault="005C0392" w:rsidP="005C0392">
      <w:pPr>
        <w:pStyle w:val="BodyText"/>
        <w:rPr>
          <w:color w:val="7030A0"/>
        </w:rPr>
      </w:pPr>
      <w:r w:rsidRPr="00F54416">
        <w:rPr>
          <w:color w:val="7030A0"/>
        </w:rPr>
        <w:t>Dessa tidsskalor behöver definieras på förhand och synkroniseras inom respektive rapport samt, där tillämpligt, mellan rapporter så att uppsättningen och användningen blir identiska där den ska vara det. Notera att för en del processer är tidsskalorna knutna till att vissa förhållanden uppfylls, som tex att vatten har trängt in i kapseln.</w:t>
      </w:r>
    </w:p>
    <w:p w14:paraId="7D7B340A" w14:textId="77777777" w:rsidR="005C0392" w:rsidRDefault="005C0392" w:rsidP="005C0392">
      <w:pPr>
        <w:pStyle w:val="BodyText"/>
      </w:pPr>
    </w:p>
    <w:p w14:paraId="7A886063" w14:textId="77777777" w:rsidR="005C0392" w:rsidRPr="00BD0F2D" w:rsidRDefault="005C0392" w:rsidP="005C0392">
      <w:pPr>
        <w:pStyle w:val="Heading3"/>
        <w:tabs>
          <w:tab w:val="clear" w:pos="851"/>
          <w:tab w:val="num" w:pos="850"/>
        </w:tabs>
        <w:ind w:left="850" w:hanging="850"/>
        <w:rPr>
          <w:lang w:val="en-GB"/>
        </w:rPr>
      </w:pPr>
      <w:bookmarkStart w:id="20" w:name="_Ref192158342"/>
      <w:bookmarkStart w:id="21" w:name="_Toc195186556"/>
      <w:r>
        <w:rPr>
          <w:lang w:val="en-GB"/>
        </w:rPr>
        <w:lastRenderedPageBreak/>
        <w:t>Impact on safety functions</w:t>
      </w:r>
      <w:bookmarkEnd w:id="20"/>
      <w:bookmarkEnd w:id="21"/>
    </w:p>
    <w:p w14:paraId="5CE6A070" w14:textId="77777777" w:rsidR="005C0392" w:rsidRDefault="005C0392" w:rsidP="005C0392">
      <w:pPr>
        <w:pStyle w:val="BodyText"/>
        <w:rPr>
          <w:lang w:val="en-GB"/>
        </w:rPr>
      </w:pPr>
      <w:r>
        <w:rPr>
          <w:lang w:val="en-GB"/>
        </w:rPr>
        <w:t>In this section, the potential relevance for post-closure safety is discussed. Focus is on if the process may directly affect any safety function (and safety function indicators) for containment and/or retardation, or if the process may affect safety in a more indirect way (i.e., if it is coupled to another process that directly affect a safety function).</w:t>
      </w:r>
    </w:p>
    <w:p w14:paraId="16A5C6E0" w14:textId="77777777" w:rsidR="005C0392" w:rsidRDefault="005C0392" w:rsidP="005C0392">
      <w:pPr>
        <w:pStyle w:val="BodyText"/>
        <w:rPr>
          <w:lang w:val="en-GB"/>
        </w:rPr>
      </w:pPr>
    </w:p>
    <w:p w14:paraId="70CB3F36" w14:textId="77777777" w:rsidR="005C0392" w:rsidRPr="001324AF" w:rsidRDefault="005C0392" w:rsidP="005C0392">
      <w:pPr>
        <w:rPr>
          <w:b/>
          <w:bCs/>
          <w:i/>
          <w:iCs/>
          <w:color w:val="7030A0"/>
          <w:szCs w:val="22"/>
        </w:rPr>
      </w:pPr>
      <w:r w:rsidRPr="001324AF">
        <w:rPr>
          <w:b/>
          <w:bCs/>
          <w:i/>
          <w:iCs/>
          <w:color w:val="7030A0"/>
          <w:szCs w:val="22"/>
        </w:rPr>
        <w:t>Till skribent/redaktör:</w:t>
      </w:r>
    </w:p>
    <w:p w14:paraId="4044F187" w14:textId="77777777" w:rsidR="005C0392" w:rsidRPr="00F54416" w:rsidRDefault="005C0392" w:rsidP="005C0392">
      <w:pPr>
        <w:pStyle w:val="BodyText"/>
        <w:rPr>
          <w:color w:val="7030A0"/>
        </w:rPr>
      </w:pPr>
      <w:r w:rsidRPr="00F54416">
        <w:rPr>
          <w:color w:val="7030A0"/>
        </w:rPr>
        <w:t xml:space="preserve">Detta är ett nytt avsnitt. I tidigare rapporter har de olika processernas påverkan på säkerhetsfunktioner och indikatorer diskuterats på lite olika ställen, tex i avsnitten </w:t>
      </w:r>
      <w:r w:rsidRPr="00F54416">
        <w:rPr>
          <w:i/>
          <w:iCs/>
          <w:color w:val="7030A0"/>
        </w:rPr>
        <w:t>Handling in the assessment</w:t>
      </w:r>
      <w:r w:rsidRPr="00F54416">
        <w:rPr>
          <w:color w:val="7030A0"/>
        </w:rPr>
        <w:t xml:space="preserve">, </w:t>
      </w:r>
      <w:r w:rsidRPr="00F54416">
        <w:rPr>
          <w:i/>
          <w:iCs/>
          <w:color w:val="7030A0"/>
        </w:rPr>
        <w:t>Description</w:t>
      </w:r>
      <w:r w:rsidRPr="00F54416">
        <w:rPr>
          <w:color w:val="7030A0"/>
        </w:rPr>
        <w:t xml:space="preserve"> eller </w:t>
      </w:r>
      <w:r w:rsidRPr="00F54416">
        <w:rPr>
          <w:i/>
          <w:iCs/>
          <w:color w:val="7030A0"/>
        </w:rPr>
        <w:t>Uncertainties</w:t>
      </w:r>
      <w:r w:rsidRPr="00F54416">
        <w:rPr>
          <w:color w:val="7030A0"/>
        </w:rPr>
        <w:t>. För en del processer har detta inte diskuterats alls. Dock har alla tre processrapporter dedikerade avsnitt om systemdelarnas övergripande roll för säkerheten (</w:t>
      </w:r>
      <w:r w:rsidRPr="00F54416">
        <w:rPr>
          <w:i/>
          <w:iCs/>
          <w:color w:val="7030A0"/>
        </w:rPr>
        <w:t>canister/buffer/geosphere performance and safety</w:t>
      </w:r>
      <w:r w:rsidRPr="00F54416">
        <w:rPr>
          <w:color w:val="7030A0"/>
        </w:rPr>
        <w:t>) inklusive tabeller med säkerhetsfunktioner och indikatorer.</w:t>
      </w:r>
    </w:p>
    <w:p w14:paraId="2FF2AC13" w14:textId="77777777" w:rsidR="005C0392" w:rsidRPr="00F54416" w:rsidRDefault="005C0392" w:rsidP="005C0392">
      <w:pPr>
        <w:pStyle w:val="BodyText"/>
        <w:rPr>
          <w:color w:val="7030A0"/>
        </w:rPr>
      </w:pPr>
      <w:r w:rsidRPr="00F54416">
        <w:rPr>
          <w:color w:val="7030A0"/>
        </w:rPr>
        <w:t>Tanken med detta nya avsnitt är att för varje process diskutera dess relevans för säkerheten efter förslutning – främst dess påverkan på säkerhetsfunktioner och indikatorer (om sådan existerar). Dvs, det som tidigare stått på lite olika ställen samlas här. Ett hjälpmedel till vad som ska skrivas i detta avsnitt är den mappning av vilka säkerhetsfunktioner som påverkas av FEPs (arbete som kommer göras under 2025 i samband med framtagandet av uppdaterad FEP-katalog).</w:t>
      </w:r>
    </w:p>
    <w:p w14:paraId="0BC01B30" w14:textId="77777777" w:rsidR="005C0392" w:rsidRPr="001324AF" w:rsidRDefault="005C0392" w:rsidP="005C0392">
      <w:pPr>
        <w:pStyle w:val="BodyText"/>
        <w:rPr>
          <w:color w:val="7030A0"/>
        </w:rPr>
      </w:pPr>
      <w:r w:rsidRPr="00F54416">
        <w:rPr>
          <w:color w:val="7030A0"/>
        </w:rPr>
        <w:t xml:space="preserve">Det kommer att </w:t>
      </w:r>
      <w:r w:rsidRPr="001324AF">
        <w:rPr>
          <w:color w:val="7030A0"/>
        </w:rPr>
        <w:t>finnas processer som inte direkt har en påverkan på säkerhetsfunktioner och säkerhetsfunktionsindikatorer. I dessa fall kan tex följande argumentering föras under detta avsnitt:</w:t>
      </w:r>
    </w:p>
    <w:p w14:paraId="63DFC273" w14:textId="77777777" w:rsidR="005C0392" w:rsidRPr="001324AF" w:rsidRDefault="005C0392" w:rsidP="001F1725">
      <w:pPr>
        <w:pStyle w:val="ListParagraph"/>
        <w:numPr>
          <w:ilvl w:val="0"/>
          <w:numId w:val="7"/>
        </w:numPr>
        <w:spacing w:after="120"/>
        <w:rPr>
          <w:color w:val="7030A0"/>
          <w:szCs w:val="22"/>
        </w:rPr>
      </w:pPr>
      <w:r w:rsidRPr="001324AF">
        <w:rPr>
          <w:color w:val="7030A0"/>
          <w:szCs w:val="22"/>
        </w:rPr>
        <w:t>Processen har inte någon direkt påverkan på någon säkerhetsfunktion, men att den har en koppling till någon annan process som har det, och bör därmed vidare beaktas i analysen.</w:t>
      </w:r>
    </w:p>
    <w:p w14:paraId="1A339098" w14:textId="77777777" w:rsidR="005C0392" w:rsidRPr="001324AF" w:rsidRDefault="005C0392" w:rsidP="001F1725">
      <w:pPr>
        <w:pStyle w:val="ListParagraph"/>
        <w:numPr>
          <w:ilvl w:val="0"/>
          <w:numId w:val="7"/>
        </w:numPr>
        <w:spacing w:after="240"/>
        <w:ind w:left="714" w:hanging="357"/>
        <w:rPr>
          <w:color w:val="7030A0"/>
          <w:szCs w:val="22"/>
        </w:rPr>
      </w:pPr>
      <w:commentRangeStart w:id="22"/>
      <w:r w:rsidRPr="001324AF">
        <w:rPr>
          <w:color w:val="7030A0"/>
          <w:szCs w:val="22"/>
        </w:rPr>
        <w:t>Processen</w:t>
      </w:r>
      <w:commentRangeEnd w:id="22"/>
      <w:r w:rsidRPr="001324AF">
        <w:rPr>
          <w:rStyle w:val="CommentReference"/>
          <w:color w:val="7030A0"/>
          <w:sz w:val="22"/>
          <w:szCs w:val="22"/>
        </w:rPr>
        <w:commentReference w:id="22"/>
      </w:r>
      <w:r w:rsidRPr="001324AF">
        <w:rPr>
          <w:color w:val="7030A0"/>
          <w:szCs w:val="22"/>
        </w:rPr>
        <w:t xml:space="preserve"> har inte någon direkt påverkan på någon säkerhetsfunktion, och har inte eller någon koppling till en annan process som har det, och dra slutsatsen att denna process inte är viktig för säkerheten (se tex texten om jordströmmar i PR-geosfär, avsnitt 5.14.7 – den texten skulle i princip kunna skrivas in i detta nya avsnitt, sen under ’handling…’ kan det bara konstateras att den inte behöver vidare beaktas i säkerhetsanalysen).</w:t>
      </w:r>
    </w:p>
    <w:p w14:paraId="473ED064" w14:textId="77777777" w:rsidR="005C0392" w:rsidRPr="001324AF" w:rsidRDefault="005C0392" w:rsidP="005C0392">
      <w:pPr>
        <w:pStyle w:val="BodyText"/>
      </w:pPr>
    </w:p>
    <w:p w14:paraId="4FCD5682" w14:textId="77777777" w:rsidR="005C0392" w:rsidRDefault="005C0392" w:rsidP="005C0392">
      <w:pPr>
        <w:pStyle w:val="Heading3"/>
        <w:tabs>
          <w:tab w:val="clear" w:pos="851"/>
          <w:tab w:val="num" w:pos="850"/>
        </w:tabs>
        <w:ind w:left="850" w:hanging="850"/>
        <w:rPr>
          <w:lang w:val="en-GB"/>
        </w:rPr>
      </w:pPr>
      <w:bookmarkStart w:id="23" w:name="_Toc195186557"/>
      <w:bookmarkStart w:id="24" w:name="_Hlk191027100"/>
      <w:r w:rsidRPr="00632DBE">
        <w:rPr>
          <w:lang w:val="en-GB"/>
        </w:rPr>
        <w:t xml:space="preserve">Handling </w:t>
      </w:r>
      <w:r>
        <w:rPr>
          <w:lang w:val="en-GB"/>
        </w:rPr>
        <w:t>of the process in the assessments of post-closure safety</w:t>
      </w:r>
      <w:bookmarkEnd w:id="23"/>
    </w:p>
    <w:bookmarkEnd w:id="24"/>
    <w:p w14:paraId="137C8C53" w14:textId="77777777" w:rsidR="005C0392" w:rsidRPr="00D315A6" w:rsidRDefault="005C0392" w:rsidP="005C0392">
      <w:pPr>
        <w:pStyle w:val="Heading4"/>
        <w:rPr>
          <w:lang w:val="en-GB"/>
        </w:rPr>
      </w:pPr>
      <w:r w:rsidRPr="00D315A6">
        <w:rPr>
          <w:lang w:val="en-GB"/>
        </w:rPr>
        <w:t>Handling in the FSAR</w:t>
      </w:r>
    </w:p>
    <w:p w14:paraId="2C20107D" w14:textId="77777777" w:rsidR="005C0392" w:rsidRDefault="005C0392" w:rsidP="005C0392">
      <w:pPr>
        <w:pStyle w:val="BodyText"/>
        <w:rPr>
          <w:lang w:val="en-GB"/>
        </w:rPr>
      </w:pPr>
      <w:r>
        <w:rPr>
          <w:lang w:val="en-GB"/>
        </w:rPr>
        <w:t xml:space="preserve">All processes addressed in this report are in fact </w:t>
      </w:r>
      <w:r w:rsidRPr="00770DD7">
        <w:rPr>
          <w:lang w:val="en-GB"/>
        </w:rPr>
        <w:t xml:space="preserve">included and handled in the FSAR. </w:t>
      </w:r>
      <w:r>
        <w:rPr>
          <w:lang w:val="en-GB"/>
        </w:rPr>
        <w:t xml:space="preserve">The description of </w:t>
      </w:r>
      <w:r w:rsidRPr="00770DD7">
        <w:rPr>
          <w:lang w:val="en-GB"/>
        </w:rPr>
        <w:t>identified processes relevant</w:t>
      </w:r>
      <w:r>
        <w:rPr>
          <w:lang w:val="en-GB"/>
        </w:rPr>
        <w:t xml:space="preserve"> </w:t>
      </w:r>
      <w:r w:rsidRPr="00770DD7">
        <w:rPr>
          <w:lang w:val="en-GB"/>
        </w:rPr>
        <w:t>to the long-term evolution of the system</w:t>
      </w:r>
      <w:r>
        <w:rPr>
          <w:lang w:val="en-GB"/>
        </w:rPr>
        <w:t xml:space="preserve">, i.e., this report, constitutes step 4 in the methodology of the post-closure safety assessment in the FSAR (see Main report, Chapter 2). </w:t>
      </w:r>
    </w:p>
    <w:p w14:paraId="6525580F" w14:textId="77777777" w:rsidR="005C0392" w:rsidRDefault="005C0392" w:rsidP="005C0392">
      <w:pPr>
        <w:pStyle w:val="BodyText"/>
        <w:rPr>
          <w:lang w:val="en-GB"/>
        </w:rPr>
      </w:pPr>
      <w:r>
        <w:rPr>
          <w:lang w:val="en-GB"/>
        </w:rPr>
        <w:t xml:space="preserve">The aim of this section is to describe how a process is handled in the FSAR, especially in the analysis of the reference evolution (step 7) and analyses of selected scenarios (step 9). </w:t>
      </w:r>
    </w:p>
    <w:p w14:paraId="64B030AE" w14:textId="77777777" w:rsidR="005C0392" w:rsidRDefault="005C0392" w:rsidP="005C0392">
      <w:pPr>
        <w:pStyle w:val="BodyText"/>
        <w:rPr>
          <w:lang w:val="en-GB"/>
        </w:rPr>
      </w:pPr>
      <w:r>
        <w:rPr>
          <w:lang w:val="en-GB"/>
        </w:rPr>
        <w:t xml:space="preserve">For some processes, the process understanding gained during the discussions under </w:t>
      </w:r>
      <w:r w:rsidRPr="006427C7">
        <w:rPr>
          <w:lang w:val="en-GB"/>
        </w:rPr>
        <w:t>previous headings</w:t>
      </w:r>
      <w:r>
        <w:rPr>
          <w:lang w:val="en-GB"/>
        </w:rPr>
        <w:t xml:space="preserve"> may lead to the conclusion that its potential impact on post-closure safety is so small that there is no need to further handle it in the FSAR. In those cases, the argumentation is given here. </w:t>
      </w:r>
    </w:p>
    <w:p w14:paraId="56487F5E" w14:textId="559CDCA1" w:rsidR="005C0392" w:rsidRDefault="005C0392" w:rsidP="005C0392">
      <w:pPr>
        <w:pStyle w:val="BodyText"/>
        <w:rPr>
          <w:lang w:val="en-GB"/>
        </w:rPr>
      </w:pPr>
      <w:r>
        <w:rPr>
          <w:lang w:val="en-GB"/>
        </w:rPr>
        <w:t xml:space="preserve">For many processes, the handling will vary depending on aspects related to e.g., the prevailing climate domain, the saturation state of the clay materials, or if the canister is intact or failed. Which aspects to consider when discussing the handling in the FSAR, for the system component(s) addressed in this report, is discussed above in Section </w:t>
      </w:r>
      <w:r>
        <w:rPr>
          <w:lang w:val="en-GB"/>
        </w:rPr>
        <w:fldChar w:fldCharType="begin"/>
      </w:r>
      <w:r>
        <w:rPr>
          <w:lang w:val="en-GB"/>
        </w:rPr>
        <w:instrText xml:space="preserve"> REF _Ref192064069 \n \h </w:instrText>
      </w:r>
      <w:r>
        <w:rPr>
          <w:lang w:val="en-GB"/>
        </w:rPr>
      </w:r>
      <w:r>
        <w:rPr>
          <w:lang w:val="en-GB"/>
        </w:rPr>
        <w:fldChar w:fldCharType="separate"/>
      </w:r>
      <w:r w:rsidR="001E6A0F">
        <w:rPr>
          <w:b/>
          <w:bCs/>
        </w:rPr>
        <w:t>Fel! Hittar inte referenskälla.</w:t>
      </w:r>
      <w:r>
        <w:rPr>
          <w:lang w:val="en-GB"/>
        </w:rPr>
        <w:fldChar w:fldCharType="end"/>
      </w:r>
      <w:r>
        <w:rPr>
          <w:lang w:val="en-GB"/>
        </w:rPr>
        <w:t>.</w:t>
      </w:r>
    </w:p>
    <w:p w14:paraId="364B122A" w14:textId="77777777" w:rsidR="005C0392" w:rsidRDefault="005C0392" w:rsidP="005C0392">
      <w:pPr>
        <w:spacing w:after="120"/>
        <w:rPr>
          <w:szCs w:val="22"/>
          <w:lang w:val="en-GB"/>
        </w:rPr>
      </w:pPr>
      <w:r>
        <w:rPr>
          <w:szCs w:val="22"/>
          <w:lang w:val="en-GB"/>
        </w:rPr>
        <w:t>In addition, t</w:t>
      </w:r>
      <w:r w:rsidRPr="00EB6712">
        <w:rPr>
          <w:szCs w:val="22"/>
          <w:lang w:val="en-GB"/>
        </w:rPr>
        <w:t xml:space="preserve">he following </w:t>
      </w:r>
      <w:r>
        <w:rPr>
          <w:szCs w:val="22"/>
          <w:lang w:val="en-GB"/>
        </w:rPr>
        <w:t xml:space="preserve">two </w:t>
      </w:r>
      <w:r w:rsidRPr="00EB6712">
        <w:rPr>
          <w:szCs w:val="22"/>
          <w:lang w:val="en-GB"/>
        </w:rPr>
        <w:t xml:space="preserve">aspects </w:t>
      </w:r>
      <w:r>
        <w:rPr>
          <w:szCs w:val="22"/>
          <w:lang w:val="en-GB"/>
        </w:rPr>
        <w:t xml:space="preserve">of how the process is handled </w:t>
      </w:r>
      <w:r w:rsidRPr="00EB6712">
        <w:rPr>
          <w:szCs w:val="22"/>
          <w:lang w:val="en-GB"/>
        </w:rPr>
        <w:t xml:space="preserve">are </w:t>
      </w:r>
      <w:r>
        <w:rPr>
          <w:szCs w:val="22"/>
          <w:lang w:val="en-GB"/>
        </w:rPr>
        <w:t>relevant to discuss for all processes; n</w:t>
      </w:r>
      <w:r w:rsidRPr="00EB6712">
        <w:rPr>
          <w:szCs w:val="22"/>
          <w:lang w:val="en-GB"/>
        </w:rPr>
        <w:t>o prescribed format for the documentation is given</w:t>
      </w:r>
      <w:r>
        <w:rPr>
          <w:szCs w:val="22"/>
          <w:lang w:val="en-GB"/>
        </w:rPr>
        <w:t xml:space="preserve"> here, this may vary from process to process:</w:t>
      </w:r>
    </w:p>
    <w:p w14:paraId="7904A700" w14:textId="77777777" w:rsidR="005C0392" w:rsidRPr="001324AF" w:rsidRDefault="005C0392" w:rsidP="001F1725">
      <w:pPr>
        <w:pStyle w:val="ListParagraph"/>
        <w:numPr>
          <w:ilvl w:val="0"/>
          <w:numId w:val="8"/>
        </w:numPr>
        <w:spacing w:after="120"/>
        <w:rPr>
          <w:szCs w:val="22"/>
          <w:lang w:val="en-GB"/>
        </w:rPr>
      </w:pPr>
      <w:r w:rsidRPr="001324AF">
        <w:rPr>
          <w:i/>
          <w:iCs/>
          <w:lang w:val="en-GB"/>
        </w:rPr>
        <w:lastRenderedPageBreak/>
        <w:t>Boundary conditions</w:t>
      </w:r>
      <w:r w:rsidRPr="001324AF">
        <w:rPr>
          <w:lang w:val="en-GB"/>
        </w:rPr>
        <w:t xml:space="preserve">: How are the boundary conditions handled? Are e.g., spatially and temporally </w:t>
      </w:r>
      <w:r w:rsidRPr="001324AF">
        <w:rPr>
          <w:szCs w:val="22"/>
          <w:lang w:val="en-GB"/>
        </w:rPr>
        <w:t>varying chemical and hydraulic conditions considered?</w:t>
      </w:r>
    </w:p>
    <w:p w14:paraId="4287B1B9" w14:textId="77777777" w:rsidR="005C0392" w:rsidRPr="001324AF" w:rsidRDefault="005C0392" w:rsidP="001F1725">
      <w:pPr>
        <w:pStyle w:val="ListParagraph"/>
        <w:numPr>
          <w:ilvl w:val="0"/>
          <w:numId w:val="8"/>
        </w:numPr>
        <w:spacing w:after="240"/>
        <w:ind w:left="714" w:hanging="357"/>
        <w:rPr>
          <w:lang w:val="en-GB"/>
        </w:rPr>
      </w:pPr>
      <w:r w:rsidRPr="001324AF">
        <w:rPr>
          <w:i/>
          <w:iCs/>
          <w:szCs w:val="22"/>
          <w:lang w:val="en-GB"/>
        </w:rPr>
        <w:t>Influences and couplings to other processes</w:t>
      </w:r>
      <w:r w:rsidRPr="001324AF">
        <w:rPr>
          <w:szCs w:val="22"/>
          <w:lang w:val="en-GB"/>
        </w:rPr>
        <w:t>: The handling of the influences documented according to the above description is discussed as are couplings to other processes within the system component.</w:t>
      </w:r>
    </w:p>
    <w:p w14:paraId="6AB9D075" w14:textId="77777777" w:rsidR="005C0392" w:rsidRPr="00D315A6" w:rsidRDefault="005C0392" w:rsidP="005C0392">
      <w:pPr>
        <w:pStyle w:val="Heading4"/>
        <w:rPr>
          <w:lang w:val="en-GB"/>
        </w:rPr>
      </w:pPr>
      <w:r w:rsidRPr="00D315A6">
        <w:rPr>
          <w:lang w:val="en-GB"/>
        </w:rPr>
        <w:t xml:space="preserve">Changes </w:t>
      </w:r>
      <w:r>
        <w:rPr>
          <w:lang w:val="en-GB"/>
        </w:rPr>
        <w:t xml:space="preserve">in handling </w:t>
      </w:r>
      <w:r w:rsidRPr="00D315A6">
        <w:rPr>
          <w:lang w:val="en-GB"/>
        </w:rPr>
        <w:t xml:space="preserve">since the PSAR </w:t>
      </w:r>
    </w:p>
    <w:p w14:paraId="757F18EE" w14:textId="77777777" w:rsidR="005C0392" w:rsidRDefault="005C0392" w:rsidP="005C0392">
      <w:pPr>
        <w:pStyle w:val="BodyText"/>
        <w:rPr>
          <w:lang w:val="en-GB"/>
        </w:rPr>
      </w:pPr>
      <w:r>
        <w:rPr>
          <w:lang w:val="en-GB"/>
        </w:rPr>
        <w:t xml:space="preserve">Brief statement if the </w:t>
      </w:r>
      <w:r w:rsidRPr="005A5031">
        <w:rPr>
          <w:lang w:val="en-GB"/>
        </w:rPr>
        <w:t xml:space="preserve">handling </w:t>
      </w:r>
      <w:r>
        <w:rPr>
          <w:lang w:val="en-GB"/>
        </w:rPr>
        <w:t xml:space="preserve">of the process </w:t>
      </w:r>
      <w:r w:rsidRPr="005A5031">
        <w:rPr>
          <w:lang w:val="en-GB"/>
        </w:rPr>
        <w:t xml:space="preserve">in the FSAR </w:t>
      </w:r>
      <w:r>
        <w:rPr>
          <w:lang w:val="en-GB"/>
        </w:rPr>
        <w:t xml:space="preserve">is the same as it was handled </w:t>
      </w:r>
      <w:r w:rsidRPr="005A5031">
        <w:rPr>
          <w:lang w:val="en-GB"/>
        </w:rPr>
        <w:t>in the PSAR</w:t>
      </w:r>
      <w:r>
        <w:rPr>
          <w:lang w:val="en-GB"/>
        </w:rPr>
        <w:t>, or if it differs. If the handling differs, key differences should be given, preferably in a bullet list.</w:t>
      </w:r>
    </w:p>
    <w:p w14:paraId="27EC490A" w14:textId="77777777" w:rsidR="005C0392" w:rsidRPr="0011722E" w:rsidRDefault="005C0392" w:rsidP="005C0392">
      <w:pPr>
        <w:pStyle w:val="BodyText"/>
        <w:rPr>
          <w:lang w:val="en-US"/>
        </w:rPr>
      </w:pPr>
    </w:p>
    <w:p w14:paraId="2EBAD1BC" w14:textId="77777777" w:rsidR="005C0392" w:rsidRPr="001324AF" w:rsidRDefault="005C0392" w:rsidP="005C0392">
      <w:pPr>
        <w:rPr>
          <w:b/>
          <w:bCs/>
          <w:i/>
          <w:iCs/>
          <w:color w:val="7030A0"/>
          <w:szCs w:val="22"/>
        </w:rPr>
      </w:pPr>
      <w:r w:rsidRPr="001324AF">
        <w:rPr>
          <w:b/>
          <w:bCs/>
          <w:i/>
          <w:iCs/>
          <w:color w:val="7030A0"/>
          <w:szCs w:val="22"/>
        </w:rPr>
        <w:t>Till skribent/redaktör:</w:t>
      </w:r>
    </w:p>
    <w:p w14:paraId="500CEF9D" w14:textId="77777777" w:rsidR="005C0392" w:rsidRPr="00AA26DE" w:rsidRDefault="005C0392" w:rsidP="005C0392">
      <w:pPr>
        <w:pStyle w:val="BodyText"/>
        <w:rPr>
          <w:color w:val="7030A0"/>
        </w:rPr>
      </w:pPr>
      <w:r w:rsidRPr="00AA26DE">
        <w:rPr>
          <w:color w:val="7030A0"/>
        </w:rPr>
        <w:t xml:space="preserve">I förra analysen </w:t>
      </w:r>
      <w:r>
        <w:rPr>
          <w:color w:val="7030A0"/>
        </w:rPr>
        <w:t>benämndes</w:t>
      </w:r>
      <w:r w:rsidRPr="00AA26DE">
        <w:rPr>
          <w:color w:val="7030A0"/>
        </w:rPr>
        <w:t xml:space="preserve"> detta avsnitt ’</w:t>
      </w:r>
      <w:r w:rsidRPr="00AA26DE">
        <w:rPr>
          <w:i/>
          <w:iCs/>
          <w:color w:val="7030A0"/>
        </w:rPr>
        <w:t>Handling in the PSAR</w:t>
      </w:r>
      <w:r w:rsidRPr="00AA26DE">
        <w:rPr>
          <w:color w:val="7030A0"/>
        </w:rPr>
        <w:t>’. För att underlätta för läsare och granskare kommer det i FSAR att delas upp i två underavsnitt – först ett avsnitt som beskriver hanteringen av processen i FSAR, sen ett kort avsnitt som ger information om hanteringen har ändrats sen PSAR eller inte</w:t>
      </w:r>
      <w:r w:rsidRPr="00AA26DE">
        <w:rPr>
          <w:bCs/>
          <w:iCs/>
          <w:color w:val="7030A0"/>
        </w:rPr>
        <w:t>.</w:t>
      </w:r>
    </w:p>
    <w:p w14:paraId="1B513D78" w14:textId="77777777" w:rsidR="005C0392" w:rsidRDefault="005C0392" w:rsidP="005C0392">
      <w:pPr>
        <w:pStyle w:val="BodyText"/>
        <w:rPr>
          <w:color w:val="7030A0"/>
        </w:rPr>
      </w:pPr>
      <w:r w:rsidRPr="00AA26DE">
        <w:rPr>
          <w:color w:val="7030A0"/>
        </w:rPr>
        <w:t>Det nya underavsnittet, ’</w:t>
      </w:r>
      <w:r w:rsidRPr="00AA26DE">
        <w:rPr>
          <w:i/>
          <w:iCs/>
          <w:color w:val="7030A0"/>
        </w:rPr>
        <w:t>Changes in handling since the PSAR</w:t>
      </w:r>
      <w:r w:rsidRPr="00AA26DE">
        <w:rPr>
          <w:color w:val="7030A0"/>
        </w:rPr>
        <w:t xml:space="preserve">’, är tillagt för att underlätta för läsare och granskare. </w:t>
      </w:r>
    </w:p>
    <w:p w14:paraId="16AFD97F" w14:textId="77777777" w:rsidR="005C0392" w:rsidRPr="00EA1467" w:rsidRDefault="005C0392" w:rsidP="005C0392">
      <w:pPr>
        <w:pStyle w:val="BodyText"/>
        <w:rPr>
          <w:bCs/>
          <w:iCs/>
          <w:color w:val="7030A0"/>
        </w:rPr>
      </w:pPr>
      <w:r>
        <w:rPr>
          <w:color w:val="7030A0"/>
        </w:rPr>
        <w:t xml:space="preserve">Då </w:t>
      </w:r>
      <w:r w:rsidRPr="00AA26DE">
        <w:rPr>
          <w:color w:val="7030A0"/>
        </w:rPr>
        <w:t xml:space="preserve">ingen </w:t>
      </w:r>
      <w:commentRangeStart w:id="25"/>
      <w:commentRangeStart w:id="26"/>
      <w:r w:rsidRPr="00AA26DE">
        <w:rPr>
          <w:color w:val="7030A0"/>
        </w:rPr>
        <w:t xml:space="preserve">signifikant ändring </w:t>
      </w:r>
      <w:commentRangeEnd w:id="25"/>
      <w:r w:rsidRPr="00AA26DE">
        <w:rPr>
          <w:rStyle w:val="CommentReference"/>
          <w:color w:val="7030A0"/>
          <w:sz w:val="21"/>
          <w:szCs w:val="22"/>
        </w:rPr>
        <w:commentReference w:id="25"/>
      </w:r>
      <w:commentRangeEnd w:id="26"/>
      <w:r w:rsidRPr="00AA26DE">
        <w:rPr>
          <w:rStyle w:val="CommentReference"/>
          <w:color w:val="7030A0"/>
          <w:sz w:val="21"/>
          <w:szCs w:val="22"/>
        </w:rPr>
        <w:commentReference w:id="26"/>
      </w:r>
      <w:r w:rsidRPr="00AA26DE">
        <w:rPr>
          <w:color w:val="7030A0"/>
        </w:rPr>
        <w:t xml:space="preserve">i hanteringen har gjorts kan det till exempel konstaterats nåt i stil med: </w:t>
      </w:r>
      <w:r>
        <w:rPr>
          <w:color w:val="7030A0"/>
        </w:rPr>
        <w:t>”</w:t>
      </w:r>
      <w:r w:rsidRPr="0011722E">
        <w:rPr>
          <w:bCs/>
          <w:i/>
          <w:color w:val="7030A0"/>
        </w:rPr>
        <w:t>Text above has been updated, but the handling of the process is the same in the FSAR as in the PSAR</w:t>
      </w:r>
      <w:r w:rsidRPr="00AA26DE">
        <w:rPr>
          <w:bCs/>
          <w:iCs/>
          <w:color w:val="7030A0"/>
        </w:rPr>
        <w:t>”.</w:t>
      </w:r>
      <w:r>
        <w:rPr>
          <w:bCs/>
          <w:iCs/>
          <w:color w:val="7030A0"/>
        </w:rPr>
        <w:t xml:space="preserve"> Då </w:t>
      </w:r>
      <w:r w:rsidRPr="00EA1467">
        <w:rPr>
          <w:color w:val="7030A0"/>
        </w:rPr>
        <w:t xml:space="preserve">signifikanta ändringar i hanteringen har gjorts, tex om en ny modell har använts, ska huvuddragen i ändringarna kort summeras här.  </w:t>
      </w:r>
    </w:p>
    <w:p w14:paraId="733799C0" w14:textId="77777777" w:rsidR="005C0392" w:rsidRPr="00AA26DE" w:rsidRDefault="005C0392" w:rsidP="005C0392">
      <w:pPr>
        <w:rPr>
          <w:color w:val="7030A0"/>
          <w:szCs w:val="22"/>
        </w:rPr>
      </w:pPr>
    </w:p>
    <w:p w14:paraId="371258EE" w14:textId="77777777" w:rsidR="005C0392" w:rsidRPr="0028140A" w:rsidRDefault="005C0392" w:rsidP="005C0392">
      <w:pPr>
        <w:pStyle w:val="Heading3"/>
        <w:tabs>
          <w:tab w:val="clear" w:pos="851"/>
          <w:tab w:val="num" w:pos="850"/>
        </w:tabs>
        <w:ind w:left="850" w:hanging="850"/>
        <w:rPr>
          <w:lang w:val="en-GB"/>
        </w:rPr>
      </w:pPr>
      <w:bookmarkStart w:id="27" w:name="_Toc195186558"/>
      <w:r w:rsidRPr="0028140A">
        <w:rPr>
          <w:lang w:val="en-GB"/>
        </w:rPr>
        <w:t xml:space="preserve">Handling of uncertainties in the </w:t>
      </w:r>
      <w:r>
        <w:rPr>
          <w:lang w:val="en-GB"/>
        </w:rPr>
        <w:t>F</w:t>
      </w:r>
      <w:r w:rsidRPr="0028140A">
        <w:rPr>
          <w:lang w:val="en-GB"/>
        </w:rPr>
        <w:t>SAR</w:t>
      </w:r>
      <w:bookmarkEnd w:id="27"/>
    </w:p>
    <w:p w14:paraId="55EA77CE" w14:textId="77777777" w:rsidR="005C0392" w:rsidRPr="0028140A" w:rsidRDefault="005C0392" w:rsidP="005C0392">
      <w:pPr>
        <w:rPr>
          <w:szCs w:val="22"/>
          <w:lang w:val="en-GB"/>
        </w:rPr>
      </w:pPr>
      <w:r w:rsidRPr="00EB6712">
        <w:rPr>
          <w:szCs w:val="22"/>
          <w:lang w:val="en-GB"/>
        </w:rPr>
        <w:t xml:space="preserve">Given the adopted handling of each process in the </w:t>
      </w:r>
      <w:r>
        <w:rPr>
          <w:szCs w:val="22"/>
          <w:lang w:val="en-GB"/>
        </w:rPr>
        <w:t>F</w:t>
      </w:r>
      <w:r w:rsidRPr="00EB6712">
        <w:rPr>
          <w:szCs w:val="22"/>
          <w:lang w:val="en-GB"/>
        </w:rPr>
        <w:t>SAR, the handling of different types of uncertainties</w:t>
      </w:r>
      <w:r>
        <w:rPr>
          <w:szCs w:val="22"/>
          <w:lang w:val="en-GB"/>
        </w:rPr>
        <w:t xml:space="preserve"> </w:t>
      </w:r>
      <w:r w:rsidRPr="00EB6712">
        <w:rPr>
          <w:szCs w:val="22"/>
          <w:lang w:val="en-GB"/>
        </w:rPr>
        <w:t>associated with the process is summarised</w:t>
      </w:r>
      <w:r w:rsidRPr="0028140A">
        <w:rPr>
          <w:szCs w:val="22"/>
          <w:lang w:val="en-GB"/>
        </w:rPr>
        <w:t>.</w:t>
      </w:r>
    </w:p>
    <w:p w14:paraId="1F02EF68" w14:textId="77777777" w:rsidR="005C0392" w:rsidRPr="0028140A" w:rsidRDefault="005C0392" w:rsidP="005C0392">
      <w:pPr>
        <w:rPr>
          <w:szCs w:val="22"/>
          <w:lang w:val="en-GB"/>
        </w:rPr>
      </w:pPr>
    </w:p>
    <w:p w14:paraId="4EA72CE4" w14:textId="77777777" w:rsidR="005C0392" w:rsidRDefault="005C0392" w:rsidP="005C0392">
      <w:pPr>
        <w:rPr>
          <w:szCs w:val="22"/>
          <w:lang w:val="en-GB"/>
        </w:rPr>
      </w:pPr>
      <w:r w:rsidRPr="0028140A">
        <w:rPr>
          <w:i/>
          <w:iCs/>
          <w:szCs w:val="22"/>
          <w:lang w:val="en-GB"/>
        </w:rPr>
        <w:t>Uncertainties in mechanistic understanding</w:t>
      </w:r>
      <w:r w:rsidRPr="0028140A">
        <w:rPr>
          <w:szCs w:val="22"/>
          <w:lang w:val="en-GB"/>
        </w:rPr>
        <w:t xml:space="preserve">: </w:t>
      </w:r>
      <w:r w:rsidRPr="00EB6712">
        <w:rPr>
          <w:szCs w:val="22"/>
          <w:lang w:val="en-GB"/>
        </w:rPr>
        <w:t>The uncertainty in the general understanding of the process</w:t>
      </w:r>
      <w:r>
        <w:rPr>
          <w:szCs w:val="22"/>
          <w:lang w:val="en-GB"/>
        </w:rPr>
        <w:t xml:space="preserve"> </w:t>
      </w:r>
      <w:r w:rsidRPr="00EB6712">
        <w:rPr>
          <w:szCs w:val="22"/>
          <w:lang w:val="en-GB"/>
        </w:rPr>
        <w:t>is discussed based on the available documentation and with the aim of answering the question:</w:t>
      </w:r>
      <w:r>
        <w:rPr>
          <w:szCs w:val="22"/>
          <w:lang w:val="en-GB"/>
        </w:rPr>
        <w:t xml:space="preserve"> </w:t>
      </w:r>
      <w:r w:rsidRPr="00EB6712">
        <w:rPr>
          <w:szCs w:val="22"/>
          <w:lang w:val="en-GB"/>
        </w:rPr>
        <w:t>Are the basic scientific mechanisms governing the process included and understood to a level</w:t>
      </w:r>
      <w:r>
        <w:rPr>
          <w:szCs w:val="22"/>
          <w:lang w:val="en-GB"/>
        </w:rPr>
        <w:t xml:space="preserve"> </w:t>
      </w:r>
      <w:r w:rsidRPr="00EB6712">
        <w:rPr>
          <w:szCs w:val="22"/>
          <w:lang w:val="en-GB"/>
        </w:rPr>
        <w:t>necessary for the adopted handling? Alternative models are sometimes used to illustrate this type</w:t>
      </w:r>
      <w:r>
        <w:rPr>
          <w:szCs w:val="22"/>
          <w:lang w:val="en-GB"/>
        </w:rPr>
        <w:t xml:space="preserve"> </w:t>
      </w:r>
      <w:r w:rsidRPr="00EB6712">
        <w:rPr>
          <w:szCs w:val="22"/>
          <w:lang w:val="en-GB"/>
        </w:rPr>
        <w:t>of uncertainty.</w:t>
      </w:r>
    </w:p>
    <w:p w14:paraId="7E7204EF" w14:textId="77777777" w:rsidR="005C0392" w:rsidRPr="0028140A" w:rsidRDefault="005C0392" w:rsidP="005C0392">
      <w:pPr>
        <w:rPr>
          <w:szCs w:val="22"/>
          <w:lang w:val="en-GB"/>
        </w:rPr>
      </w:pPr>
    </w:p>
    <w:p w14:paraId="77344A6B" w14:textId="77777777" w:rsidR="005C0392" w:rsidRDefault="005C0392" w:rsidP="005C0392">
      <w:pPr>
        <w:rPr>
          <w:szCs w:val="22"/>
          <w:lang w:val="en-GB"/>
        </w:rPr>
      </w:pPr>
      <w:r w:rsidRPr="00EB6712">
        <w:rPr>
          <w:i/>
          <w:iCs/>
          <w:szCs w:val="22"/>
          <w:lang w:val="en-GB"/>
        </w:rPr>
        <w:t>Model simplification uncertainties</w:t>
      </w:r>
      <w:r w:rsidRPr="00EB6712">
        <w:rPr>
          <w:szCs w:val="22"/>
          <w:lang w:val="en-GB"/>
        </w:rPr>
        <w:t>: In most cases, the quantitative representation of a process contains</w:t>
      </w:r>
      <w:r>
        <w:rPr>
          <w:szCs w:val="22"/>
          <w:lang w:val="en-GB"/>
        </w:rPr>
        <w:t xml:space="preserve"> </w:t>
      </w:r>
      <w:r w:rsidRPr="00EB6712">
        <w:rPr>
          <w:szCs w:val="22"/>
          <w:lang w:val="en-GB"/>
        </w:rPr>
        <w:t>simplifications. These may result in a significant source of uncertainty in the description of the system</w:t>
      </w:r>
      <w:r>
        <w:rPr>
          <w:szCs w:val="22"/>
          <w:lang w:val="en-GB"/>
        </w:rPr>
        <w:t xml:space="preserve"> </w:t>
      </w:r>
      <w:r w:rsidRPr="00EB6712">
        <w:rPr>
          <w:szCs w:val="22"/>
          <w:lang w:val="en-GB"/>
        </w:rPr>
        <w:t>evolution. Alternative models or alternative approaches to simplification for a</w:t>
      </w:r>
      <w:r>
        <w:rPr>
          <w:szCs w:val="22"/>
          <w:lang w:val="en-GB"/>
        </w:rPr>
        <w:t xml:space="preserve"> </w:t>
      </w:r>
      <w:r w:rsidRPr="00EB6712">
        <w:rPr>
          <w:szCs w:val="22"/>
          <w:lang w:val="en-GB"/>
        </w:rPr>
        <w:t>particular conceptual</w:t>
      </w:r>
      <w:r>
        <w:rPr>
          <w:szCs w:val="22"/>
          <w:lang w:val="en-GB"/>
        </w:rPr>
        <w:t xml:space="preserve"> </w:t>
      </w:r>
      <w:r w:rsidRPr="00EB6712">
        <w:rPr>
          <w:szCs w:val="22"/>
          <w:lang w:val="en-GB"/>
        </w:rPr>
        <w:t>model are sometimes used to illustrate this type of uncertainty.</w:t>
      </w:r>
    </w:p>
    <w:p w14:paraId="2C17E5FB" w14:textId="77777777" w:rsidR="005C0392" w:rsidRDefault="005C0392" w:rsidP="005C0392">
      <w:pPr>
        <w:rPr>
          <w:szCs w:val="22"/>
          <w:lang w:val="en-GB"/>
        </w:rPr>
      </w:pPr>
    </w:p>
    <w:p w14:paraId="2BDE9272" w14:textId="77777777" w:rsidR="005C0392" w:rsidRDefault="005C0392" w:rsidP="005C0392">
      <w:pPr>
        <w:pStyle w:val="BodyText"/>
        <w:rPr>
          <w:lang w:val="en-GB"/>
        </w:rPr>
      </w:pPr>
      <w:r w:rsidRPr="00EB6712">
        <w:rPr>
          <w:i/>
          <w:iCs/>
          <w:lang w:val="en-GB"/>
        </w:rPr>
        <w:t>Input data uncertainties</w:t>
      </w:r>
      <w:r w:rsidRPr="00EB6712">
        <w:rPr>
          <w:lang w:val="en-GB"/>
        </w:rPr>
        <w:t>: The set of input data necessary to quantify the process for the suggested</w:t>
      </w:r>
      <w:r>
        <w:rPr>
          <w:lang w:val="en-GB"/>
        </w:rPr>
        <w:t xml:space="preserve"> </w:t>
      </w:r>
      <w:r w:rsidRPr="00EB6712">
        <w:rPr>
          <w:lang w:val="en-GB"/>
        </w:rPr>
        <w:t>handling is documented. The further treatment of important input data and input data uncertainties</w:t>
      </w:r>
      <w:r>
        <w:rPr>
          <w:lang w:val="en-GB"/>
        </w:rPr>
        <w:t xml:space="preserve"> </w:t>
      </w:r>
      <w:r w:rsidRPr="00EB6712">
        <w:rPr>
          <w:lang w:val="en-GB"/>
        </w:rPr>
        <w:t xml:space="preserve">is described in the </w:t>
      </w:r>
      <w:r w:rsidRPr="00CD13CC">
        <w:rPr>
          <w:b/>
          <w:bCs/>
          <w:lang w:val="en-GB"/>
        </w:rPr>
        <w:t>Data report</w:t>
      </w:r>
      <w:r w:rsidRPr="00EB6712">
        <w:rPr>
          <w:lang w:val="en-GB"/>
        </w:rPr>
        <w:t>, to which reference is made if relevant.</w:t>
      </w:r>
    </w:p>
    <w:p w14:paraId="14A4E51A" w14:textId="77777777" w:rsidR="0075026B" w:rsidRDefault="0075026B" w:rsidP="005C0392">
      <w:pPr>
        <w:pStyle w:val="BodyText"/>
        <w:rPr>
          <w:lang w:val="en-GB"/>
        </w:rPr>
      </w:pPr>
    </w:p>
    <w:p w14:paraId="14F5C714" w14:textId="77777777" w:rsidR="0075026B" w:rsidRPr="00B53294" w:rsidRDefault="0075026B" w:rsidP="0075026B">
      <w:pPr>
        <w:pStyle w:val="Heading2"/>
        <w:rPr>
          <w:lang w:val="en-GB"/>
        </w:rPr>
      </w:pPr>
      <w:bookmarkStart w:id="28" w:name="_Toc192162558"/>
      <w:bookmarkStart w:id="29" w:name="_Toc195186559"/>
      <w:r w:rsidRPr="00B53294">
        <w:rPr>
          <w:lang w:val="en-GB"/>
        </w:rPr>
        <w:t>Initial state of the fuel in PSAR</w:t>
      </w:r>
      <w:bookmarkEnd w:id="28"/>
      <w:bookmarkEnd w:id="29"/>
    </w:p>
    <w:p w14:paraId="33E2F952" w14:textId="77777777" w:rsidR="0075026B" w:rsidRPr="00B53294" w:rsidRDefault="0075026B" w:rsidP="0075026B">
      <w:pPr>
        <w:pStyle w:val="BodyText"/>
        <w:rPr>
          <w:lang w:val="en-GB"/>
        </w:rPr>
      </w:pPr>
      <w:commentRangeStart w:id="30"/>
      <w:r w:rsidRPr="00B53294">
        <w:rPr>
          <w:lang w:val="en-GB"/>
        </w:rPr>
        <w:t xml:space="preserve">The following is an overview description </w:t>
      </w:r>
      <w:commentRangeEnd w:id="30"/>
      <w:r w:rsidRPr="00B53294">
        <w:rPr>
          <w:rStyle w:val="CommentReference"/>
          <w:sz w:val="21"/>
          <w:szCs w:val="22"/>
          <w:lang w:val="en-GB"/>
        </w:rPr>
        <w:commentReference w:id="30"/>
      </w:r>
      <w:r w:rsidRPr="00B53294">
        <w:rPr>
          <w:lang w:val="en-GB"/>
        </w:rPr>
        <w:t xml:space="preserve">of the initial state of the fuel, i.e. its state at the time of deposition. Most of the information is taken from the Spent fuel report (SKB 2021a), which can be considered an update of a previous report (SKB 2010d). </w:t>
      </w:r>
    </w:p>
    <w:p w14:paraId="25839B54" w14:textId="77777777" w:rsidR="0075026B" w:rsidRPr="00B53294" w:rsidRDefault="0075026B" w:rsidP="0075026B">
      <w:pPr>
        <w:pStyle w:val="Heading3"/>
        <w:rPr>
          <w:lang w:val="en-GB"/>
        </w:rPr>
      </w:pPr>
      <w:bookmarkStart w:id="31" w:name="_Toc192162559"/>
      <w:bookmarkStart w:id="32" w:name="_Toc195186560"/>
      <w:r w:rsidRPr="00B53294">
        <w:rPr>
          <w:lang w:val="en-GB"/>
        </w:rPr>
        <w:t>General</w:t>
      </w:r>
      <w:bookmarkEnd w:id="31"/>
      <w:bookmarkEnd w:id="32"/>
    </w:p>
    <w:p w14:paraId="44EAA581" w14:textId="77777777" w:rsidR="0075026B" w:rsidRPr="00B53294" w:rsidRDefault="0075026B" w:rsidP="0075026B">
      <w:pPr>
        <w:pStyle w:val="BodyText"/>
        <w:rPr>
          <w:lang w:val="en-GB"/>
        </w:rPr>
      </w:pPr>
      <w:r w:rsidRPr="00B53294">
        <w:rPr>
          <w:lang w:val="en-GB"/>
        </w:rPr>
        <w:t xml:space="preserve">This repository sub-system comprises the spent fuel and the cavity in the canister. The total quantity </w:t>
      </w:r>
      <w:r w:rsidRPr="00B53294">
        <w:rPr>
          <w:spacing w:val="-2"/>
          <w:lang w:val="en-GB"/>
        </w:rPr>
        <w:t xml:space="preserve">of spent fuel obtained from the Swedish nuclear reactors will depend on operating time, energy output </w:t>
      </w:r>
      <w:r w:rsidRPr="00B53294">
        <w:rPr>
          <w:spacing w:val="-1"/>
          <w:lang w:val="en-GB"/>
        </w:rPr>
        <w:t>and fuel burnup. The existing reactors in Sweden are light water reactors of both boiling water (BWR)</w:t>
      </w:r>
      <w:r w:rsidRPr="00B53294">
        <w:rPr>
          <w:lang w:val="en-GB"/>
        </w:rPr>
        <w:t xml:space="preserve"> and pressurized water (PWR) types. The fuel quantities presented here are based on SKB’s scenario </w:t>
      </w:r>
      <w:r w:rsidRPr="00B53294">
        <w:rPr>
          <w:lang w:val="en-GB"/>
        </w:rPr>
        <w:lastRenderedPageBreak/>
        <w:t>for the operation of the nuclear power plants. The maximum enrichment is set to 5 % and the burnup is limited to 60 MWd/kgU for the PWR and BWR uranium oxide (UOX) fuel and 50 MWd/kgHM for the BWR mixed uranium-plutonium oxide (MOX) fuel. It is assumed that the last reactor will be taken out of operation in 2045.</w:t>
      </w:r>
    </w:p>
    <w:p w14:paraId="78DC2458" w14:textId="77777777" w:rsidR="0075026B" w:rsidRPr="00B53294" w:rsidRDefault="0075026B" w:rsidP="0075026B">
      <w:pPr>
        <w:pStyle w:val="Heading3"/>
        <w:rPr>
          <w:lang w:val="en-GB"/>
        </w:rPr>
      </w:pPr>
      <w:bookmarkStart w:id="33" w:name="_Toc192162560"/>
      <w:bookmarkStart w:id="34" w:name="_Toc195186561"/>
      <w:r w:rsidRPr="00B53294">
        <w:rPr>
          <w:lang w:val="en-GB"/>
        </w:rPr>
        <w:t>Fuel types</w:t>
      </w:r>
      <w:bookmarkEnd w:id="33"/>
      <w:bookmarkEnd w:id="34"/>
    </w:p>
    <w:p w14:paraId="306B460C" w14:textId="361A89EB" w:rsidR="0075026B" w:rsidRPr="00B53294" w:rsidRDefault="0075026B" w:rsidP="0075026B">
      <w:pPr>
        <w:pStyle w:val="BodyText"/>
        <w:rPr>
          <w:spacing w:val="-2"/>
          <w:lang w:val="en-GB"/>
        </w:rPr>
      </w:pPr>
      <w:r w:rsidRPr="00B53294">
        <w:rPr>
          <w:lang w:val="en-GB"/>
        </w:rPr>
        <w:t xml:space="preserve">Several types of fuel will be emplaced in the repository. The major portion of the fuel to be deposited </w:t>
      </w:r>
      <w:r w:rsidRPr="00B53294">
        <w:rPr>
          <w:spacing w:val="-2"/>
          <w:lang w:val="en-GB"/>
        </w:rPr>
        <w:t>is UOX fuel from PWR and BWR reactors. There will also be small amounts (three used fuel elements)</w:t>
      </w:r>
      <w:r w:rsidRPr="00B53294">
        <w:rPr>
          <w:lang w:val="en-GB"/>
        </w:rPr>
        <w:t xml:space="preserve"> of BWR MOX fuel, spent heavy water reactor fuel from the decommissioned Ågesta reactor, and German MOX assemblies (from an exchange project involving reprocessing waste) as well as fuel </w:t>
      </w:r>
      <w:r w:rsidRPr="00B53294">
        <w:rPr>
          <w:spacing w:val="-2"/>
          <w:lang w:val="en-GB"/>
        </w:rPr>
        <w:t xml:space="preserve">residues from Studsvik. Since SR-Site, a decision has been taken that all fuel with failed cladding will </w:t>
      </w:r>
      <w:r w:rsidRPr="00B53294">
        <w:rPr>
          <w:lang w:val="en-GB"/>
        </w:rPr>
        <w:t xml:space="preserve">be handled separately. Thus, special containers with failed fuel are also part of the full spent fuel </w:t>
      </w:r>
      <w:r w:rsidRPr="00B53294">
        <w:rPr>
          <w:spacing w:val="-2"/>
          <w:lang w:val="en-GB"/>
        </w:rPr>
        <w:t xml:space="preserve">inventory. The total amount of spent fuel and the total number of fuel elements are given in </w:t>
      </w:r>
      <w:r w:rsidRPr="00B53294">
        <w:rPr>
          <w:spacing w:val="-2"/>
          <w:lang w:val="en-GB"/>
        </w:rPr>
        <w:fldChar w:fldCharType="begin"/>
      </w:r>
      <w:r w:rsidRPr="00B53294">
        <w:rPr>
          <w:spacing w:val="-2"/>
          <w:lang w:val="en-GB"/>
        </w:rPr>
        <w:instrText xml:space="preserve"> REF _Ref191898575 \h  \* CHARFORMAT </w:instrText>
      </w:r>
      <w:r w:rsidRPr="00B53294">
        <w:rPr>
          <w:spacing w:val="-2"/>
          <w:lang w:val="en-GB"/>
        </w:rPr>
      </w:r>
      <w:r w:rsidRPr="00B53294">
        <w:rPr>
          <w:spacing w:val="-2"/>
          <w:lang w:val="en-GB"/>
        </w:rPr>
        <w:fldChar w:fldCharType="separate"/>
      </w:r>
      <w:r w:rsidR="001E6A0F" w:rsidRPr="001E6A0F">
        <w:rPr>
          <w:spacing w:val="-2"/>
          <w:lang w:val="en-GB"/>
        </w:rPr>
        <w:t>Table 1</w:t>
      </w:r>
      <w:r w:rsidR="001E6A0F" w:rsidRPr="001E6A0F">
        <w:rPr>
          <w:spacing w:val="-2"/>
          <w:lang w:val="en-GB"/>
        </w:rPr>
        <w:noBreakHyphen/>
        <w:t xml:space="preserve">1SEQ Tabell \* ARABIC \s 1 SEQ Tabell \* ARABIC \s 1 SEQ Tabell \* ARABIC \s 1 SEQ Tabell \* ARABIC \s 1 SEQ Tabell \* ARABIC \s 1 </w:t>
      </w:r>
      <w:r w:rsidRPr="00B53294">
        <w:rPr>
          <w:spacing w:val="-2"/>
          <w:lang w:val="en-GB"/>
        </w:rPr>
        <w:fldChar w:fldCharType="end"/>
      </w:r>
      <w:r w:rsidRPr="00B53294">
        <w:rPr>
          <w:spacing w:val="-2"/>
          <w:lang w:val="en-GB"/>
        </w:rPr>
        <w:t>.</w:t>
      </w:r>
    </w:p>
    <w:p w14:paraId="1E6AFA6D" w14:textId="77777777" w:rsidR="0075026B" w:rsidRPr="00B53294" w:rsidRDefault="0075026B" w:rsidP="0075026B">
      <w:pPr>
        <w:pStyle w:val="BodyText"/>
        <w:rPr>
          <w:lang w:val="en-GB"/>
        </w:rPr>
      </w:pPr>
      <w:r w:rsidRPr="00B53294">
        <w:rPr>
          <w:lang w:val="en-GB"/>
        </w:rPr>
        <w:t xml:space="preserve">Differences between different fuel types are important for criticality assessments. </w:t>
      </w:r>
    </w:p>
    <w:p w14:paraId="0915E6B1" w14:textId="77777777" w:rsidR="0075026B" w:rsidRDefault="0075026B" w:rsidP="0075026B">
      <w:pPr>
        <w:pStyle w:val="BodyText"/>
        <w:rPr>
          <w:lang w:val="en-GB"/>
        </w:rPr>
      </w:pPr>
      <w:r w:rsidRPr="00B53294">
        <w:rPr>
          <w:lang w:val="en-GB"/>
        </w:rPr>
        <w:t xml:space="preserve">To allow for these quantities, the safety assessment assumes a total of 3 982 BWR canisters and </w:t>
      </w:r>
      <w:r w:rsidRPr="00B53294">
        <w:rPr>
          <w:spacing w:val="-1"/>
          <w:lang w:val="en-GB"/>
        </w:rPr>
        <w:t>1 707 PWR canisters, in total 5 689 canisters with regular spent fuel corresponding to ca 13 000 tonnes</w:t>
      </w:r>
      <w:r w:rsidRPr="00B53294">
        <w:rPr>
          <w:lang w:val="en-GB"/>
        </w:rPr>
        <w:t xml:space="preserve"> of fuel. In addition there will be a small number of canisters with fuel residues and containers with failed fuel (ie fuel with failed cladding).</w:t>
      </w:r>
    </w:p>
    <w:p w14:paraId="283FC588" w14:textId="77777777" w:rsidR="0075026B" w:rsidRDefault="0075026B" w:rsidP="0075026B">
      <w:pPr>
        <w:spacing w:after="160" w:line="259" w:lineRule="auto"/>
        <w:rPr>
          <w:sz w:val="21"/>
          <w:szCs w:val="22"/>
          <w:lang w:val="en-GB"/>
        </w:rPr>
      </w:pPr>
      <w:r>
        <w:rPr>
          <w:lang w:val="en-GB"/>
        </w:rPr>
        <w:br w:type="page"/>
      </w:r>
    </w:p>
    <w:p w14:paraId="3189B2D9" w14:textId="77777777" w:rsidR="0075026B" w:rsidRPr="00B53294" w:rsidRDefault="0075026B" w:rsidP="0075026B">
      <w:pPr>
        <w:pStyle w:val="BodyText"/>
        <w:rPr>
          <w:lang w:val="en-GB"/>
        </w:rPr>
      </w:pPr>
    </w:p>
    <w:p w14:paraId="0A9EEA67" w14:textId="33BD75C4" w:rsidR="0075026B" w:rsidRPr="00B53294" w:rsidRDefault="0075026B" w:rsidP="0075026B">
      <w:pPr>
        <w:pStyle w:val="TabellRubrik"/>
        <w:rPr>
          <w:lang w:val="en-GB"/>
        </w:rPr>
      </w:pPr>
      <w:bookmarkStart w:id="35" w:name="_Ref191898575"/>
      <w:r w:rsidRPr="00B53294">
        <w:rPr>
          <w:bCs/>
          <w:lang w:val="en-GB"/>
        </w:rPr>
        <w:t xml:space="preserve">Table </w:t>
      </w:r>
      <w:r w:rsidR="00267AEB">
        <w:rPr>
          <w:bCs/>
          <w:lang w:val="en-GB"/>
        </w:rPr>
        <w:fldChar w:fldCharType="begin"/>
      </w:r>
      <w:r w:rsidR="00267AEB">
        <w:rPr>
          <w:bCs/>
          <w:lang w:val="en-GB"/>
        </w:rPr>
        <w:instrText xml:space="preserve"> STYLEREF 1 \s </w:instrText>
      </w:r>
      <w:r w:rsidR="00267AEB">
        <w:rPr>
          <w:bCs/>
          <w:lang w:val="en-GB"/>
        </w:rPr>
        <w:fldChar w:fldCharType="separate"/>
      </w:r>
      <w:r w:rsidR="001E6A0F">
        <w:rPr>
          <w:bCs/>
          <w:noProof/>
          <w:lang w:val="en-GB"/>
        </w:rPr>
        <w:t>1</w:t>
      </w:r>
      <w:r w:rsidR="00267AEB">
        <w:rPr>
          <w:bCs/>
          <w:lang w:val="en-GB"/>
        </w:rPr>
        <w:fldChar w:fldCharType="end"/>
      </w:r>
      <w:r w:rsidR="00267AEB">
        <w:rPr>
          <w:bCs/>
          <w:lang w:val="en-GB"/>
        </w:rPr>
        <w:noBreakHyphen/>
      </w:r>
      <w:r w:rsidR="00267AEB">
        <w:rPr>
          <w:bCs/>
          <w:lang w:val="en-GB"/>
        </w:rPr>
        <w:fldChar w:fldCharType="begin"/>
      </w:r>
      <w:r w:rsidR="001E6A0F">
        <w:rPr>
          <w:bCs/>
          <w:lang w:val="en-GB"/>
        </w:rPr>
        <w:instrText xml:space="preserve">SEQ Tabell \* ARABIC \s 1 </w:instrText>
      </w:r>
      <w:r w:rsidR="00267AEB">
        <w:rPr>
          <w:bCs/>
          <w:lang w:val="en-GB"/>
        </w:rPr>
        <w:fldChar w:fldCharType="separate"/>
      </w:r>
      <w:r w:rsidR="001E6A0F">
        <w:rPr>
          <w:bCs/>
          <w:noProof/>
          <w:lang w:val="en-GB"/>
        </w:rPr>
        <w:t>1</w:t>
      </w:r>
      <w:r w:rsidR="00267AEB">
        <w:rPr>
          <w:bCs/>
          <w:lang w:val="en-GB"/>
        </w:rPr>
        <w:fldChar w:fldCharType="end"/>
      </w:r>
      <w:ins w:id="36" w:author="Erik Bergendal" w:date="2025-05-13T14:05:00Z">
        <w:del w:id="37" w:author="Erik Bergendal" w:date="2025-05-15T13:41:00Z">
          <w:r w:rsidR="008C6F12" w:rsidDel="006F14C7">
            <w:rPr>
              <w:bCs/>
              <w:lang w:val="en-GB"/>
            </w:rPr>
            <w:fldChar w:fldCharType="begin"/>
          </w:r>
          <w:r w:rsidR="008C6F12" w:rsidDel="006F14C7">
            <w:rPr>
              <w:bCs/>
              <w:lang w:val="en-GB"/>
            </w:rPr>
            <w:delInstrText xml:space="preserve"> STYLEREF 1 \s </w:delInstrText>
          </w:r>
        </w:del>
      </w:ins>
      <w:del w:id="38" w:author="Erik Bergendal" w:date="2025-05-15T13:41:00Z">
        <w:r w:rsidR="008C6F12" w:rsidDel="006F14C7">
          <w:rPr>
            <w:bCs/>
            <w:lang w:val="en-GB"/>
          </w:rPr>
          <w:fldChar w:fldCharType="separate"/>
        </w:r>
        <w:r w:rsidR="00764DDA" w:rsidDel="006F14C7">
          <w:rPr>
            <w:bCs/>
            <w:noProof/>
            <w:lang w:val="en-GB"/>
          </w:rPr>
          <w:delText>1</w:delText>
        </w:r>
      </w:del>
      <w:ins w:id="39" w:author="Erik Bergendal" w:date="2025-05-13T14:05:00Z">
        <w:del w:id="40" w:author="Erik Bergendal" w:date="2025-05-15T13:41:00Z">
          <w:r w:rsidR="008C6F12" w:rsidDel="006F14C7">
            <w:rPr>
              <w:bCs/>
              <w:lang w:val="en-GB"/>
            </w:rPr>
            <w:fldChar w:fldCharType="end"/>
          </w:r>
          <w:r w:rsidR="008C6F12" w:rsidDel="006F14C7">
            <w:rPr>
              <w:bCs/>
              <w:lang w:val="en-GB"/>
            </w:rPr>
            <w:noBreakHyphen/>
          </w:r>
          <w:r w:rsidR="008C6F12" w:rsidDel="006F14C7">
            <w:rPr>
              <w:bCs/>
              <w:lang w:val="en-GB"/>
            </w:rPr>
            <w:fldChar w:fldCharType="begin"/>
          </w:r>
        </w:del>
      </w:ins>
      <w:r w:rsidR="006F14C7">
        <w:rPr>
          <w:bCs/>
          <w:lang w:val="en-GB"/>
        </w:rPr>
        <w:instrText xml:space="preserve">SEQ Tabell \* ARABIC \s 1 </w:instrText>
      </w:r>
      <w:del w:id="41" w:author="Erik Bergendal" w:date="2025-05-15T13:41:00Z">
        <w:r w:rsidR="008C6F12" w:rsidDel="006F14C7">
          <w:rPr>
            <w:bCs/>
            <w:lang w:val="en-GB"/>
          </w:rPr>
          <w:fldChar w:fldCharType="separate"/>
        </w:r>
        <w:r w:rsidR="00764DDA" w:rsidDel="006F14C7">
          <w:rPr>
            <w:bCs/>
            <w:noProof/>
            <w:lang w:val="en-GB"/>
          </w:rPr>
          <w:delText>1</w:delText>
        </w:r>
      </w:del>
      <w:ins w:id="42" w:author="Erik Bergendal" w:date="2025-05-13T14:05:00Z">
        <w:del w:id="43" w:author="Erik Bergendal" w:date="2025-05-15T13:41:00Z">
          <w:r w:rsidR="008C6F12" w:rsidDel="006F14C7">
            <w:rPr>
              <w:bCs/>
              <w:lang w:val="en-GB"/>
            </w:rPr>
            <w:fldChar w:fldCharType="end"/>
          </w:r>
        </w:del>
      </w:ins>
      <w:ins w:id="44" w:author="Erik Bergendal" w:date="2025-05-09T10:01:00Z">
        <w:del w:id="45" w:author="Erik Bergendal" w:date="2025-05-13T14:05:00Z">
          <w:r w:rsidR="00424E63" w:rsidDel="008C6F12">
            <w:rPr>
              <w:bCs/>
              <w:lang w:val="en-GB"/>
            </w:rPr>
            <w:fldChar w:fldCharType="begin"/>
          </w:r>
          <w:r w:rsidR="00424E63" w:rsidDel="008C6F12">
            <w:rPr>
              <w:bCs/>
              <w:lang w:val="en-GB"/>
            </w:rPr>
            <w:delInstrText xml:space="preserve"> STYLEREF 1 \s </w:delInstrText>
          </w:r>
        </w:del>
      </w:ins>
      <w:del w:id="46" w:author="Erik Bergendal" w:date="2025-05-13T14:05:00Z">
        <w:r w:rsidR="00424E63" w:rsidDel="008C6F12">
          <w:rPr>
            <w:bCs/>
            <w:lang w:val="en-GB"/>
          </w:rPr>
          <w:fldChar w:fldCharType="separate"/>
        </w:r>
        <w:r w:rsidR="00424E63" w:rsidDel="008C6F12">
          <w:rPr>
            <w:bCs/>
            <w:noProof/>
            <w:lang w:val="en-GB"/>
          </w:rPr>
          <w:delText>1</w:delText>
        </w:r>
      </w:del>
      <w:ins w:id="47" w:author="Erik Bergendal" w:date="2025-05-09T10:01:00Z">
        <w:del w:id="48" w:author="Erik Bergendal" w:date="2025-05-13T14:05:00Z">
          <w:r w:rsidR="00424E63" w:rsidDel="008C6F12">
            <w:rPr>
              <w:bCs/>
              <w:lang w:val="en-GB"/>
            </w:rPr>
            <w:fldChar w:fldCharType="end"/>
          </w:r>
          <w:r w:rsidR="00424E63" w:rsidDel="008C6F12">
            <w:rPr>
              <w:bCs/>
              <w:lang w:val="en-GB"/>
            </w:rPr>
            <w:noBreakHyphen/>
          </w:r>
          <w:r w:rsidR="00424E63" w:rsidDel="008C6F12">
            <w:rPr>
              <w:bCs/>
              <w:lang w:val="en-GB"/>
            </w:rPr>
            <w:fldChar w:fldCharType="begin"/>
          </w:r>
        </w:del>
      </w:ins>
      <w:r w:rsidR="006F14C7">
        <w:rPr>
          <w:bCs/>
          <w:lang w:val="en-GB"/>
        </w:rPr>
        <w:instrText xml:space="preserve">SEQ Tabell \* ARABIC \s 1 </w:instrText>
      </w:r>
      <w:del w:id="49" w:author="Erik Bergendal" w:date="2025-05-13T14:05:00Z">
        <w:r w:rsidR="00424E63" w:rsidDel="008C6F12">
          <w:rPr>
            <w:bCs/>
            <w:lang w:val="en-GB"/>
          </w:rPr>
          <w:fldChar w:fldCharType="separate"/>
        </w:r>
        <w:r w:rsidR="00424E63" w:rsidDel="008C6F12">
          <w:rPr>
            <w:bCs/>
            <w:noProof/>
            <w:lang w:val="en-GB"/>
          </w:rPr>
          <w:delText>1</w:delText>
        </w:r>
      </w:del>
      <w:ins w:id="50" w:author="Erik Bergendal" w:date="2025-05-09T10:01:00Z">
        <w:del w:id="51" w:author="Erik Bergendal" w:date="2025-05-13T14:05:00Z">
          <w:r w:rsidR="00424E63" w:rsidDel="008C6F12">
            <w:rPr>
              <w:bCs/>
              <w:lang w:val="en-GB"/>
            </w:rPr>
            <w:fldChar w:fldCharType="end"/>
          </w:r>
        </w:del>
      </w:ins>
      <w:ins w:id="52" w:author="Erik Bergendal" w:date="2025-05-08T14:45:00Z">
        <w:del w:id="53" w:author="Erik Bergendal" w:date="2025-05-09T10:01:00Z">
          <w:r w:rsidR="00E413DB" w:rsidDel="00424E63">
            <w:rPr>
              <w:bCs/>
              <w:lang w:val="en-GB"/>
            </w:rPr>
            <w:fldChar w:fldCharType="begin"/>
          </w:r>
          <w:r w:rsidR="00E413DB" w:rsidDel="00424E63">
            <w:rPr>
              <w:bCs/>
              <w:lang w:val="en-GB"/>
            </w:rPr>
            <w:delInstrText xml:space="preserve"> STYLEREF 1 \s </w:delInstrText>
          </w:r>
        </w:del>
      </w:ins>
      <w:del w:id="54" w:author="Erik Bergendal" w:date="2025-05-09T10:01:00Z">
        <w:r w:rsidR="00E413DB" w:rsidDel="00424E63">
          <w:rPr>
            <w:bCs/>
            <w:lang w:val="en-GB"/>
          </w:rPr>
          <w:fldChar w:fldCharType="separate"/>
        </w:r>
        <w:r w:rsidR="00E413DB" w:rsidDel="00424E63">
          <w:rPr>
            <w:bCs/>
            <w:noProof/>
            <w:lang w:val="en-GB"/>
          </w:rPr>
          <w:delText>1</w:delText>
        </w:r>
      </w:del>
      <w:ins w:id="55" w:author="Erik Bergendal" w:date="2025-05-08T14:45:00Z">
        <w:del w:id="56" w:author="Erik Bergendal" w:date="2025-05-09T10:01:00Z">
          <w:r w:rsidR="00E413DB" w:rsidDel="00424E63">
            <w:rPr>
              <w:bCs/>
              <w:lang w:val="en-GB"/>
            </w:rPr>
            <w:fldChar w:fldCharType="end"/>
          </w:r>
          <w:r w:rsidR="00E413DB" w:rsidDel="00424E63">
            <w:rPr>
              <w:bCs/>
              <w:lang w:val="en-GB"/>
            </w:rPr>
            <w:noBreakHyphen/>
          </w:r>
          <w:r w:rsidR="00E413DB" w:rsidDel="00424E63">
            <w:rPr>
              <w:bCs/>
              <w:lang w:val="en-GB"/>
            </w:rPr>
            <w:fldChar w:fldCharType="begin"/>
          </w:r>
        </w:del>
      </w:ins>
      <w:r w:rsidR="006F14C7">
        <w:rPr>
          <w:bCs/>
          <w:lang w:val="en-GB"/>
        </w:rPr>
        <w:instrText xml:space="preserve">SEQ Tabell \* ARABIC \s 1 </w:instrText>
      </w:r>
      <w:del w:id="57" w:author="Erik Bergendal" w:date="2025-05-09T10:01:00Z">
        <w:r w:rsidR="00E413DB" w:rsidDel="00424E63">
          <w:rPr>
            <w:bCs/>
            <w:lang w:val="en-GB"/>
          </w:rPr>
          <w:fldChar w:fldCharType="separate"/>
        </w:r>
        <w:r w:rsidR="00E413DB" w:rsidDel="00424E63">
          <w:rPr>
            <w:bCs/>
            <w:noProof/>
            <w:lang w:val="en-GB"/>
          </w:rPr>
          <w:delText>1</w:delText>
        </w:r>
      </w:del>
      <w:ins w:id="58" w:author="Erik Bergendal" w:date="2025-05-08T14:45:00Z">
        <w:del w:id="59" w:author="Erik Bergendal" w:date="2025-05-09T10:01:00Z">
          <w:r w:rsidR="00E413DB" w:rsidDel="00424E63">
            <w:rPr>
              <w:bCs/>
              <w:lang w:val="en-GB"/>
            </w:rPr>
            <w:fldChar w:fldCharType="end"/>
          </w:r>
        </w:del>
      </w:ins>
      <w:del w:id="60" w:author="Erik Bergendal" w:date="2025-05-08T14:45:00Z">
        <w:r w:rsidR="00F42C6B" w:rsidDel="00E413DB">
          <w:rPr>
            <w:bCs/>
            <w:lang w:val="en-GB"/>
          </w:rPr>
          <w:fldChar w:fldCharType="begin"/>
        </w:r>
        <w:r w:rsidR="00F42C6B" w:rsidDel="00E413DB">
          <w:rPr>
            <w:bCs/>
            <w:lang w:val="en-GB"/>
          </w:rPr>
          <w:delInstrText xml:space="preserve"> STYLEREF 1 \s </w:delInstrText>
        </w:r>
        <w:r w:rsidR="00F42C6B" w:rsidDel="00E413DB">
          <w:rPr>
            <w:bCs/>
            <w:lang w:val="en-GB"/>
          </w:rPr>
          <w:fldChar w:fldCharType="separate"/>
        </w:r>
        <w:r w:rsidR="00F42C6B" w:rsidDel="00E413DB">
          <w:rPr>
            <w:bCs/>
            <w:noProof/>
            <w:lang w:val="en-GB"/>
          </w:rPr>
          <w:delText>1</w:delText>
        </w:r>
        <w:r w:rsidR="00F42C6B" w:rsidDel="00E413DB">
          <w:rPr>
            <w:bCs/>
            <w:lang w:val="en-GB"/>
          </w:rPr>
          <w:fldChar w:fldCharType="end"/>
        </w:r>
        <w:r w:rsidR="00F42C6B" w:rsidDel="00E413DB">
          <w:rPr>
            <w:bCs/>
            <w:lang w:val="en-GB"/>
          </w:rPr>
          <w:noBreakHyphen/>
        </w:r>
        <w:r w:rsidR="00F42C6B" w:rsidDel="00E413DB">
          <w:rPr>
            <w:bCs/>
            <w:lang w:val="en-GB"/>
          </w:rPr>
          <w:fldChar w:fldCharType="begin"/>
        </w:r>
      </w:del>
      <w:r w:rsidR="006F14C7">
        <w:rPr>
          <w:bCs/>
          <w:lang w:val="en-GB"/>
        </w:rPr>
        <w:instrText xml:space="preserve">SEQ Tabell \* ARABIC \s 1 </w:instrText>
      </w:r>
      <w:del w:id="61" w:author="Erik Bergendal" w:date="2025-05-08T14:45:00Z">
        <w:r w:rsidR="00F42C6B" w:rsidDel="00E413DB">
          <w:rPr>
            <w:bCs/>
            <w:lang w:val="en-GB"/>
          </w:rPr>
          <w:fldChar w:fldCharType="separate"/>
        </w:r>
        <w:r w:rsidR="00F42C6B" w:rsidDel="00E413DB">
          <w:rPr>
            <w:bCs/>
            <w:noProof/>
            <w:lang w:val="en-GB"/>
          </w:rPr>
          <w:delText>1</w:delText>
        </w:r>
        <w:r w:rsidR="00F42C6B" w:rsidDel="00E413DB">
          <w:rPr>
            <w:bCs/>
            <w:lang w:val="en-GB"/>
          </w:rPr>
          <w:fldChar w:fldCharType="end"/>
        </w:r>
      </w:del>
      <w:del w:id="62" w:author="Lena Zetterström Evins" w:date="2025-04-10T13:43:00Z">
        <w:r w:rsidR="00D43174" w:rsidDel="00D3474C">
          <w:rPr>
            <w:bCs/>
            <w:lang w:val="en-GB"/>
          </w:rPr>
          <w:fldChar w:fldCharType="begin"/>
        </w:r>
        <w:r w:rsidR="00D43174" w:rsidDel="00D3474C">
          <w:rPr>
            <w:bCs/>
            <w:lang w:val="en-GB"/>
          </w:rPr>
          <w:delInstrText xml:space="preserve"> STYLEREF 1 \s </w:delInstrText>
        </w:r>
        <w:r w:rsidR="00D43174" w:rsidDel="00D3474C">
          <w:rPr>
            <w:bCs/>
            <w:lang w:val="en-GB"/>
          </w:rPr>
          <w:fldChar w:fldCharType="separate"/>
        </w:r>
        <w:r w:rsidR="00D43174" w:rsidDel="00D3474C">
          <w:rPr>
            <w:bCs/>
            <w:noProof/>
            <w:lang w:val="en-GB"/>
          </w:rPr>
          <w:delText>1</w:delText>
        </w:r>
        <w:r w:rsidR="00D43174" w:rsidDel="00D3474C">
          <w:rPr>
            <w:bCs/>
            <w:lang w:val="en-GB"/>
          </w:rPr>
          <w:fldChar w:fldCharType="end"/>
        </w:r>
        <w:r w:rsidR="00D43174" w:rsidDel="00D3474C">
          <w:rPr>
            <w:bCs/>
            <w:lang w:val="en-GB"/>
          </w:rPr>
          <w:noBreakHyphen/>
        </w:r>
        <w:r w:rsidR="00D43174" w:rsidDel="00D3474C">
          <w:rPr>
            <w:bCs/>
            <w:lang w:val="en-GB"/>
          </w:rPr>
          <w:fldChar w:fldCharType="begin"/>
        </w:r>
      </w:del>
      <w:r w:rsidR="006F14C7">
        <w:rPr>
          <w:bCs/>
          <w:lang w:val="en-GB"/>
        </w:rPr>
        <w:instrText xml:space="preserve">SEQ Tabell \* ARABIC \s 1 </w:instrText>
      </w:r>
      <w:del w:id="63" w:author="Lena Zetterström Evins" w:date="2025-04-10T13:43:00Z">
        <w:r w:rsidR="00D43174" w:rsidDel="00D3474C">
          <w:rPr>
            <w:bCs/>
            <w:lang w:val="en-GB"/>
          </w:rPr>
          <w:fldChar w:fldCharType="separate"/>
        </w:r>
        <w:r w:rsidR="00D43174" w:rsidDel="00D3474C">
          <w:rPr>
            <w:bCs/>
            <w:noProof/>
            <w:lang w:val="en-GB"/>
          </w:rPr>
          <w:delText>1</w:delText>
        </w:r>
        <w:r w:rsidR="00D43174" w:rsidDel="00D3474C">
          <w:rPr>
            <w:bCs/>
            <w:lang w:val="en-GB"/>
          </w:rPr>
          <w:fldChar w:fldCharType="end"/>
        </w:r>
      </w:del>
      <w:bookmarkEnd w:id="35"/>
      <w:r w:rsidRPr="00B53294">
        <w:rPr>
          <w:bCs/>
          <w:lang w:val="en-GB"/>
        </w:rPr>
        <w:t>.</w:t>
      </w:r>
      <w:r w:rsidRPr="00B53294">
        <w:rPr>
          <w:lang w:val="en-GB"/>
        </w:rPr>
        <w:t xml:space="preserve"> Amount of spent fuel and number of fuel elements. From the Spent fuel report (SKB 2021a).</w:t>
      </w:r>
    </w:p>
    <w:tbl>
      <w:tblPr>
        <w:tblW w:w="8773" w:type="dxa"/>
        <w:tblInd w:w="8" w:type="dxa"/>
        <w:tblLayout w:type="fixed"/>
        <w:tblCellMar>
          <w:left w:w="0" w:type="dxa"/>
          <w:right w:w="0" w:type="dxa"/>
        </w:tblCellMar>
        <w:tblLook w:val="0040" w:firstRow="0" w:lastRow="1" w:firstColumn="0" w:lastColumn="0" w:noHBand="0" w:noVBand="0"/>
      </w:tblPr>
      <w:tblGrid>
        <w:gridCol w:w="3103"/>
        <w:gridCol w:w="1984"/>
        <w:gridCol w:w="1843"/>
        <w:gridCol w:w="1843"/>
      </w:tblGrid>
      <w:tr w:rsidR="0075026B" w:rsidRPr="006F14C7" w14:paraId="4C7BB609" w14:textId="77777777" w:rsidTr="00412787">
        <w:trPr>
          <w:trHeight w:val="60"/>
          <w:tblHeader/>
        </w:trPr>
        <w:tc>
          <w:tcPr>
            <w:tcW w:w="3103" w:type="dxa"/>
            <w:tcBorders>
              <w:top w:val="single" w:sz="4" w:space="0" w:color="auto"/>
              <w:bottom w:val="single" w:sz="4" w:space="0" w:color="auto"/>
              <w:right w:val="single" w:sz="4" w:space="0" w:color="auto"/>
            </w:tcBorders>
            <w:shd w:val="clear" w:color="auto" w:fill="auto"/>
            <w:tcMar>
              <w:top w:w="113" w:type="dxa"/>
              <w:left w:w="0" w:type="dxa"/>
              <w:bottom w:w="113" w:type="dxa"/>
              <w:right w:w="113" w:type="dxa"/>
            </w:tcMar>
          </w:tcPr>
          <w:p w14:paraId="0D933468" w14:textId="77777777" w:rsidR="0075026B" w:rsidRPr="00B53294" w:rsidRDefault="0075026B" w:rsidP="00412787">
            <w:pPr>
              <w:pStyle w:val="Tabellhuvud"/>
              <w:rPr>
                <w:lang w:val="en-GB"/>
              </w:rPr>
            </w:pPr>
            <w:r w:rsidRPr="00B53294">
              <w:rPr>
                <w:lang w:val="en-GB"/>
              </w:rPr>
              <w:t>Fuel type</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634E3C17" w14:textId="77777777" w:rsidR="0075026B" w:rsidRPr="00B53294" w:rsidRDefault="0075026B" w:rsidP="00412787">
            <w:pPr>
              <w:pStyle w:val="Tabellhuvud"/>
              <w:rPr>
                <w:lang w:val="en-GB"/>
              </w:rPr>
            </w:pPr>
            <w:r w:rsidRPr="00B53294">
              <w:rPr>
                <w:lang w:val="en-GB"/>
              </w:rPr>
              <w:t>Number in interim storage (31 December 2015)</w:t>
            </w:r>
          </w:p>
        </w:tc>
        <w:tc>
          <w:tcPr>
            <w:tcW w:w="1843"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4B64350B" w14:textId="77777777" w:rsidR="0075026B" w:rsidRPr="00B53294" w:rsidRDefault="0075026B" w:rsidP="00412787">
            <w:pPr>
              <w:pStyle w:val="Tabellhuvud"/>
              <w:rPr>
                <w:lang w:val="en-GB"/>
              </w:rPr>
            </w:pPr>
            <w:r w:rsidRPr="00B53294">
              <w:rPr>
                <w:lang w:val="en-GB"/>
              </w:rPr>
              <w:t>Total number for the assumed scenario (includes prognosis)</w:t>
            </w:r>
          </w:p>
        </w:tc>
        <w:tc>
          <w:tcPr>
            <w:tcW w:w="1843" w:type="dxa"/>
            <w:tcBorders>
              <w:top w:val="single" w:sz="4" w:space="0" w:color="auto"/>
              <w:left w:val="single" w:sz="4" w:space="0" w:color="auto"/>
              <w:bottom w:val="single" w:sz="4" w:space="0" w:color="auto"/>
            </w:tcBorders>
            <w:shd w:val="clear" w:color="auto" w:fill="auto"/>
            <w:tcMar>
              <w:top w:w="113" w:type="dxa"/>
              <w:left w:w="113" w:type="dxa"/>
              <w:bottom w:w="113" w:type="dxa"/>
              <w:right w:w="113" w:type="dxa"/>
            </w:tcMar>
          </w:tcPr>
          <w:p w14:paraId="5E53B60B" w14:textId="77777777" w:rsidR="0075026B" w:rsidRPr="00B53294" w:rsidRDefault="0075026B" w:rsidP="00412787">
            <w:pPr>
              <w:pStyle w:val="Tabellhuvud"/>
              <w:rPr>
                <w:lang w:val="en-GB"/>
              </w:rPr>
            </w:pPr>
            <w:r w:rsidRPr="00B53294">
              <w:rPr>
                <w:lang w:val="en-GB"/>
              </w:rPr>
              <w:t>Total initial weight for the assumed scenario (tonnes of U or HM)</w:t>
            </w:r>
          </w:p>
        </w:tc>
      </w:tr>
      <w:tr w:rsidR="0075026B" w:rsidRPr="00B53294" w14:paraId="6A30A6E6" w14:textId="77777777" w:rsidTr="00412787">
        <w:trPr>
          <w:trHeight w:val="60"/>
        </w:trPr>
        <w:tc>
          <w:tcPr>
            <w:tcW w:w="3103" w:type="dxa"/>
            <w:tcBorders>
              <w:top w:val="single" w:sz="4" w:space="0" w:color="auto"/>
              <w:bottom w:val="single" w:sz="4" w:space="0" w:color="auto"/>
              <w:right w:val="single" w:sz="4" w:space="0" w:color="auto"/>
            </w:tcBorders>
            <w:tcMar>
              <w:top w:w="113" w:type="dxa"/>
              <w:left w:w="0" w:type="dxa"/>
              <w:bottom w:w="113" w:type="dxa"/>
              <w:right w:w="113" w:type="dxa"/>
            </w:tcMar>
          </w:tcPr>
          <w:p w14:paraId="410362A4" w14:textId="77777777" w:rsidR="0075026B" w:rsidRPr="00B53294" w:rsidRDefault="0075026B" w:rsidP="00412787">
            <w:pPr>
              <w:pStyle w:val="TabellText"/>
              <w:rPr>
                <w:lang w:val="en-GB"/>
              </w:rPr>
            </w:pPr>
            <w:r w:rsidRPr="00B53294">
              <w:rPr>
                <w:lang w:val="en-GB"/>
              </w:rPr>
              <w:t>BWR assemblies (incl. 3 BWR MOX)</w:t>
            </w:r>
          </w:p>
        </w:tc>
        <w:tc>
          <w:tcPr>
            <w:tcW w:w="1984"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39EC1295" w14:textId="77777777" w:rsidR="0075026B" w:rsidRPr="00B53294" w:rsidRDefault="0075026B" w:rsidP="00412787">
            <w:pPr>
              <w:pStyle w:val="TabellText"/>
              <w:rPr>
                <w:lang w:val="en-GB"/>
              </w:rPr>
            </w:pPr>
            <w:r w:rsidRPr="00B53294">
              <w:rPr>
                <w:lang w:val="en-GB"/>
              </w:rPr>
              <w:t>28 931</w:t>
            </w:r>
          </w:p>
        </w:tc>
        <w:tc>
          <w:tcPr>
            <w:tcW w:w="1843"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3091B246" w14:textId="77777777" w:rsidR="0075026B" w:rsidRPr="00B53294" w:rsidRDefault="0075026B" w:rsidP="00412787">
            <w:pPr>
              <w:pStyle w:val="TabellText"/>
              <w:rPr>
                <w:lang w:val="en-GB"/>
              </w:rPr>
            </w:pPr>
            <w:r w:rsidRPr="00B53294">
              <w:rPr>
                <w:lang w:val="en-GB"/>
              </w:rPr>
              <w:t>47 314</w:t>
            </w:r>
          </w:p>
        </w:tc>
        <w:tc>
          <w:tcPr>
            <w:tcW w:w="1843" w:type="dxa"/>
            <w:tcBorders>
              <w:top w:val="single" w:sz="4" w:space="0" w:color="auto"/>
              <w:left w:val="single" w:sz="4" w:space="0" w:color="auto"/>
              <w:bottom w:val="single" w:sz="4" w:space="0" w:color="auto"/>
            </w:tcBorders>
            <w:tcMar>
              <w:top w:w="113" w:type="dxa"/>
              <w:left w:w="113" w:type="dxa"/>
              <w:bottom w:w="113" w:type="dxa"/>
              <w:right w:w="113" w:type="dxa"/>
            </w:tcMar>
          </w:tcPr>
          <w:p w14:paraId="60710098" w14:textId="77777777" w:rsidR="0075026B" w:rsidRPr="00B53294" w:rsidRDefault="0075026B" w:rsidP="00412787">
            <w:pPr>
              <w:pStyle w:val="TabellText"/>
              <w:rPr>
                <w:lang w:val="en-GB"/>
              </w:rPr>
            </w:pPr>
            <w:r w:rsidRPr="00B53294">
              <w:rPr>
                <w:lang w:val="en-GB"/>
              </w:rPr>
              <w:t>8 367.5</w:t>
            </w:r>
          </w:p>
        </w:tc>
      </w:tr>
      <w:tr w:rsidR="0075026B" w:rsidRPr="00B53294" w14:paraId="39027698" w14:textId="77777777" w:rsidTr="00412787">
        <w:trPr>
          <w:trHeight w:val="60"/>
        </w:trPr>
        <w:tc>
          <w:tcPr>
            <w:tcW w:w="3103" w:type="dxa"/>
            <w:tcBorders>
              <w:top w:val="single" w:sz="4" w:space="0" w:color="auto"/>
              <w:bottom w:val="single" w:sz="4" w:space="0" w:color="auto"/>
              <w:right w:val="single" w:sz="4" w:space="0" w:color="auto"/>
            </w:tcBorders>
            <w:tcMar>
              <w:top w:w="113" w:type="dxa"/>
              <w:left w:w="0" w:type="dxa"/>
              <w:bottom w:w="113" w:type="dxa"/>
              <w:right w:w="113" w:type="dxa"/>
            </w:tcMar>
          </w:tcPr>
          <w:p w14:paraId="677FC408" w14:textId="77777777" w:rsidR="0075026B" w:rsidRPr="00B53294" w:rsidRDefault="0075026B" w:rsidP="00412787">
            <w:pPr>
              <w:pStyle w:val="TabellText"/>
              <w:rPr>
                <w:lang w:val="en-GB"/>
              </w:rPr>
            </w:pPr>
            <w:r w:rsidRPr="00B53294">
              <w:rPr>
                <w:lang w:val="en-GB"/>
              </w:rPr>
              <w:t>PWR assemblies</w:t>
            </w:r>
          </w:p>
        </w:tc>
        <w:tc>
          <w:tcPr>
            <w:tcW w:w="1984"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2B905820" w14:textId="77777777" w:rsidR="0075026B" w:rsidRPr="00B53294" w:rsidRDefault="0075026B" w:rsidP="00412787">
            <w:pPr>
              <w:pStyle w:val="TabellText"/>
              <w:rPr>
                <w:lang w:val="en-GB"/>
              </w:rPr>
            </w:pPr>
            <w:r w:rsidRPr="00B53294">
              <w:rPr>
                <w:lang w:val="en-GB"/>
              </w:rPr>
              <w:t>3 834</w:t>
            </w:r>
          </w:p>
        </w:tc>
        <w:tc>
          <w:tcPr>
            <w:tcW w:w="1843"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5B9188B5" w14:textId="77777777" w:rsidR="0075026B" w:rsidRPr="00B53294" w:rsidRDefault="0075026B" w:rsidP="00412787">
            <w:pPr>
              <w:pStyle w:val="TabellText"/>
              <w:rPr>
                <w:lang w:val="en-GB"/>
              </w:rPr>
            </w:pPr>
            <w:r w:rsidRPr="00B53294">
              <w:rPr>
                <w:lang w:val="en-GB"/>
              </w:rPr>
              <w:t>6 793</w:t>
            </w:r>
          </w:p>
        </w:tc>
        <w:tc>
          <w:tcPr>
            <w:tcW w:w="1843" w:type="dxa"/>
            <w:tcBorders>
              <w:top w:val="single" w:sz="4" w:space="0" w:color="auto"/>
              <w:left w:val="single" w:sz="4" w:space="0" w:color="auto"/>
              <w:bottom w:val="single" w:sz="4" w:space="0" w:color="auto"/>
            </w:tcBorders>
            <w:tcMar>
              <w:top w:w="113" w:type="dxa"/>
              <w:left w:w="113" w:type="dxa"/>
              <w:bottom w:w="113" w:type="dxa"/>
              <w:right w:w="113" w:type="dxa"/>
            </w:tcMar>
          </w:tcPr>
          <w:p w14:paraId="793673B9" w14:textId="77777777" w:rsidR="0075026B" w:rsidRPr="00B53294" w:rsidRDefault="0075026B" w:rsidP="00412787">
            <w:pPr>
              <w:pStyle w:val="TabellText"/>
              <w:rPr>
                <w:lang w:val="en-GB"/>
              </w:rPr>
            </w:pPr>
            <w:r w:rsidRPr="00B53294">
              <w:rPr>
                <w:lang w:val="en-GB"/>
              </w:rPr>
              <w:t>3 125</w:t>
            </w:r>
          </w:p>
        </w:tc>
      </w:tr>
      <w:tr w:rsidR="0075026B" w:rsidRPr="00B53294" w14:paraId="5F03B577" w14:textId="77777777" w:rsidTr="00412787">
        <w:trPr>
          <w:trHeight w:val="60"/>
        </w:trPr>
        <w:tc>
          <w:tcPr>
            <w:tcW w:w="3103" w:type="dxa"/>
            <w:tcBorders>
              <w:top w:val="single" w:sz="4" w:space="0" w:color="auto"/>
              <w:bottom w:val="single" w:sz="4" w:space="0" w:color="auto"/>
              <w:right w:val="single" w:sz="4" w:space="0" w:color="auto"/>
            </w:tcBorders>
            <w:tcMar>
              <w:top w:w="113" w:type="dxa"/>
              <w:left w:w="0" w:type="dxa"/>
              <w:bottom w:w="113" w:type="dxa"/>
              <w:right w:w="113" w:type="dxa"/>
            </w:tcMar>
          </w:tcPr>
          <w:p w14:paraId="2E8C7EC2" w14:textId="77777777" w:rsidR="0075026B" w:rsidRPr="00B53294" w:rsidRDefault="0075026B" w:rsidP="00412787">
            <w:pPr>
              <w:pStyle w:val="TabellText"/>
              <w:rPr>
                <w:lang w:val="en-GB"/>
              </w:rPr>
            </w:pPr>
            <w:r w:rsidRPr="00B53294">
              <w:rPr>
                <w:lang w:val="en-GB"/>
              </w:rPr>
              <w:t>Fuel assemblies from Ågesta</w:t>
            </w:r>
          </w:p>
        </w:tc>
        <w:tc>
          <w:tcPr>
            <w:tcW w:w="1984"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5EE7B4A3" w14:textId="77777777" w:rsidR="0075026B" w:rsidRPr="00B53294" w:rsidRDefault="0075026B" w:rsidP="00412787">
            <w:pPr>
              <w:pStyle w:val="TabellText"/>
              <w:rPr>
                <w:lang w:val="en-GB"/>
              </w:rPr>
            </w:pPr>
            <w:r w:rsidRPr="00B53294">
              <w:rPr>
                <w:lang w:val="en-GB"/>
              </w:rPr>
              <w:t>222 (1 unirradiated)</w:t>
            </w:r>
          </w:p>
        </w:tc>
        <w:tc>
          <w:tcPr>
            <w:tcW w:w="1843"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7A09BB16" w14:textId="77777777" w:rsidR="0075026B" w:rsidRPr="00B53294" w:rsidRDefault="0075026B" w:rsidP="00412787">
            <w:pPr>
              <w:pStyle w:val="TabellText"/>
              <w:rPr>
                <w:lang w:val="en-GB"/>
              </w:rPr>
            </w:pPr>
            <w:r w:rsidRPr="00B53294">
              <w:rPr>
                <w:lang w:val="en-GB"/>
              </w:rPr>
              <w:t>222 (1 unirradiated)</w:t>
            </w:r>
          </w:p>
        </w:tc>
        <w:tc>
          <w:tcPr>
            <w:tcW w:w="1843" w:type="dxa"/>
            <w:tcBorders>
              <w:top w:val="single" w:sz="4" w:space="0" w:color="auto"/>
              <w:left w:val="single" w:sz="4" w:space="0" w:color="auto"/>
              <w:bottom w:val="single" w:sz="4" w:space="0" w:color="auto"/>
            </w:tcBorders>
            <w:tcMar>
              <w:top w:w="113" w:type="dxa"/>
              <w:left w:w="113" w:type="dxa"/>
              <w:bottom w:w="113" w:type="dxa"/>
              <w:right w:w="113" w:type="dxa"/>
            </w:tcMar>
          </w:tcPr>
          <w:p w14:paraId="625B2E15" w14:textId="77777777" w:rsidR="0075026B" w:rsidRPr="00B53294" w:rsidRDefault="0075026B" w:rsidP="00412787">
            <w:pPr>
              <w:pStyle w:val="TabellText"/>
              <w:rPr>
                <w:lang w:val="en-GB"/>
              </w:rPr>
            </w:pPr>
            <w:r w:rsidRPr="00B53294">
              <w:rPr>
                <w:lang w:val="en-GB"/>
              </w:rPr>
              <w:t>20</w:t>
            </w:r>
          </w:p>
        </w:tc>
      </w:tr>
      <w:tr w:rsidR="0075026B" w:rsidRPr="00B53294" w14:paraId="5C9F1519" w14:textId="77777777" w:rsidTr="00412787">
        <w:trPr>
          <w:trHeight w:val="60"/>
        </w:trPr>
        <w:tc>
          <w:tcPr>
            <w:tcW w:w="3103" w:type="dxa"/>
            <w:tcBorders>
              <w:top w:val="single" w:sz="4" w:space="0" w:color="auto"/>
              <w:bottom w:val="single" w:sz="4" w:space="0" w:color="auto"/>
              <w:right w:val="single" w:sz="4" w:space="0" w:color="auto"/>
            </w:tcBorders>
            <w:tcMar>
              <w:top w:w="113" w:type="dxa"/>
              <w:left w:w="0" w:type="dxa"/>
              <w:bottom w:w="113" w:type="dxa"/>
              <w:right w:w="113" w:type="dxa"/>
            </w:tcMar>
          </w:tcPr>
          <w:p w14:paraId="2C558E44" w14:textId="77777777" w:rsidR="0075026B" w:rsidRPr="00B53294" w:rsidRDefault="0075026B" w:rsidP="00412787">
            <w:pPr>
              <w:pStyle w:val="TabellText"/>
              <w:rPr>
                <w:lang w:val="en-GB"/>
              </w:rPr>
            </w:pPr>
            <w:r w:rsidRPr="00B53294">
              <w:rPr>
                <w:lang w:val="en-GB"/>
              </w:rPr>
              <w:t>Fuel residues in protection boxes from Studsvik</w:t>
            </w:r>
          </w:p>
        </w:tc>
        <w:tc>
          <w:tcPr>
            <w:tcW w:w="1984"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693FA017" w14:textId="77777777" w:rsidR="0075026B" w:rsidRPr="00B53294" w:rsidRDefault="0075026B" w:rsidP="00412787">
            <w:pPr>
              <w:pStyle w:val="TabellText"/>
              <w:rPr>
                <w:lang w:val="en-GB"/>
              </w:rPr>
            </w:pPr>
            <w:r w:rsidRPr="00B53294">
              <w:rPr>
                <w:lang w:val="en-GB"/>
              </w:rPr>
              <w:t>20</w:t>
            </w:r>
          </w:p>
        </w:tc>
        <w:tc>
          <w:tcPr>
            <w:tcW w:w="1843"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48ED86F2" w14:textId="77777777" w:rsidR="0075026B" w:rsidRPr="00B53294" w:rsidRDefault="0075026B" w:rsidP="00412787">
            <w:pPr>
              <w:pStyle w:val="TabellText"/>
              <w:rPr>
                <w:lang w:val="en-GB"/>
              </w:rPr>
            </w:pPr>
            <w:r w:rsidRPr="00B53294">
              <w:rPr>
                <w:lang w:val="en-GB"/>
              </w:rPr>
              <w:t>approximately 37</w:t>
            </w:r>
          </w:p>
        </w:tc>
        <w:tc>
          <w:tcPr>
            <w:tcW w:w="1843" w:type="dxa"/>
            <w:tcBorders>
              <w:top w:val="single" w:sz="4" w:space="0" w:color="auto"/>
              <w:left w:val="single" w:sz="4" w:space="0" w:color="auto"/>
              <w:bottom w:val="single" w:sz="4" w:space="0" w:color="auto"/>
            </w:tcBorders>
            <w:tcMar>
              <w:top w:w="113" w:type="dxa"/>
              <w:left w:w="113" w:type="dxa"/>
              <w:bottom w:w="113" w:type="dxa"/>
              <w:right w:w="113" w:type="dxa"/>
            </w:tcMar>
          </w:tcPr>
          <w:p w14:paraId="5B5EBDAA" w14:textId="77777777" w:rsidR="0075026B" w:rsidRPr="00B53294" w:rsidRDefault="0075026B" w:rsidP="00412787">
            <w:pPr>
              <w:pStyle w:val="TabellText"/>
              <w:rPr>
                <w:lang w:val="en-GB"/>
              </w:rPr>
            </w:pPr>
            <w:r w:rsidRPr="00B53294">
              <w:rPr>
                <w:lang w:val="en-GB"/>
              </w:rPr>
              <w:t>4</w:t>
            </w:r>
          </w:p>
        </w:tc>
      </w:tr>
      <w:tr w:rsidR="0075026B" w:rsidRPr="00B53294" w14:paraId="61A9A134" w14:textId="77777777" w:rsidTr="00412787">
        <w:trPr>
          <w:trHeight w:val="60"/>
        </w:trPr>
        <w:tc>
          <w:tcPr>
            <w:tcW w:w="3103" w:type="dxa"/>
            <w:tcBorders>
              <w:top w:val="single" w:sz="4" w:space="0" w:color="auto"/>
              <w:bottom w:val="single" w:sz="4" w:space="0" w:color="auto"/>
              <w:right w:val="single" w:sz="4" w:space="0" w:color="auto"/>
            </w:tcBorders>
            <w:tcMar>
              <w:top w:w="113" w:type="dxa"/>
              <w:left w:w="0" w:type="dxa"/>
              <w:bottom w:w="113" w:type="dxa"/>
              <w:right w:w="113" w:type="dxa"/>
            </w:tcMar>
          </w:tcPr>
          <w:p w14:paraId="5DF940F6" w14:textId="77777777" w:rsidR="0075026B" w:rsidRPr="00B53294" w:rsidRDefault="0075026B" w:rsidP="00412787">
            <w:pPr>
              <w:pStyle w:val="TabellText"/>
              <w:rPr>
                <w:lang w:val="en-GB"/>
              </w:rPr>
            </w:pPr>
            <w:r w:rsidRPr="00B53294">
              <w:rPr>
                <w:lang w:val="en-GB"/>
              </w:rPr>
              <w:t>Swap MOX assemblies (BWR)</w:t>
            </w:r>
          </w:p>
        </w:tc>
        <w:tc>
          <w:tcPr>
            <w:tcW w:w="1984"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3E3E1840" w14:textId="77777777" w:rsidR="0075026B" w:rsidRPr="00B53294" w:rsidRDefault="0075026B" w:rsidP="00412787">
            <w:pPr>
              <w:pStyle w:val="TabellText"/>
              <w:rPr>
                <w:lang w:val="en-GB"/>
              </w:rPr>
            </w:pPr>
            <w:r w:rsidRPr="00B53294">
              <w:rPr>
                <w:lang w:val="en-GB"/>
              </w:rPr>
              <w:t>184</w:t>
            </w:r>
          </w:p>
        </w:tc>
        <w:tc>
          <w:tcPr>
            <w:tcW w:w="1843"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6F3524E4" w14:textId="77777777" w:rsidR="0075026B" w:rsidRPr="00B53294" w:rsidRDefault="0075026B" w:rsidP="00412787">
            <w:pPr>
              <w:pStyle w:val="TabellText"/>
              <w:rPr>
                <w:lang w:val="en-GB"/>
              </w:rPr>
            </w:pPr>
            <w:r w:rsidRPr="00B53294">
              <w:rPr>
                <w:lang w:val="en-GB"/>
              </w:rPr>
              <w:t>184</w:t>
            </w:r>
          </w:p>
        </w:tc>
        <w:tc>
          <w:tcPr>
            <w:tcW w:w="1843" w:type="dxa"/>
            <w:tcBorders>
              <w:top w:val="single" w:sz="4" w:space="0" w:color="auto"/>
              <w:left w:val="single" w:sz="4" w:space="0" w:color="auto"/>
              <w:bottom w:val="single" w:sz="4" w:space="0" w:color="auto"/>
            </w:tcBorders>
            <w:tcMar>
              <w:top w:w="113" w:type="dxa"/>
              <w:left w:w="113" w:type="dxa"/>
              <w:bottom w:w="113" w:type="dxa"/>
              <w:right w:w="113" w:type="dxa"/>
            </w:tcMar>
          </w:tcPr>
          <w:p w14:paraId="64D53045" w14:textId="77777777" w:rsidR="0075026B" w:rsidRPr="00B53294" w:rsidRDefault="0075026B" w:rsidP="00412787">
            <w:pPr>
              <w:pStyle w:val="TabellText"/>
              <w:rPr>
                <w:lang w:val="en-GB"/>
              </w:rPr>
            </w:pPr>
            <w:r w:rsidRPr="00B53294">
              <w:rPr>
                <w:lang w:val="en-GB"/>
              </w:rPr>
              <w:t>14.1</w:t>
            </w:r>
          </w:p>
        </w:tc>
      </w:tr>
      <w:tr w:rsidR="0075026B" w:rsidRPr="00B53294" w14:paraId="40D95769" w14:textId="77777777" w:rsidTr="00412787">
        <w:trPr>
          <w:trHeight w:val="60"/>
        </w:trPr>
        <w:tc>
          <w:tcPr>
            <w:tcW w:w="3103" w:type="dxa"/>
            <w:tcBorders>
              <w:top w:val="single" w:sz="4" w:space="0" w:color="auto"/>
              <w:bottom w:val="single" w:sz="4" w:space="0" w:color="auto"/>
              <w:right w:val="single" w:sz="4" w:space="0" w:color="auto"/>
            </w:tcBorders>
            <w:tcMar>
              <w:top w:w="113" w:type="dxa"/>
              <w:left w:w="0" w:type="dxa"/>
              <w:bottom w:w="113" w:type="dxa"/>
              <w:right w:w="113" w:type="dxa"/>
            </w:tcMar>
          </w:tcPr>
          <w:p w14:paraId="439A3570" w14:textId="77777777" w:rsidR="0075026B" w:rsidRPr="00B53294" w:rsidRDefault="0075026B" w:rsidP="00412787">
            <w:pPr>
              <w:pStyle w:val="TabellText"/>
              <w:rPr>
                <w:lang w:val="en-GB"/>
              </w:rPr>
            </w:pPr>
            <w:r w:rsidRPr="00B53294">
              <w:rPr>
                <w:lang w:val="en-GB"/>
              </w:rPr>
              <w:t>Swap MOX assemblies (PWR)</w:t>
            </w:r>
          </w:p>
        </w:tc>
        <w:tc>
          <w:tcPr>
            <w:tcW w:w="1984"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0E00D299" w14:textId="77777777" w:rsidR="0075026B" w:rsidRPr="00B53294" w:rsidRDefault="0075026B" w:rsidP="00412787">
            <w:pPr>
              <w:pStyle w:val="TabellText"/>
              <w:rPr>
                <w:lang w:val="en-GB"/>
              </w:rPr>
            </w:pPr>
            <w:r w:rsidRPr="00B53294">
              <w:rPr>
                <w:lang w:val="en-GB"/>
              </w:rPr>
              <w:t>33</w:t>
            </w:r>
          </w:p>
        </w:tc>
        <w:tc>
          <w:tcPr>
            <w:tcW w:w="1843"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509BE0F1" w14:textId="77777777" w:rsidR="0075026B" w:rsidRPr="00B53294" w:rsidRDefault="0075026B" w:rsidP="00412787">
            <w:pPr>
              <w:pStyle w:val="TabellText"/>
              <w:rPr>
                <w:lang w:val="en-GB"/>
              </w:rPr>
            </w:pPr>
            <w:r w:rsidRPr="00B53294">
              <w:rPr>
                <w:lang w:val="en-GB"/>
              </w:rPr>
              <w:t>33</w:t>
            </w:r>
          </w:p>
        </w:tc>
        <w:tc>
          <w:tcPr>
            <w:tcW w:w="1843" w:type="dxa"/>
            <w:tcBorders>
              <w:top w:val="single" w:sz="4" w:space="0" w:color="auto"/>
              <w:left w:val="single" w:sz="4" w:space="0" w:color="auto"/>
              <w:bottom w:val="single" w:sz="4" w:space="0" w:color="auto"/>
            </w:tcBorders>
            <w:tcMar>
              <w:top w:w="113" w:type="dxa"/>
              <w:left w:w="113" w:type="dxa"/>
              <w:bottom w:w="113" w:type="dxa"/>
              <w:right w:w="113" w:type="dxa"/>
            </w:tcMar>
          </w:tcPr>
          <w:p w14:paraId="07116195" w14:textId="77777777" w:rsidR="0075026B" w:rsidRPr="00B53294" w:rsidRDefault="0075026B" w:rsidP="00412787">
            <w:pPr>
              <w:pStyle w:val="TabellText"/>
              <w:rPr>
                <w:lang w:val="en-GB"/>
              </w:rPr>
            </w:pPr>
            <w:r w:rsidRPr="00B53294">
              <w:rPr>
                <w:lang w:val="en-GB"/>
              </w:rPr>
              <w:t>8.4</w:t>
            </w:r>
          </w:p>
        </w:tc>
      </w:tr>
    </w:tbl>
    <w:p w14:paraId="6CFB3F84" w14:textId="77777777" w:rsidR="0075026B" w:rsidRPr="00B53294" w:rsidRDefault="0075026B" w:rsidP="0075026B">
      <w:pPr>
        <w:pStyle w:val="BodyText"/>
        <w:rPr>
          <w:b/>
          <w:bCs/>
          <w:lang w:val="en-GB"/>
        </w:rPr>
      </w:pPr>
    </w:p>
    <w:p w14:paraId="7DC0AC20" w14:textId="27F25576" w:rsidR="0075026B" w:rsidRPr="00B53294" w:rsidRDefault="0075026B" w:rsidP="0075026B">
      <w:pPr>
        <w:pStyle w:val="BodyText"/>
        <w:rPr>
          <w:lang w:val="en-GB"/>
        </w:rPr>
      </w:pPr>
      <w:r w:rsidRPr="00B53294">
        <w:rPr>
          <w:lang w:val="en-GB"/>
        </w:rPr>
        <w:t xml:space="preserve">Burnups of regular fuel are expected to vary from about 15 MWd/kgU up to 60 MWd/kgU, with distributions as indicated in </w:t>
      </w:r>
      <w:r w:rsidRPr="00B53294">
        <w:rPr>
          <w:lang w:val="en-GB"/>
        </w:rPr>
        <w:fldChar w:fldCharType="begin"/>
      </w:r>
      <w:r w:rsidRPr="00B53294">
        <w:rPr>
          <w:lang w:val="en-GB"/>
        </w:rPr>
        <w:instrText xml:space="preserve"> REF _Ref191898576 \h  \* CHARFORMAT </w:instrText>
      </w:r>
      <w:r w:rsidRPr="00B53294">
        <w:rPr>
          <w:lang w:val="en-GB"/>
        </w:rPr>
      </w:r>
      <w:r w:rsidRPr="00B53294">
        <w:rPr>
          <w:lang w:val="en-GB"/>
        </w:rPr>
        <w:fldChar w:fldCharType="separate"/>
      </w:r>
      <w:r w:rsidR="001E6A0F" w:rsidRPr="001E6A0F">
        <w:rPr>
          <w:lang w:val="en-GB"/>
        </w:rPr>
        <w:t>Table 1</w:t>
      </w:r>
      <w:r w:rsidR="001E6A0F" w:rsidRPr="001E6A0F">
        <w:rPr>
          <w:lang w:val="en-GB"/>
        </w:rPr>
        <w:noBreakHyphen/>
        <w:t xml:space="preserve">2SEQ Tabell \* ARABIC \s 1 SEQ Tabell \* ARABIC \s 1 SEQ Tabell \* ARABIC \s 1 SEQ Tabell \* ARABIC \s 1 SEQ Tabell \* ARABIC \s 1 </w:t>
      </w:r>
      <w:r w:rsidRPr="00B53294">
        <w:rPr>
          <w:lang w:val="en-GB"/>
        </w:rPr>
        <w:fldChar w:fldCharType="end"/>
      </w:r>
      <w:r w:rsidRPr="00B53294">
        <w:rPr>
          <w:lang w:val="en-GB"/>
        </w:rPr>
        <w:t xml:space="preserve">. </w:t>
      </w:r>
    </w:p>
    <w:p w14:paraId="63984D85" w14:textId="071FB3A1" w:rsidR="0075026B" w:rsidRPr="00B53294" w:rsidRDefault="0075026B" w:rsidP="0075026B">
      <w:pPr>
        <w:pStyle w:val="TabellRubrik"/>
        <w:rPr>
          <w:lang w:val="en-GB"/>
        </w:rPr>
      </w:pPr>
      <w:bookmarkStart w:id="64" w:name="_Ref191898576"/>
      <w:r w:rsidRPr="00B53294">
        <w:rPr>
          <w:bCs/>
          <w:lang w:val="en-GB"/>
        </w:rPr>
        <w:t xml:space="preserve">Table </w:t>
      </w:r>
      <w:r w:rsidR="00267AEB">
        <w:rPr>
          <w:bCs/>
          <w:lang w:val="en-GB"/>
        </w:rPr>
        <w:fldChar w:fldCharType="begin"/>
      </w:r>
      <w:r w:rsidR="00267AEB">
        <w:rPr>
          <w:bCs/>
          <w:lang w:val="en-GB"/>
        </w:rPr>
        <w:instrText xml:space="preserve"> STYLEREF 1 \s </w:instrText>
      </w:r>
      <w:r w:rsidR="00267AEB">
        <w:rPr>
          <w:bCs/>
          <w:lang w:val="en-GB"/>
        </w:rPr>
        <w:fldChar w:fldCharType="separate"/>
      </w:r>
      <w:r w:rsidR="001E6A0F">
        <w:rPr>
          <w:bCs/>
          <w:noProof/>
          <w:lang w:val="en-GB"/>
        </w:rPr>
        <w:t>1</w:t>
      </w:r>
      <w:r w:rsidR="00267AEB">
        <w:rPr>
          <w:bCs/>
          <w:lang w:val="en-GB"/>
        </w:rPr>
        <w:fldChar w:fldCharType="end"/>
      </w:r>
      <w:r w:rsidR="00267AEB">
        <w:rPr>
          <w:bCs/>
          <w:lang w:val="en-GB"/>
        </w:rPr>
        <w:noBreakHyphen/>
      </w:r>
      <w:r w:rsidR="00267AEB">
        <w:rPr>
          <w:bCs/>
          <w:lang w:val="en-GB"/>
        </w:rPr>
        <w:fldChar w:fldCharType="begin"/>
      </w:r>
      <w:r w:rsidR="001E6A0F">
        <w:rPr>
          <w:bCs/>
          <w:lang w:val="en-GB"/>
        </w:rPr>
        <w:instrText xml:space="preserve">SEQ Tabell \* ARABIC \s 1 </w:instrText>
      </w:r>
      <w:r w:rsidR="00267AEB">
        <w:rPr>
          <w:bCs/>
          <w:lang w:val="en-GB"/>
        </w:rPr>
        <w:fldChar w:fldCharType="separate"/>
      </w:r>
      <w:r w:rsidR="001E6A0F">
        <w:rPr>
          <w:bCs/>
          <w:noProof/>
          <w:lang w:val="en-GB"/>
        </w:rPr>
        <w:t>2</w:t>
      </w:r>
      <w:r w:rsidR="00267AEB">
        <w:rPr>
          <w:bCs/>
          <w:lang w:val="en-GB"/>
        </w:rPr>
        <w:fldChar w:fldCharType="end"/>
      </w:r>
      <w:ins w:id="65" w:author="Erik Bergendal" w:date="2025-05-13T14:05:00Z">
        <w:del w:id="66" w:author="Erik Bergendal" w:date="2025-05-15T13:41:00Z">
          <w:r w:rsidR="008C6F12" w:rsidDel="006F14C7">
            <w:rPr>
              <w:bCs/>
              <w:lang w:val="en-GB"/>
            </w:rPr>
            <w:fldChar w:fldCharType="begin"/>
          </w:r>
          <w:r w:rsidR="008C6F12" w:rsidDel="006F14C7">
            <w:rPr>
              <w:bCs/>
              <w:lang w:val="en-GB"/>
            </w:rPr>
            <w:delInstrText xml:space="preserve"> STYLEREF 1 \s </w:delInstrText>
          </w:r>
        </w:del>
      </w:ins>
      <w:del w:id="67" w:author="Erik Bergendal" w:date="2025-05-15T13:41:00Z">
        <w:r w:rsidR="008C6F12" w:rsidDel="006F14C7">
          <w:rPr>
            <w:bCs/>
            <w:lang w:val="en-GB"/>
          </w:rPr>
          <w:fldChar w:fldCharType="separate"/>
        </w:r>
        <w:r w:rsidR="00764DDA" w:rsidDel="006F14C7">
          <w:rPr>
            <w:bCs/>
            <w:noProof/>
            <w:lang w:val="en-GB"/>
          </w:rPr>
          <w:delText>1</w:delText>
        </w:r>
      </w:del>
      <w:ins w:id="68" w:author="Erik Bergendal" w:date="2025-05-13T14:05:00Z">
        <w:del w:id="69" w:author="Erik Bergendal" w:date="2025-05-15T13:41:00Z">
          <w:r w:rsidR="008C6F12" w:rsidDel="006F14C7">
            <w:rPr>
              <w:bCs/>
              <w:lang w:val="en-GB"/>
            </w:rPr>
            <w:fldChar w:fldCharType="end"/>
          </w:r>
          <w:r w:rsidR="008C6F12" w:rsidDel="006F14C7">
            <w:rPr>
              <w:bCs/>
              <w:lang w:val="en-GB"/>
            </w:rPr>
            <w:noBreakHyphen/>
          </w:r>
          <w:r w:rsidR="008C6F12" w:rsidDel="006F14C7">
            <w:rPr>
              <w:bCs/>
              <w:lang w:val="en-GB"/>
            </w:rPr>
            <w:fldChar w:fldCharType="begin"/>
          </w:r>
        </w:del>
      </w:ins>
      <w:r w:rsidR="006F14C7">
        <w:rPr>
          <w:bCs/>
          <w:lang w:val="en-GB"/>
        </w:rPr>
        <w:instrText xml:space="preserve">SEQ Tabell \* ARABIC \s 1 </w:instrText>
      </w:r>
      <w:del w:id="70" w:author="Erik Bergendal" w:date="2025-05-15T13:41:00Z">
        <w:r w:rsidR="008C6F12" w:rsidDel="006F14C7">
          <w:rPr>
            <w:bCs/>
            <w:lang w:val="en-GB"/>
          </w:rPr>
          <w:fldChar w:fldCharType="separate"/>
        </w:r>
        <w:r w:rsidR="00764DDA" w:rsidDel="006F14C7">
          <w:rPr>
            <w:bCs/>
            <w:noProof/>
            <w:lang w:val="en-GB"/>
          </w:rPr>
          <w:delText>2</w:delText>
        </w:r>
      </w:del>
      <w:ins w:id="71" w:author="Erik Bergendal" w:date="2025-05-13T14:05:00Z">
        <w:del w:id="72" w:author="Erik Bergendal" w:date="2025-05-15T13:41:00Z">
          <w:r w:rsidR="008C6F12" w:rsidDel="006F14C7">
            <w:rPr>
              <w:bCs/>
              <w:lang w:val="en-GB"/>
            </w:rPr>
            <w:fldChar w:fldCharType="end"/>
          </w:r>
        </w:del>
      </w:ins>
      <w:ins w:id="73" w:author="Erik Bergendal" w:date="2025-05-09T10:01:00Z">
        <w:del w:id="74" w:author="Erik Bergendal" w:date="2025-05-13T14:05:00Z">
          <w:r w:rsidR="00424E63" w:rsidDel="008C6F12">
            <w:rPr>
              <w:bCs/>
              <w:lang w:val="en-GB"/>
            </w:rPr>
            <w:fldChar w:fldCharType="begin"/>
          </w:r>
          <w:r w:rsidR="00424E63" w:rsidDel="008C6F12">
            <w:rPr>
              <w:bCs/>
              <w:lang w:val="en-GB"/>
            </w:rPr>
            <w:delInstrText xml:space="preserve"> STYLEREF 1 \s </w:delInstrText>
          </w:r>
        </w:del>
      </w:ins>
      <w:del w:id="75" w:author="Erik Bergendal" w:date="2025-05-13T14:05:00Z">
        <w:r w:rsidR="00424E63" w:rsidDel="008C6F12">
          <w:rPr>
            <w:bCs/>
            <w:lang w:val="en-GB"/>
          </w:rPr>
          <w:fldChar w:fldCharType="separate"/>
        </w:r>
        <w:r w:rsidR="00424E63" w:rsidDel="008C6F12">
          <w:rPr>
            <w:bCs/>
            <w:noProof/>
            <w:lang w:val="en-GB"/>
          </w:rPr>
          <w:delText>1</w:delText>
        </w:r>
      </w:del>
      <w:ins w:id="76" w:author="Erik Bergendal" w:date="2025-05-09T10:01:00Z">
        <w:del w:id="77" w:author="Erik Bergendal" w:date="2025-05-13T14:05:00Z">
          <w:r w:rsidR="00424E63" w:rsidDel="008C6F12">
            <w:rPr>
              <w:bCs/>
              <w:lang w:val="en-GB"/>
            </w:rPr>
            <w:fldChar w:fldCharType="end"/>
          </w:r>
          <w:r w:rsidR="00424E63" w:rsidDel="008C6F12">
            <w:rPr>
              <w:bCs/>
              <w:lang w:val="en-GB"/>
            </w:rPr>
            <w:noBreakHyphen/>
          </w:r>
          <w:r w:rsidR="00424E63" w:rsidDel="008C6F12">
            <w:rPr>
              <w:bCs/>
              <w:lang w:val="en-GB"/>
            </w:rPr>
            <w:fldChar w:fldCharType="begin"/>
          </w:r>
        </w:del>
      </w:ins>
      <w:r w:rsidR="006F14C7">
        <w:rPr>
          <w:bCs/>
          <w:lang w:val="en-GB"/>
        </w:rPr>
        <w:instrText xml:space="preserve">SEQ Tabell \* ARABIC \s 1 </w:instrText>
      </w:r>
      <w:del w:id="78" w:author="Erik Bergendal" w:date="2025-05-13T14:05:00Z">
        <w:r w:rsidR="00424E63" w:rsidDel="008C6F12">
          <w:rPr>
            <w:bCs/>
            <w:lang w:val="en-GB"/>
          </w:rPr>
          <w:fldChar w:fldCharType="separate"/>
        </w:r>
        <w:r w:rsidR="00424E63" w:rsidDel="008C6F12">
          <w:rPr>
            <w:bCs/>
            <w:noProof/>
            <w:lang w:val="en-GB"/>
          </w:rPr>
          <w:delText>2</w:delText>
        </w:r>
      </w:del>
      <w:ins w:id="79" w:author="Erik Bergendal" w:date="2025-05-09T10:01:00Z">
        <w:del w:id="80" w:author="Erik Bergendal" w:date="2025-05-13T14:05:00Z">
          <w:r w:rsidR="00424E63" w:rsidDel="008C6F12">
            <w:rPr>
              <w:bCs/>
              <w:lang w:val="en-GB"/>
            </w:rPr>
            <w:fldChar w:fldCharType="end"/>
          </w:r>
        </w:del>
      </w:ins>
      <w:ins w:id="81" w:author="Erik Bergendal" w:date="2025-05-08T14:45:00Z">
        <w:del w:id="82" w:author="Erik Bergendal" w:date="2025-05-09T10:01:00Z">
          <w:r w:rsidR="00E413DB" w:rsidDel="00424E63">
            <w:rPr>
              <w:bCs/>
              <w:lang w:val="en-GB"/>
            </w:rPr>
            <w:fldChar w:fldCharType="begin"/>
          </w:r>
          <w:r w:rsidR="00E413DB" w:rsidDel="00424E63">
            <w:rPr>
              <w:bCs/>
              <w:lang w:val="en-GB"/>
            </w:rPr>
            <w:delInstrText xml:space="preserve"> STYLEREF 1 \s </w:delInstrText>
          </w:r>
        </w:del>
      </w:ins>
      <w:del w:id="83" w:author="Erik Bergendal" w:date="2025-05-09T10:01:00Z">
        <w:r w:rsidR="00E413DB" w:rsidDel="00424E63">
          <w:rPr>
            <w:bCs/>
            <w:lang w:val="en-GB"/>
          </w:rPr>
          <w:fldChar w:fldCharType="separate"/>
        </w:r>
        <w:r w:rsidR="00E413DB" w:rsidDel="00424E63">
          <w:rPr>
            <w:bCs/>
            <w:noProof/>
            <w:lang w:val="en-GB"/>
          </w:rPr>
          <w:delText>1</w:delText>
        </w:r>
      </w:del>
      <w:ins w:id="84" w:author="Erik Bergendal" w:date="2025-05-08T14:45:00Z">
        <w:del w:id="85" w:author="Erik Bergendal" w:date="2025-05-09T10:01:00Z">
          <w:r w:rsidR="00E413DB" w:rsidDel="00424E63">
            <w:rPr>
              <w:bCs/>
              <w:lang w:val="en-GB"/>
            </w:rPr>
            <w:fldChar w:fldCharType="end"/>
          </w:r>
          <w:r w:rsidR="00E413DB" w:rsidDel="00424E63">
            <w:rPr>
              <w:bCs/>
              <w:lang w:val="en-GB"/>
            </w:rPr>
            <w:noBreakHyphen/>
          </w:r>
          <w:r w:rsidR="00E413DB" w:rsidDel="00424E63">
            <w:rPr>
              <w:bCs/>
              <w:lang w:val="en-GB"/>
            </w:rPr>
            <w:fldChar w:fldCharType="begin"/>
          </w:r>
        </w:del>
      </w:ins>
      <w:r w:rsidR="006F14C7">
        <w:rPr>
          <w:bCs/>
          <w:lang w:val="en-GB"/>
        </w:rPr>
        <w:instrText xml:space="preserve">SEQ Tabell \* ARABIC \s 1 </w:instrText>
      </w:r>
      <w:del w:id="86" w:author="Erik Bergendal" w:date="2025-05-09T10:01:00Z">
        <w:r w:rsidR="00E413DB" w:rsidDel="00424E63">
          <w:rPr>
            <w:bCs/>
            <w:lang w:val="en-GB"/>
          </w:rPr>
          <w:fldChar w:fldCharType="separate"/>
        </w:r>
        <w:r w:rsidR="00E413DB" w:rsidDel="00424E63">
          <w:rPr>
            <w:bCs/>
            <w:noProof/>
            <w:lang w:val="en-GB"/>
          </w:rPr>
          <w:delText>2</w:delText>
        </w:r>
      </w:del>
      <w:ins w:id="87" w:author="Erik Bergendal" w:date="2025-05-08T14:45:00Z">
        <w:del w:id="88" w:author="Erik Bergendal" w:date="2025-05-09T10:01:00Z">
          <w:r w:rsidR="00E413DB" w:rsidDel="00424E63">
            <w:rPr>
              <w:bCs/>
              <w:lang w:val="en-GB"/>
            </w:rPr>
            <w:fldChar w:fldCharType="end"/>
          </w:r>
        </w:del>
      </w:ins>
      <w:del w:id="89" w:author="Erik Bergendal" w:date="2025-05-08T14:45:00Z">
        <w:r w:rsidR="00F42C6B" w:rsidDel="00E413DB">
          <w:rPr>
            <w:bCs/>
            <w:lang w:val="en-GB"/>
          </w:rPr>
          <w:fldChar w:fldCharType="begin"/>
        </w:r>
        <w:r w:rsidR="00F42C6B" w:rsidDel="00E413DB">
          <w:rPr>
            <w:bCs/>
            <w:lang w:val="en-GB"/>
          </w:rPr>
          <w:delInstrText xml:space="preserve"> STYLEREF 1 \s </w:delInstrText>
        </w:r>
        <w:r w:rsidR="00F42C6B" w:rsidDel="00E413DB">
          <w:rPr>
            <w:bCs/>
            <w:lang w:val="en-GB"/>
          </w:rPr>
          <w:fldChar w:fldCharType="separate"/>
        </w:r>
        <w:r w:rsidR="00F42C6B" w:rsidDel="00E413DB">
          <w:rPr>
            <w:bCs/>
            <w:noProof/>
            <w:lang w:val="en-GB"/>
          </w:rPr>
          <w:delText>1</w:delText>
        </w:r>
        <w:r w:rsidR="00F42C6B" w:rsidDel="00E413DB">
          <w:rPr>
            <w:bCs/>
            <w:lang w:val="en-GB"/>
          </w:rPr>
          <w:fldChar w:fldCharType="end"/>
        </w:r>
        <w:r w:rsidR="00F42C6B" w:rsidDel="00E413DB">
          <w:rPr>
            <w:bCs/>
            <w:lang w:val="en-GB"/>
          </w:rPr>
          <w:noBreakHyphen/>
        </w:r>
        <w:r w:rsidR="00F42C6B" w:rsidDel="00E413DB">
          <w:rPr>
            <w:bCs/>
            <w:lang w:val="en-GB"/>
          </w:rPr>
          <w:fldChar w:fldCharType="begin"/>
        </w:r>
      </w:del>
      <w:r w:rsidR="006F14C7">
        <w:rPr>
          <w:bCs/>
          <w:lang w:val="en-GB"/>
        </w:rPr>
        <w:instrText xml:space="preserve">SEQ Tabell \* ARABIC \s 1 </w:instrText>
      </w:r>
      <w:del w:id="90" w:author="Erik Bergendal" w:date="2025-05-08T14:45:00Z">
        <w:r w:rsidR="00F42C6B" w:rsidDel="00E413DB">
          <w:rPr>
            <w:bCs/>
            <w:lang w:val="en-GB"/>
          </w:rPr>
          <w:fldChar w:fldCharType="separate"/>
        </w:r>
        <w:r w:rsidR="00F42C6B" w:rsidDel="00E413DB">
          <w:rPr>
            <w:bCs/>
            <w:noProof/>
            <w:lang w:val="en-GB"/>
          </w:rPr>
          <w:delText>2</w:delText>
        </w:r>
        <w:r w:rsidR="00F42C6B" w:rsidDel="00E413DB">
          <w:rPr>
            <w:bCs/>
            <w:lang w:val="en-GB"/>
          </w:rPr>
          <w:fldChar w:fldCharType="end"/>
        </w:r>
      </w:del>
      <w:del w:id="91" w:author="Lena Zetterström Evins" w:date="2025-04-10T13:43:00Z">
        <w:r w:rsidR="00D43174" w:rsidDel="00D3474C">
          <w:rPr>
            <w:bCs/>
            <w:lang w:val="en-GB"/>
          </w:rPr>
          <w:fldChar w:fldCharType="begin"/>
        </w:r>
        <w:r w:rsidR="00D43174" w:rsidDel="00D3474C">
          <w:rPr>
            <w:bCs/>
            <w:lang w:val="en-GB"/>
          </w:rPr>
          <w:delInstrText xml:space="preserve"> STYLEREF 1 \s </w:delInstrText>
        </w:r>
        <w:r w:rsidR="00D43174" w:rsidDel="00D3474C">
          <w:rPr>
            <w:bCs/>
            <w:lang w:val="en-GB"/>
          </w:rPr>
          <w:fldChar w:fldCharType="separate"/>
        </w:r>
        <w:r w:rsidR="00D43174" w:rsidDel="00D3474C">
          <w:rPr>
            <w:bCs/>
            <w:noProof/>
            <w:lang w:val="en-GB"/>
          </w:rPr>
          <w:delText>1</w:delText>
        </w:r>
        <w:r w:rsidR="00D43174" w:rsidDel="00D3474C">
          <w:rPr>
            <w:bCs/>
            <w:lang w:val="en-GB"/>
          </w:rPr>
          <w:fldChar w:fldCharType="end"/>
        </w:r>
        <w:r w:rsidR="00D43174" w:rsidDel="00D3474C">
          <w:rPr>
            <w:bCs/>
            <w:lang w:val="en-GB"/>
          </w:rPr>
          <w:noBreakHyphen/>
        </w:r>
        <w:r w:rsidR="00D43174" w:rsidDel="00D3474C">
          <w:rPr>
            <w:bCs/>
            <w:lang w:val="en-GB"/>
          </w:rPr>
          <w:fldChar w:fldCharType="begin"/>
        </w:r>
      </w:del>
      <w:r w:rsidR="006F14C7">
        <w:rPr>
          <w:bCs/>
          <w:lang w:val="en-GB"/>
        </w:rPr>
        <w:instrText xml:space="preserve">SEQ Tabell \* ARABIC \s 1 </w:instrText>
      </w:r>
      <w:del w:id="92" w:author="Lena Zetterström Evins" w:date="2025-04-10T13:43:00Z">
        <w:r w:rsidR="00D43174" w:rsidDel="00D3474C">
          <w:rPr>
            <w:bCs/>
            <w:lang w:val="en-GB"/>
          </w:rPr>
          <w:fldChar w:fldCharType="separate"/>
        </w:r>
        <w:r w:rsidR="00D43174" w:rsidDel="00D3474C">
          <w:rPr>
            <w:bCs/>
            <w:noProof/>
            <w:lang w:val="en-GB"/>
          </w:rPr>
          <w:delText>2</w:delText>
        </w:r>
        <w:r w:rsidR="00D43174" w:rsidDel="00D3474C">
          <w:rPr>
            <w:bCs/>
            <w:lang w:val="en-GB"/>
          </w:rPr>
          <w:fldChar w:fldCharType="end"/>
        </w:r>
      </w:del>
      <w:bookmarkEnd w:id="64"/>
      <w:r w:rsidRPr="00B53294">
        <w:rPr>
          <w:bCs/>
          <w:lang w:val="en-GB"/>
        </w:rPr>
        <w:t>.</w:t>
      </w:r>
      <w:r w:rsidRPr="00B53294">
        <w:rPr>
          <w:lang w:val="en-GB"/>
        </w:rPr>
        <w:t xml:space="preserve"> Statistical data for burnup of Swedish spent fuel. From the Spent fuel report (SKB 2021a).</w:t>
      </w:r>
    </w:p>
    <w:tbl>
      <w:tblPr>
        <w:tblW w:w="0" w:type="auto"/>
        <w:tblInd w:w="8" w:type="dxa"/>
        <w:tblLayout w:type="fixed"/>
        <w:tblCellMar>
          <w:left w:w="0" w:type="dxa"/>
          <w:right w:w="0" w:type="dxa"/>
        </w:tblCellMar>
        <w:tblLook w:val="0000" w:firstRow="0" w:lastRow="0" w:firstColumn="0" w:lastColumn="0" w:noHBand="0" w:noVBand="0"/>
      </w:tblPr>
      <w:tblGrid>
        <w:gridCol w:w="1531"/>
        <w:gridCol w:w="926"/>
        <w:gridCol w:w="850"/>
        <w:gridCol w:w="1172"/>
        <w:gridCol w:w="1190"/>
        <w:gridCol w:w="775"/>
        <w:gridCol w:w="737"/>
      </w:tblGrid>
      <w:tr w:rsidR="0075026B" w:rsidRPr="00B53294" w14:paraId="4CEE7C0B" w14:textId="77777777" w:rsidTr="00412787">
        <w:trPr>
          <w:trHeight w:val="290"/>
          <w:tblHeader/>
        </w:trPr>
        <w:tc>
          <w:tcPr>
            <w:tcW w:w="1531" w:type="dxa"/>
            <w:tcBorders>
              <w:top w:val="single" w:sz="4" w:space="0" w:color="auto"/>
              <w:bottom w:val="single" w:sz="4" w:space="0" w:color="auto"/>
              <w:right w:val="single" w:sz="4" w:space="0" w:color="auto"/>
            </w:tcBorders>
            <w:tcMar>
              <w:top w:w="113" w:type="dxa"/>
              <w:left w:w="0" w:type="dxa"/>
              <w:bottom w:w="113" w:type="dxa"/>
              <w:right w:w="113" w:type="dxa"/>
            </w:tcMar>
          </w:tcPr>
          <w:p w14:paraId="64E2D7EF" w14:textId="77777777" w:rsidR="0075026B" w:rsidRPr="00B53294" w:rsidRDefault="0075026B" w:rsidP="00412787">
            <w:pPr>
              <w:pStyle w:val="Tabellhuvud"/>
              <w:rPr>
                <w:lang w:val="en-GB"/>
              </w:rPr>
            </w:pPr>
          </w:p>
        </w:tc>
        <w:tc>
          <w:tcPr>
            <w:tcW w:w="5650" w:type="dxa"/>
            <w:gridSpan w:val="6"/>
            <w:tcBorders>
              <w:top w:val="single" w:sz="4" w:space="0" w:color="auto"/>
              <w:left w:val="single" w:sz="4" w:space="0" w:color="auto"/>
              <w:bottom w:val="single" w:sz="4" w:space="0" w:color="auto"/>
            </w:tcBorders>
            <w:tcMar>
              <w:top w:w="113" w:type="dxa"/>
              <w:left w:w="113" w:type="dxa"/>
              <w:bottom w:w="113" w:type="dxa"/>
              <w:right w:w="113" w:type="dxa"/>
            </w:tcMar>
          </w:tcPr>
          <w:p w14:paraId="6D82C5E3" w14:textId="77777777" w:rsidR="0075026B" w:rsidRPr="00B53294" w:rsidRDefault="0075026B" w:rsidP="00412787">
            <w:pPr>
              <w:pStyle w:val="Tabellhuvud"/>
              <w:rPr>
                <w:lang w:val="en-GB"/>
              </w:rPr>
            </w:pPr>
            <w:r w:rsidRPr="00B53294">
              <w:rPr>
                <w:lang w:val="en-GB"/>
              </w:rPr>
              <w:t>Burnup (MWd/kgU)</w:t>
            </w:r>
          </w:p>
        </w:tc>
      </w:tr>
      <w:tr w:rsidR="0075026B" w:rsidRPr="00B53294" w14:paraId="1AC6DB09" w14:textId="77777777" w:rsidTr="00412787">
        <w:trPr>
          <w:trHeight w:val="290"/>
          <w:tblHeader/>
        </w:trPr>
        <w:tc>
          <w:tcPr>
            <w:tcW w:w="1531" w:type="dxa"/>
            <w:tcBorders>
              <w:top w:val="single" w:sz="4" w:space="0" w:color="auto"/>
              <w:bottom w:val="single" w:sz="4" w:space="0" w:color="auto"/>
              <w:right w:val="single" w:sz="4" w:space="0" w:color="auto"/>
            </w:tcBorders>
            <w:tcMar>
              <w:top w:w="113" w:type="dxa"/>
              <w:left w:w="0" w:type="dxa"/>
              <w:bottom w:w="113" w:type="dxa"/>
              <w:right w:w="113" w:type="dxa"/>
            </w:tcMar>
          </w:tcPr>
          <w:p w14:paraId="74197F18" w14:textId="77777777" w:rsidR="0075026B" w:rsidRPr="00B53294" w:rsidRDefault="0075026B" w:rsidP="00412787">
            <w:pPr>
              <w:pStyle w:val="Tabellhuvud"/>
              <w:rPr>
                <w:lang w:val="en-GB"/>
              </w:rPr>
            </w:pPr>
            <w:r w:rsidRPr="00B53294">
              <w:rPr>
                <w:lang w:val="en-GB"/>
              </w:rPr>
              <w:t>Fuel</w:t>
            </w:r>
          </w:p>
        </w:tc>
        <w:tc>
          <w:tcPr>
            <w:tcW w:w="926"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112DB867" w14:textId="77777777" w:rsidR="0075026B" w:rsidRPr="00B53294" w:rsidRDefault="0075026B" w:rsidP="00412787">
            <w:pPr>
              <w:pStyle w:val="Tabellhuvud"/>
              <w:rPr>
                <w:lang w:val="en-GB"/>
              </w:rPr>
            </w:pPr>
            <w:r w:rsidRPr="00B53294">
              <w:rPr>
                <w:lang w:val="en-GB"/>
              </w:rPr>
              <w:t>Average</w:t>
            </w:r>
          </w:p>
        </w:tc>
        <w:tc>
          <w:tcPr>
            <w:tcW w:w="850"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2208047D" w14:textId="77777777" w:rsidR="0075026B" w:rsidRPr="00B53294" w:rsidRDefault="0075026B" w:rsidP="00412787">
            <w:pPr>
              <w:pStyle w:val="Tabellhuvud"/>
              <w:rPr>
                <w:lang w:val="en-GB"/>
              </w:rPr>
            </w:pPr>
            <w:r w:rsidRPr="00B53294">
              <w:rPr>
                <w:lang w:val="en-GB"/>
              </w:rPr>
              <w:t>Median</w:t>
            </w:r>
          </w:p>
        </w:tc>
        <w:tc>
          <w:tcPr>
            <w:tcW w:w="1172"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28A0E450" w14:textId="77777777" w:rsidR="0075026B" w:rsidRPr="00B53294" w:rsidRDefault="0075026B" w:rsidP="00412787">
            <w:pPr>
              <w:pStyle w:val="Tabellhuvud"/>
              <w:rPr>
                <w:lang w:val="en-GB"/>
              </w:rPr>
            </w:pPr>
            <w:r w:rsidRPr="00B53294">
              <w:rPr>
                <w:lang w:val="en-GB"/>
              </w:rPr>
              <w:t>1st Quartile</w:t>
            </w:r>
          </w:p>
        </w:tc>
        <w:tc>
          <w:tcPr>
            <w:tcW w:w="1190"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3F638DAE" w14:textId="77777777" w:rsidR="0075026B" w:rsidRPr="00B53294" w:rsidRDefault="0075026B" w:rsidP="00412787">
            <w:pPr>
              <w:pStyle w:val="Tabellhuvud"/>
              <w:rPr>
                <w:lang w:val="en-GB"/>
              </w:rPr>
            </w:pPr>
            <w:r w:rsidRPr="00B53294">
              <w:rPr>
                <w:lang w:val="en-GB"/>
              </w:rPr>
              <w:t>3rd Quartile</w:t>
            </w:r>
          </w:p>
        </w:tc>
        <w:tc>
          <w:tcPr>
            <w:tcW w:w="775"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693F2406" w14:textId="77777777" w:rsidR="0075026B" w:rsidRPr="00B53294" w:rsidRDefault="0075026B" w:rsidP="00412787">
            <w:pPr>
              <w:pStyle w:val="Tabellhuvud"/>
              <w:rPr>
                <w:lang w:val="en-GB"/>
              </w:rPr>
            </w:pPr>
            <w:r w:rsidRPr="00B53294">
              <w:rPr>
                <w:lang w:val="en-GB"/>
              </w:rPr>
              <w:t>Min</w:t>
            </w:r>
          </w:p>
        </w:tc>
        <w:tc>
          <w:tcPr>
            <w:tcW w:w="737" w:type="dxa"/>
            <w:tcBorders>
              <w:top w:val="single" w:sz="4" w:space="0" w:color="auto"/>
              <w:left w:val="single" w:sz="4" w:space="0" w:color="auto"/>
              <w:bottom w:val="single" w:sz="4" w:space="0" w:color="auto"/>
            </w:tcBorders>
            <w:tcMar>
              <w:top w:w="113" w:type="dxa"/>
              <w:left w:w="113" w:type="dxa"/>
              <w:bottom w:w="113" w:type="dxa"/>
              <w:right w:w="113" w:type="dxa"/>
            </w:tcMar>
          </w:tcPr>
          <w:p w14:paraId="3655F5E3" w14:textId="77777777" w:rsidR="0075026B" w:rsidRPr="00B53294" w:rsidRDefault="0075026B" w:rsidP="00412787">
            <w:pPr>
              <w:pStyle w:val="Tabellhuvud"/>
              <w:rPr>
                <w:lang w:val="en-GB"/>
              </w:rPr>
            </w:pPr>
            <w:r w:rsidRPr="00B53294">
              <w:rPr>
                <w:lang w:val="en-GB"/>
              </w:rPr>
              <w:t>Max</w:t>
            </w:r>
          </w:p>
        </w:tc>
      </w:tr>
      <w:tr w:rsidR="0075026B" w:rsidRPr="00B53294" w14:paraId="38F5DA01" w14:textId="77777777" w:rsidTr="00412787">
        <w:trPr>
          <w:trHeight w:val="170"/>
        </w:trPr>
        <w:tc>
          <w:tcPr>
            <w:tcW w:w="1531" w:type="dxa"/>
            <w:tcBorders>
              <w:top w:val="single" w:sz="4" w:space="0" w:color="auto"/>
              <w:right w:val="single" w:sz="4" w:space="0" w:color="auto"/>
            </w:tcBorders>
            <w:tcMar>
              <w:top w:w="113" w:type="dxa"/>
              <w:left w:w="0" w:type="dxa"/>
              <w:bottom w:w="11" w:type="dxa"/>
              <w:right w:w="113" w:type="dxa"/>
            </w:tcMar>
          </w:tcPr>
          <w:p w14:paraId="59CDAC61" w14:textId="77777777" w:rsidR="0075026B" w:rsidRPr="00B53294" w:rsidRDefault="0075026B" w:rsidP="00412787">
            <w:pPr>
              <w:pStyle w:val="TabellText"/>
              <w:rPr>
                <w:lang w:val="en-GB"/>
              </w:rPr>
            </w:pPr>
            <w:r w:rsidRPr="00B53294">
              <w:rPr>
                <w:lang w:val="en-GB"/>
              </w:rPr>
              <w:t>BWR produced</w:t>
            </w:r>
          </w:p>
        </w:tc>
        <w:tc>
          <w:tcPr>
            <w:tcW w:w="926" w:type="dxa"/>
            <w:tcBorders>
              <w:top w:val="single" w:sz="4" w:space="0" w:color="auto"/>
              <w:left w:val="single" w:sz="4" w:space="0" w:color="auto"/>
              <w:right w:val="single" w:sz="4" w:space="0" w:color="auto"/>
            </w:tcBorders>
            <w:tcMar>
              <w:top w:w="113" w:type="dxa"/>
              <w:left w:w="113" w:type="dxa"/>
              <w:bottom w:w="11" w:type="dxa"/>
              <w:right w:w="113" w:type="dxa"/>
            </w:tcMar>
          </w:tcPr>
          <w:p w14:paraId="425AE359" w14:textId="77777777" w:rsidR="0075026B" w:rsidRPr="00B53294" w:rsidRDefault="0075026B" w:rsidP="00412787">
            <w:pPr>
              <w:pStyle w:val="TabellText"/>
              <w:rPr>
                <w:lang w:val="en-GB"/>
              </w:rPr>
            </w:pPr>
            <w:r w:rsidRPr="00B53294">
              <w:rPr>
                <w:lang w:val="en-GB"/>
              </w:rPr>
              <w:t>36.0</w:t>
            </w:r>
          </w:p>
        </w:tc>
        <w:tc>
          <w:tcPr>
            <w:tcW w:w="850" w:type="dxa"/>
            <w:tcBorders>
              <w:top w:val="single" w:sz="4" w:space="0" w:color="auto"/>
              <w:left w:val="single" w:sz="4" w:space="0" w:color="auto"/>
              <w:right w:val="single" w:sz="4" w:space="0" w:color="auto"/>
            </w:tcBorders>
            <w:tcMar>
              <w:top w:w="113" w:type="dxa"/>
              <w:left w:w="113" w:type="dxa"/>
              <w:bottom w:w="11" w:type="dxa"/>
              <w:right w:w="113" w:type="dxa"/>
            </w:tcMar>
          </w:tcPr>
          <w:p w14:paraId="33D0AC91" w14:textId="77777777" w:rsidR="0075026B" w:rsidRPr="00B53294" w:rsidRDefault="0075026B" w:rsidP="00412787">
            <w:pPr>
              <w:pStyle w:val="TabellText"/>
              <w:rPr>
                <w:lang w:val="en-GB"/>
              </w:rPr>
            </w:pPr>
            <w:r w:rsidRPr="00B53294">
              <w:rPr>
                <w:lang w:val="en-GB"/>
              </w:rPr>
              <w:t>38.8</w:t>
            </w:r>
          </w:p>
        </w:tc>
        <w:tc>
          <w:tcPr>
            <w:tcW w:w="1172" w:type="dxa"/>
            <w:tcBorders>
              <w:top w:val="single" w:sz="4" w:space="0" w:color="auto"/>
              <w:left w:val="single" w:sz="4" w:space="0" w:color="auto"/>
              <w:right w:val="single" w:sz="4" w:space="0" w:color="auto"/>
            </w:tcBorders>
            <w:tcMar>
              <w:top w:w="113" w:type="dxa"/>
              <w:left w:w="113" w:type="dxa"/>
              <w:bottom w:w="11" w:type="dxa"/>
              <w:right w:w="113" w:type="dxa"/>
            </w:tcMar>
          </w:tcPr>
          <w:p w14:paraId="67790B58" w14:textId="77777777" w:rsidR="0075026B" w:rsidRPr="00B53294" w:rsidRDefault="0075026B" w:rsidP="00412787">
            <w:pPr>
              <w:pStyle w:val="TabellText"/>
              <w:rPr>
                <w:lang w:val="en-GB"/>
              </w:rPr>
            </w:pPr>
            <w:r w:rsidRPr="00B53294">
              <w:rPr>
                <w:lang w:val="en-GB"/>
              </w:rPr>
              <w:t>31.4</w:t>
            </w:r>
          </w:p>
        </w:tc>
        <w:tc>
          <w:tcPr>
            <w:tcW w:w="1190" w:type="dxa"/>
            <w:tcBorders>
              <w:top w:val="single" w:sz="4" w:space="0" w:color="auto"/>
              <w:left w:val="single" w:sz="4" w:space="0" w:color="auto"/>
              <w:right w:val="single" w:sz="4" w:space="0" w:color="auto"/>
            </w:tcBorders>
            <w:tcMar>
              <w:top w:w="113" w:type="dxa"/>
              <w:left w:w="113" w:type="dxa"/>
              <w:bottom w:w="11" w:type="dxa"/>
              <w:right w:w="113" w:type="dxa"/>
            </w:tcMar>
          </w:tcPr>
          <w:p w14:paraId="29B5128D" w14:textId="77777777" w:rsidR="0075026B" w:rsidRPr="00B53294" w:rsidRDefault="0075026B" w:rsidP="00412787">
            <w:pPr>
              <w:pStyle w:val="TabellText"/>
              <w:rPr>
                <w:lang w:val="en-GB"/>
              </w:rPr>
            </w:pPr>
            <w:r w:rsidRPr="00B53294">
              <w:rPr>
                <w:lang w:val="en-GB"/>
              </w:rPr>
              <w:t>41.9</w:t>
            </w:r>
          </w:p>
        </w:tc>
        <w:tc>
          <w:tcPr>
            <w:tcW w:w="775" w:type="dxa"/>
            <w:tcBorders>
              <w:top w:val="single" w:sz="4" w:space="0" w:color="auto"/>
              <w:left w:val="single" w:sz="4" w:space="0" w:color="auto"/>
              <w:right w:val="single" w:sz="4" w:space="0" w:color="auto"/>
            </w:tcBorders>
            <w:tcMar>
              <w:top w:w="113" w:type="dxa"/>
              <w:left w:w="113" w:type="dxa"/>
              <w:bottom w:w="11" w:type="dxa"/>
              <w:right w:w="113" w:type="dxa"/>
            </w:tcMar>
          </w:tcPr>
          <w:p w14:paraId="22956E10" w14:textId="77777777" w:rsidR="0075026B" w:rsidRPr="00B53294" w:rsidRDefault="0075026B" w:rsidP="00412787">
            <w:pPr>
              <w:pStyle w:val="TabellText"/>
              <w:rPr>
                <w:lang w:val="en-GB"/>
              </w:rPr>
            </w:pPr>
            <w:r w:rsidRPr="00B53294">
              <w:rPr>
                <w:lang w:val="en-GB"/>
              </w:rPr>
              <w:t>5.4</w:t>
            </w:r>
          </w:p>
        </w:tc>
        <w:tc>
          <w:tcPr>
            <w:tcW w:w="737" w:type="dxa"/>
            <w:tcBorders>
              <w:top w:val="single" w:sz="4" w:space="0" w:color="auto"/>
              <w:left w:val="single" w:sz="4" w:space="0" w:color="auto"/>
            </w:tcBorders>
            <w:tcMar>
              <w:top w:w="113" w:type="dxa"/>
              <w:left w:w="113" w:type="dxa"/>
              <w:bottom w:w="11" w:type="dxa"/>
              <w:right w:w="113" w:type="dxa"/>
            </w:tcMar>
          </w:tcPr>
          <w:p w14:paraId="59AC1030" w14:textId="77777777" w:rsidR="0075026B" w:rsidRPr="00B53294" w:rsidRDefault="0075026B" w:rsidP="00412787">
            <w:pPr>
              <w:pStyle w:val="TabellText"/>
              <w:rPr>
                <w:lang w:val="en-GB"/>
              </w:rPr>
            </w:pPr>
            <w:r w:rsidRPr="00B53294">
              <w:rPr>
                <w:lang w:val="en-GB"/>
              </w:rPr>
              <w:t>50.0</w:t>
            </w:r>
          </w:p>
        </w:tc>
      </w:tr>
      <w:tr w:rsidR="0075026B" w:rsidRPr="00B53294" w14:paraId="68315183" w14:textId="77777777" w:rsidTr="00412787">
        <w:trPr>
          <w:trHeight w:val="170"/>
        </w:trPr>
        <w:tc>
          <w:tcPr>
            <w:tcW w:w="1531" w:type="dxa"/>
            <w:tcBorders>
              <w:right w:val="single" w:sz="4" w:space="0" w:color="auto"/>
            </w:tcBorders>
            <w:tcMar>
              <w:top w:w="113" w:type="dxa"/>
              <w:left w:w="0" w:type="dxa"/>
              <w:bottom w:w="11" w:type="dxa"/>
              <w:right w:w="113" w:type="dxa"/>
            </w:tcMar>
          </w:tcPr>
          <w:p w14:paraId="4AB926AA" w14:textId="77777777" w:rsidR="0075026B" w:rsidRPr="00B53294" w:rsidRDefault="0075026B" w:rsidP="00412787">
            <w:pPr>
              <w:pStyle w:val="TabellText"/>
              <w:rPr>
                <w:lang w:val="en-GB"/>
              </w:rPr>
            </w:pPr>
            <w:r w:rsidRPr="00B53294">
              <w:rPr>
                <w:lang w:val="en-GB"/>
              </w:rPr>
              <w:t>BWR prognosis</w:t>
            </w:r>
          </w:p>
        </w:tc>
        <w:tc>
          <w:tcPr>
            <w:tcW w:w="926" w:type="dxa"/>
            <w:tcBorders>
              <w:left w:val="single" w:sz="4" w:space="0" w:color="auto"/>
              <w:right w:val="single" w:sz="4" w:space="0" w:color="auto"/>
            </w:tcBorders>
            <w:tcMar>
              <w:top w:w="113" w:type="dxa"/>
              <w:left w:w="113" w:type="dxa"/>
              <w:bottom w:w="11" w:type="dxa"/>
              <w:right w:w="113" w:type="dxa"/>
            </w:tcMar>
          </w:tcPr>
          <w:p w14:paraId="3C0D1A7B" w14:textId="77777777" w:rsidR="0075026B" w:rsidRPr="00B53294" w:rsidRDefault="0075026B" w:rsidP="00412787">
            <w:pPr>
              <w:pStyle w:val="TabellText"/>
              <w:rPr>
                <w:lang w:val="en-GB"/>
              </w:rPr>
            </w:pPr>
            <w:r w:rsidRPr="00B53294">
              <w:rPr>
                <w:lang w:val="en-GB"/>
              </w:rPr>
              <w:t>44.7</w:t>
            </w:r>
          </w:p>
        </w:tc>
        <w:tc>
          <w:tcPr>
            <w:tcW w:w="850" w:type="dxa"/>
            <w:tcBorders>
              <w:left w:val="single" w:sz="4" w:space="0" w:color="auto"/>
              <w:right w:val="single" w:sz="4" w:space="0" w:color="auto"/>
            </w:tcBorders>
            <w:tcMar>
              <w:top w:w="113" w:type="dxa"/>
              <w:left w:w="113" w:type="dxa"/>
              <w:bottom w:w="11" w:type="dxa"/>
              <w:right w:w="113" w:type="dxa"/>
            </w:tcMar>
          </w:tcPr>
          <w:p w14:paraId="5DBDA88A" w14:textId="77777777" w:rsidR="0075026B" w:rsidRPr="00B53294" w:rsidRDefault="0075026B" w:rsidP="00412787">
            <w:pPr>
              <w:pStyle w:val="TabellText"/>
              <w:rPr>
                <w:lang w:val="en-GB"/>
              </w:rPr>
            </w:pPr>
            <w:r w:rsidRPr="00B53294">
              <w:rPr>
                <w:lang w:val="en-GB"/>
              </w:rPr>
              <w:t>48.0</w:t>
            </w:r>
          </w:p>
        </w:tc>
        <w:tc>
          <w:tcPr>
            <w:tcW w:w="1172" w:type="dxa"/>
            <w:tcBorders>
              <w:left w:val="single" w:sz="4" w:space="0" w:color="auto"/>
              <w:right w:val="single" w:sz="4" w:space="0" w:color="auto"/>
            </w:tcBorders>
            <w:tcMar>
              <w:top w:w="113" w:type="dxa"/>
              <w:left w:w="113" w:type="dxa"/>
              <w:bottom w:w="11" w:type="dxa"/>
              <w:right w:w="113" w:type="dxa"/>
            </w:tcMar>
          </w:tcPr>
          <w:p w14:paraId="4FF79764" w14:textId="77777777" w:rsidR="0075026B" w:rsidRPr="00B53294" w:rsidRDefault="0075026B" w:rsidP="00412787">
            <w:pPr>
              <w:pStyle w:val="TabellText"/>
              <w:rPr>
                <w:lang w:val="en-GB"/>
              </w:rPr>
            </w:pPr>
            <w:r w:rsidRPr="00B53294">
              <w:rPr>
                <w:lang w:val="en-GB"/>
              </w:rPr>
              <w:t>48.0</w:t>
            </w:r>
          </w:p>
        </w:tc>
        <w:tc>
          <w:tcPr>
            <w:tcW w:w="1190" w:type="dxa"/>
            <w:tcBorders>
              <w:left w:val="single" w:sz="4" w:space="0" w:color="auto"/>
              <w:right w:val="single" w:sz="4" w:space="0" w:color="auto"/>
            </w:tcBorders>
            <w:tcMar>
              <w:top w:w="113" w:type="dxa"/>
              <w:left w:w="113" w:type="dxa"/>
              <w:bottom w:w="11" w:type="dxa"/>
              <w:right w:w="113" w:type="dxa"/>
            </w:tcMar>
          </w:tcPr>
          <w:p w14:paraId="6877A853" w14:textId="77777777" w:rsidR="0075026B" w:rsidRPr="00B53294" w:rsidRDefault="0075026B" w:rsidP="00412787">
            <w:pPr>
              <w:pStyle w:val="TabellText"/>
              <w:rPr>
                <w:lang w:val="en-GB"/>
              </w:rPr>
            </w:pPr>
            <w:r w:rsidRPr="00B53294">
              <w:rPr>
                <w:lang w:val="en-GB"/>
              </w:rPr>
              <w:t>48.0</w:t>
            </w:r>
          </w:p>
        </w:tc>
        <w:tc>
          <w:tcPr>
            <w:tcW w:w="775" w:type="dxa"/>
            <w:tcBorders>
              <w:left w:val="single" w:sz="4" w:space="0" w:color="auto"/>
              <w:right w:val="single" w:sz="4" w:space="0" w:color="auto"/>
            </w:tcBorders>
            <w:tcMar>
              <w:top w:w="113" w:type="dxa"/>
              <w:left w:w="113" w:type="dxa"/>
              <w:bottom w:w="11" w:type="dxa"/>
              <w:right w:w="113" w:type="dxa"/>
            </w:tcMar>
          </w:tcPr>
          <w:p w14:paraId="51815F8D" w14:textId="77777777" w:rsidR="0075026B" w:rsidRPr="00B53294" w:rsidRDefault="0075026B" w:rsidP="00412787">
            <w:pPr>
              <w:pStyle w:val="TabellText"/>
              <w:rPr>
                <w:lang w:val="en-GB"/>
              </w:rPr>
            </w:pPr>
            <w:r w:rsidRPr="00B53294">
              <w:rPr>
                <w:lang w:val="en-GB"/>
              </w:rPr>
              <w:t>11.3</w:t>
            </w:r>
          </w:p>
        </w:tc>
        <w:tc>
          <w:tcPr>
            <w:tcW w:w="737" w:type="dxa"/>
            <w:tcBorders>
              <w:left w:val="single" w:sz="4" w:space="0" w:color="auto"/>
            </w:tcBorders>
            <w:tcMar>
              <w:top w:w="113" w:type="dxa"/>
              <w:left w:w="113" w:type="dxa"/>
              <w:bottom w:w="11" w:type="dxa"/>
              <w:right w:w="113" w:type="dxa"/>
            </w:tcMar>
          </w:tcPr>
          <w:p w14:paraId="6B3B9789" w14:textId="77777777" w:rsidR="0075026B" w:rsidRPr="00B53294" w:rsidRDefault="0075026B" w:rsidP="00412787">
            <w:pPr>
              <w:pStyle w:val="TabellText"/>
              <w:rPr>
                <w:lang w:val="en-GB"/>
              </w:rPr>
            </w:pPr>
            <w:r w:rsidRPr="00B53294">
              <w:rPr>
                <w:lang w:val="en-GB"/>
              </w:rPr>
              <w:t>50.0</w:t>
            </w:r>
          </w:p>
        </w:tc>
      </w:tr>
      <w:tr w:rsidR="0075026B" w:rsidRPr="00B53294" w14:paraId="20602558" w14:textId="77777777" w:rsidTr="00412787">
        <w:trPr>
          <w:trHeight w:val="170"/>
        </w:trPr>
        <w:tc>
          <w:tcPr>
            <w:tcW w:w="1531" w:type="dxa"/>
            <w:tcBorders>
              <w:right w:val="single" w:sz="4" w:space="0" w:color="auto"/>
            </w:tcBorders>
            <w:tcMar>
              <w:top w:w="113" w:type="dxa"/>
              <w:left w:w="0" w:type="dxa"/>
              <w:bottom w:w="11" w:type="dxa"/>
              <w:right w:w="113" w:type="dxa"/>
            </w:tcMar>
          </w:tcPr>
          <w:p w14:paraId="4710FA69" w14:textId="77777777" w:rsidR="0075026B" w:rsidRPr="00B53294" w:rsidRDefault="0075026B" w:rsidP="00412787">
            <w:pPr>
              <w:pStyle w:val="TabellText"/>
              <w:rPr>
                <w:lang w:val="en-GB"/>
              </w:rPr>
            </w:pPr>
            <w:r w:rsidRPr="00B53294">
              <w:rPr>
                <w:lang w:val="en-GB"/>
              </w:rPr>
              <w:t>BWR total</w:t>
            </w:r>
          </w:p>
        </w:tc>
        <w:tc>
          <w:tcPr>
            <w:tcW w:w="926" w:type="dxa"/>
            <w:tcBorders>
              <w:left w:val="single" w:sz="4" w:space="0" w:color="auto"/>
              <w:right w:val="single" w:sz="4" w:space="0" w:color="auto"/>
            </w:tcBorders>
            <w:tcMar>
              <w:top w:w="113" w:type="dxa"/>
              <w:left w:w="113" w:type="dxa"/>
              <w:bottom w:w="11" w:type="dxa"/>
              <w:right w:w="113" w:type="dxa"/>
            </w:tcMar>
          </w:tcPr>
          <w:p w14:paraId="71637698" w14:textId="77777777" w:rsidR="0075026B" w:rsidRPr="00B53294" w:rsidRDefault="0075026B" w:rsidP="00412787">
            <w:pPr>
              <w:pStyle w:val="TabellText"/>
              <w:rPr>
                <w:lang w:val="en-GB"/>
              </w:rPr>
            </w:pPr>
            <w:r w:rsidRPr="00B53294">
              <w:rPr>
                <w:lang w:val="en-GB"/>
              </w:rPr>
              <w:t>39.4</w:t>
            </w:r>
          </w:p>
        </w:tc>
        <w:tc>
          <w:tcPr>
            <w:tcW w:w="850" w:type="dxa"/>
            <w:tcBorders>
              <w:left w:val="single" w:sz="4" w:space="0" w:color="auto"/>
              <w:right w:val="single" w:sz="4" w:space="0" w:color="auto"/>
            </w:tcBorders>
            <w:tcMar>
              <w:top w:w="113" w:type="dxa"/>
              <w:left w:w="113" w:type="dxa"/>
              <w:bottom w:w="11" w:type="dxa"/>
              <w:right w:w="113" w:type="dxa"/>
            </w:tcMar>
          </w:tcPr>
          <w:p w14:paraId="0FC98701" w14:textId="77777777" w:rsidR="0075026B" w:rsidRPr="00B53294" w:rsidRDefault="0075026B" w:rsidP="00412787">
            <w:pPr>
              <w:pStyle w:val="TabellText"/>
              <w:rPr>
                <w:lang w:val="en-GB"/>
              </w:rPr>
            </w:pPr>
            <w:r w:rsidRPr="00B53294">
              <w:rPr>
                <w:lang w:val="en-GB"/>
              </w:rPr>
              <w:t>41.5</w:t>
            </w:r>
          </w:p>
        </w:tc>
        <w:tc>
          <w:tcPr>
            <w:tcW w:w="1172" w:type="dxa"/>
            <w:tcBorders>
              <w:left w:val="single" w:sz="4" w:space="0" w:color="auto"/>
              <w:right w:val="single" w:sz="4" w:space="0" w:color="auto"/>
            </w:tcBorders>
            <w:tcMar>
              <w:top w:w="113" w:type="dxa"/>
              <w:left w:w="113" w:type="dxa"/>
              <w:bottom w:w="11" w:type="dxa"/>
              <w:right w:w="113" w:type="dxa"/>
            </w:tcMar>
          </w:tcPr>
          <w:p w14:paraId="414CE67D" w14:textId="77777777" w:rsidR="0075026B" w:rsidRPr="00B53294" w:rsidRDefault="0075026B" w:rsidP="00412787">
            <w:pPr>
              <w:pStyle w:val="TabellText"/>
              <w:rPr>
                <w:lang w:val="en-GB"/>
              </w:rPr>
            </w:pPr>
            <w:r w:rsidRPr="00B53294">
              <w:rPr>
                <w:lang w:val="en-GB"/>
              </w:rPr>
              <w:t>34.6</w:t>
            </w:r>
          </w:p>
        </w:tc>
        <w:tc>
          <w:tcPr>
            <w:tcW w:w="1190" w:type="dxa"/>
            <w:tcBorders>
              <w:left w:val="single" w:sz="4" w:space="0" w:color="auto"/>
              <w:right w:val="single" w:sz="4" w:space="0" w:color="auto"/>
            </w:tcBorders>
            <w:tcMar>
              <w:top w:w="113" w:type="dxa"/>
              <w:left w:w="113" w:type="dxa"/>
              <w:bottom w:w="11" w:type="dxa"/>
              <w:right w:w="113" w:type="dxa"/>
            </w:tcMar>
          </w:tcPr>
          <w:p w14:paraId="3E331AEF" w14:textId="77777777" w:rsidR="0075026B" w:rsidRPr="00B53294" w:rsidRDefault="0075026B" w:rsidP="00412787">
            <w:pPr>
              <w:pStyle w:val="TabellText"/>
              <w:rPr>
                <w:lang w:val="en-GB"/>
              </w:rPr>
            </w:pPr>
            <w:r w:rsidRPr="00B53294">
              <w:rPr>
                <w:lang w:val="en-GB"/>
              </w:rPr>
              <w:t>48.0</w:t>
            </w:r>
          </w:p>
        </w:tc>
        <w:tc>
          <w:tcPr>
            <w:tcW w:w="775" w:type="dxa"/>
            <w:tcBorders>
              <w:left w:val="single" w:sz="4" w:space="0" w:color="auto"/>
              <w:right w:val="single" w:sz="4" w:space="0" w:color="auto"/>
            </w:tcBorders>
            <w:tcMar>
              <w:top w:w="113" w:type="dxa"/>
              <w:left w:w="113" w:type="dxa"/>
              <w:bottom w:w="11" w:type="dxa"/>
              <w:right w:w="113" w:type="dxa"/>
            </w:tcMar>
          </w:tcPr>
          <w:p w14:paraId="499D0E47" w14:textId="77777777" w:rsidR="0075026B" w:rsidRPr="00B53294" w:rsidRDefault="0075026B" w:rsidP="00412787">
            <w:pPr>
              <w:pStyle w:val="TabellText"/>
              <w:rPr>
                <w:lang w:val="en-GB"/>
              </w:rPr>
            </w:pPr>
            <w:r w:rsidRPr="00B53294">
              <w:rPr>
                <w:lang w:val="en-GB"/>
              </w:rPr>
              <w:t>5.4</w:t>
            </w:r>
          </w:p>
        </w:tc>
        <w:tc>
          <w:tcPr>
            <w:tcW w:w="737" w:type="dxa"/>
            <w:tcBorders>
              <w:left w:val="single" w:sz="4" w:space="0" w:color="auto"/>
            </w:tcBorders>
            <w:tcMar>
              <w:top w:w="113" w:type="dxa"/>
              <w:left w:w="113" w:type="dxa"/>
              <w:bottom w:w="11" w:type="dxa"/>
              <w:right w:w="113" w:type="dxa"/>
            </w:tcMar>
          </w:tcPr>
          <w:p w14:paraId="29399043" w14:textId="77777777" w:rsidR="0075026B" w:rsidRPr="00B53294" w:rsidRDefault="0075026B" w:rsidP="00412787">
            <w:pPr>
              <w:pStyle w:val="TabellText"/>
              <w:rPr>
                <w:lang w:val="en-GB"/>
              </w:rPr>
            </w:pPr>
            <w:r w:rsidRPr="00B53294">
              <w:rPr>
                <w:lang w:val="en-GB"/>
              </w:rPr>
              <w:t>50.0</w:t>
            </w:r>
          </w:p>
        </w:tc>
      </w:tr>
      <w:tr w:rsidR="0075026B" w:rsidRPr="00B53294" w14:paraId="54B6A962" w14:textId="77777777" w:rsidTr="00412787">
        <w:trPr>
          <w:trHeight w:val="170"/>
        </w:trPr>
        <w:tc>
          <w:tcPr>
            <w:tcW w:w="1531" w:type="dxa"/>
            <w:tcBorders>
              <w:right w:val="single" w:sz="4" w:space="0" w:color="auto"/>
            </w:tcBorders>
            <w:tcMar>
              <w:top w:w="113" w:type="dxa"/>
              <w:left w:w="0" w:type="dxa"/>
              <w:bottom w:w="11" w:type="dxa"/>
              <w:right w:w="113" w:type="dxa"/>
            </w:tcMar>
          </w:tcPr>
          <w:p w14:paraId="238573FE" w14:textId="77777777" w:rsidR="0075026B" w:rsidRPr="00B53294" w:rsidRDefault="0075026B" w:rsidP="00412787">
            <w:pPr>
              <w:pStyle w:val="TabellText"/>
              <w:rPr>
                <w:lang w:val="en-GB"/>
              </w:rPr>
            </w:pPr>
            <w:r w:rsidRPr="00B53294">
              <w:rPr>
                <w:lang w:val="en-GB"/>
              </w:rPr>
              <w:t>PWR produced</w:t>
            </w:r>
          </w:p>
        </w:tc>
        <w:tc>
          <w:tcPr>
            <w:tcW w:w="926" w:type="dxa"/>
            <w:tcBorders>
              <w:left w:val="single" w:sz="4" w:space="0" w:color="auto"/>
              <w:right w:val="single" w:sz="4" w:space="0" w:color="auto"/>
            </w:tcBorders>
            <w:tcMar>
              <w:top w:w="113" w:type="dxa"/>
              <w:left w:w="113" w:type="dxa"/>
              <w:bottom w:w="11" w:type="dxa"/>
              <w:right w:w="113" w:type="dxa"/>
            </w:tcMar>
          </w:tcPr>
          <w:p w14:paraId="51BF94A4" w14:textId="77777777" w:rsidR="0075026B" w:rsidRPr="00B53294" w:rsidRDefault="0075026B" w:rsidP="00412787">
            <w:pPr>
              <w:pStyle w:val="TabellText"/>
              <w:rPr>
                <w:lang w:val="en-GB"/>
              </w:rPr>
            </w:pPr>
            <w:r w:rsidRPr="00B53294">
              <w:rPr>
                <w:lang w:val="en-GB"/>
              </w:rPr>
              <w:t>42.6</w:t>
            </w:r>
          </w:p>
        </w:tc>
        <w:tc>
          <w:tcPr>
            <w:tcW w:w="850" w:type="dxa"/>
            <w:tcBorders>
              <w:left w:val="single" w:sz="4" w:space="0" w:color="auto"/>
              <w:right w:val="single" w:sz="4" w:space="0" w:color="auto"/>
            </w:tcBorders>
            <w:tcMar>
              <w:top w:w="113" w:type="dxa"/>
              <w:left w:w="113" w:type="dxa"/>
              <w:bottom w:w="11" w:type="dxa"/>
              <w:right w:w="113" w:type="dxa"/>
            </w:tcMar>
          </w:tcPr>
          <w:p w14:paraId="3DB6285A" w14:textId="77777777" w:rsidR="0075026B" w:rsidRPr="00B53294" w:rsidRDefault="0075026B" w:rsidP="00412787">
            <w:pPr>
              <w:pStyle w:val="TabellText"/>
              <w:rPr>
                <w:lang w:val="en-GB"/>
              </w:rPr>
            </w:pPr>
            <w:r w:rsidRPr="00B53294">
              <w:rPr>
                <w:lang w:val="en-GB"/>
              </w:rPr>
              <w:t>44</w:t>
            </w:r>
          </w:p>
        </w:tc>
        <w:tc>
          <w:tcPr>
            <w:tcW w:w="1172" w:type="dxa"/>
            <w:tcBorders>
              <w:left w:val="single" w:sz="4" w:space="0" w:color="auto"/>
              <w:right w:val="single" w:sz="4" w:space="0" w:color="auto"/>
            </w:tcBorders>
            <w:tcMar>
              <w:top w:w="113" w:type="dxa"/>
              <w:left w:w="113" w:type="dxa"/>
              <w:bottom w:w="11" w:type="dxa"/>
              <w:right w:w="113" w:type="dxa"/>
            </w:tcMar>
          </w:tcPr>
          <w:p w14:paraId="1036D732" w14:textId="77777777" w:rsidR="0075026B" w:rsidRPr="00B53294" w:rsidRDefault="0075026B" w:rsidP="00412787">
            <w:pPr>
              <w:pStyle w:val="TabellText"/>
              <w:rPr>
                <w:lang w:val="en-GB"/>
              </w:rPr>
            </w:pPr>
            <w:r w:rsidRPr="00B53294">
              <w:rPr>
                <w:lang w:val="en-GB"/>
              </w:rPr>
              <w:t>40.1</w:t>
            </w:r>
          </w:p>
        </w:tc>
        <w:tc>
          <w:tcPr>
            <w:tcW w:w="1190" w:type="dxa"/>
            <w:tcBorders>
              <w:left w:val="single" w:sz="4" w:space="0" w:color="auto"/>
              <w:right w:val="single" w:sz="4" w:space="0" w:color="auto"/>
            </w:tcBorders>
            <w:tcMar>
              <w:top w:w="113" w:type="dxa"/>
              <w:left w:w="113" w:type="dxa"/>
              <w:bottom w:w="11" w:type="dxa"/>
              <w:right w:w="113" w:type="dxa"/>
            </w:tcMar>
          </w:tcPr>
          <w:p w14:paraId="22EA4C1E" w14:textId="77777777" w:rsidR="0075026B" w:rsidRPr="00B53294" w:rsidRDefault="0075026B" w:rsidP="00412787">
            <w:pPr>
              <w:pStyle w:val="TabellText"/>
              <w:rPr>
                <w:lang w:val="en-GB"/>
              </w:rPr>
            </w:pPr>
            <w:r w:rsidRPr="00B53294">
              <w:rPr>
                <w:lang w:val="en-GB"/>
              </w:rPr>
              <w:t>46.6</w:t>
            </w:r>
          </w:p>
        </w:tc>
        <w:tc>
          <w:tcPr>
            <w:tcW w:w="775" w:type="dxa"/>
            <w:tcBorders>
              <w:left w:val="single" w:sz="4" w:space="0" w:color="auto"/>
              <w:right w:val="single" w:sz="4" w:space="0" w:color="auto"/>
            </w:tcBorders>
            <w:tcMar>
              <w:top w:w="113" w:type="dxa"/>
              <w:left w:w="113" w:type="dxa"/>
              <w:bottom w:w="11" w:type="dxa"/>
              <w:right w:w="113" w:type="dxa"/>
            </w:tcMar>
          </w:tcPr>
          <w:p w14:paraId="1176E229" w14:textId="77777777" w:rsidR="0075026B" w:rsidRPr="00B53294" w:rsidRDefault="0075026B" w:rsidP="00412787">
            <w:pPr>
              <w:pStyle w:val="TabellText"/>
              <w:rPr>
                <w:lang w:val="en-GB"/>
              </w:rPr>
            </w:pPr>
            <w:r w:rsidRPr="00B53294">
              <w:rPr>
                <w:lang w:val="en-GB"/>
              </w:rPr>
              <w:t>14.3</w:t>
            </w:r>
          </w:p>
        </w:tc>
        <w:tc>
          <w:tcPr>
            <w:tcW w:w="737" w:type="dxa"/>
            <w:tcBorders>
              <w:left w:val="single" w:sz="4" w:space="0" w:color="auto"/>
            </w:tcBorders>
            <w:tcMar>
              <w:top w:w="113" w:type="dxa"/>
              <w:left w:w="113" w:type="dxa"/>
              <w:bottom w:w="11" w:type="dxa"/>
              <w:right w:w="113" w:type="dxa"/>
            </w:tcMar>
          </w:tcPr>
          <w:p w14:paraId="18CEE868" w14:textId="77777777" w:rsidR="0075026B" w:rsidRPr="00B53294" w:rsidRDefault="0075026B" w:rsidP="00412787">
            <w:pPr>
              <w:pStyle w:val="TabellText"/>
              <w:rPr>
                <w:lang w:val="en-GB"/>
              </w:rPr>
            </w:pPr>
            <w:r w:rsidRPr="00B53294">
              <w:rPr>
                <w:lang w:val="en-GB"/>
              </w:rPr>
              <w:t>57.8</w:t>
            </w:r>
          </w:p>
        </w:tc>
      </w:tr>
      <w:tr w:rsidR="0075026B" w:rsidRPr="00B53294" w14:paraId="64DDC3ED" w14:textId="77777777" w:rsidTr="00412787">
        <w:trPr>
          <w:trHeight w:val="170"/>
        </w:trPr>
        <w:tc>
          <w:tcPr>
            <w:tcW w:w="1531" w:type="dxa"/>
            <w:tcBorders>
              <w:right w:val="single" w:sz="4" w:space="0" w:color="auto"/>
            </w:tcBorders>
            <w:tcMar>
              <w:top w:w="113" w:type="dxa"/>
              <w:left w:w="0" w:type="dxa"/>
              <w:bottom w:w="11" w:type="dxa"/>
              <w:right w:w="113" w:type="dxa"/>
            </w:tcMar>
          </w:tcPr>
          <w:p w14:paraId="7E8CF901" w14:textId="77777777" w:rsidR="0075026B" w:rsidRPr="00B53294" w:rsidRDefault="0075026B" w:rsidP="00412787">
            <w:pPr>
              <w:pStyle w:val="TabellText"/>
              <w:rPr>
                <w:lang w:val="en-GB"/>
              </w:rPr>
            </w:pPr>
            <w:r w:rsidRPr="00B53294">
              <w:rPr>
                <w:lang w:val="en-GB"/>
              </w:rPr>
              <w:t>PWR prognosis</w:t>
            </w:r>
          </w:p>
        </w:tc>
        <w:tc>
          <w:tcPr>
            <w:tcW w:w="926" w:type="dxa"/>
            <w:tcBorders>
              <w:left w:val="single" w:sz="4" w:space="0" w:color="auto"/>
              <w:right w:val="single" w:sz="4" w:space="0" w:color="auto"/>
            </w:tcBorders>
            <w:tcMar>
              <w:top w:w="113" w:type="dxa"/>
              <w:left w:w="113" w:type="dxa"/>
              <w:bottom w:w="11" w:type="dxa"/>
              <w:right w:w="113" w:type="dxa"/>
            </w:tcMar>
          </w:tcPr>
          <w:p w14:paraId="0139847E" w14:textId="77777777" w:rsidR="0075026B" w:rsidRPr="00B53294" w:rsidRDefault="0075026B" w:rsidP="00412787">
            <w:pPr>
              <w:pStyle w:val="TabellText"/>
              <w:rPr>
                <w:lang w:val="en-GB"/>
              </w:rPr>
            </w:pPr>
            <w:r w:rsidRPr="00B53294">
              <w:rPr>
                <w:lang w:val="en-GB"/>
              </w:rPr>
              <w:t>49.9</w:t>
            </w:r>
          </w:p>
        </w:tc>
        <w:tc>
          <w:tcPr>
            <w:tcW w:w="850" w:type="dxa"/>
            <w:tcBorders>
              <w:left w:val="single" w:sz="4" w:space="0" w:color="auto"/>
              <w:right w:val="single" w:sz="4" w:space="0" w:color="auto"/>
            </w:tcBorders>
            <w:tcMar>
              <w:top w:w="113" w:type="dxa"/>
              <w:left w:w="113" w:type="dxa"/>
              <w:bottom w:w="11" w:type="dxa"/>
              <w:right w:w="113" w:type="dxa"/>
            </w:tcMar>
          </w:tcPr>
          <w:p w14:paraId="169C8342" w14:textId="77777777" w:rsidR="0075026B" w:rsidRPr="00B53294" w:rsidRDefault="0075026B" w:rsidP="00412787">
            <w:pPr>
              <w:pStyle w:val="TabellText"/>
              <w:rPr>
                <w:lang w:val="en-GB"/>
              </w:rPr>
            </w:pPr>
            <w:r w:rsidRPr="00B53294">
              <w:rPr>
                <w:lang w:val="en-GB"/>
              </w:rPr>
              <w:t>52.4</w:t>
            </w:r>
          </w:p>
        </w:tc>
        <w:tc>
          <w:tcPr>
            <w:tcW w:w="1172" w:type="dxa"/>
            <w:tcBorders>
              <w:left w:val="single" w:sz="4" w:space="0" w:color="auto"/>
              <w:right w:val="single" w:sz="4" w:space="0" w:color="auto"/>
            </w:tcBorders>
            <w:tcMar>
              <w:top w:w="113" w:type="dxa"/>
              <w:left w:w="113" w:type="dxa"/>
              <w:bottom w:w="11" w:type="dxa"/>
              <w:right w:w="113" w:type="dxa"/>
            </w:tcMar>
          </w:tcPr>
          <w:p w14:paraId="0D643846" w14:textId="77777777" w:rsidR="0075026B" w:rsidRPr="00B53294" w:rsidRDefault="0075026B" w:rsidP="00412787">
            <w:pPr>
              <w:pStyle w:val="TabellText"/>
              <w:rPr>
                <w:lang w:val="en-GB"/>
              </w:rPr>
            </w:pPr>
            <w:r w:rsidRPr="00B53294">
              <w:rPr>
                <w:lang w:val="en-GB"/>
              </w:rPr>
              <w:t>50.8</w:t>
            </w:r>
          </w:p>
        </w:tc>
        <w:tc>
          <w:tcPr>
            <w:tcW w:w="1190" w:type="dxa"/>
            <w:tcBorders>
              <w:left w:val="single" w:sz="4" w:space="0" w:color="auto"/>
              <w:right w:val="single" w:sz="4" w:space="0" w:color="auto"/>
            </w:tcBorders>
            <w:tcMar>
              <w:top w:w="113" w:type="dxa"/>
              <w:left w:w="113" w:type="dxa"/>
              <w:bottom w:w="11" w:type="dxa"/>
              <w:right w:w="113" w:type="dxa"/>
            </w:tcMar>
          </w:tcPr>
          <w:p w14:paraId="58CF845F" w14:textId="77777777" w:rsidR="0075026B" w:rsidRPr="00B53294" w:rsidRDefault="0075026B" w:rsidP="00412787">
            <w:pPr>
              <w:pStyle w:val="TabellText"/>
              <w:rPr>
                <w:lang w:val="en-GB"/>
              </w:rPr>
            </w:pPr>
            <w:r w:rsidRPr="00B53294">
              <w:rPr>
                <w:lang w:val="en-GB"/>
              </w:rPr>
              <w:t>53.5</w:t>
            </w:r>
          </w:p>
        </w:tc>
        <w:tc>
          <w:tcPr>
            <w:tcW w:w="775" w:type="dxa"/>
            <w:tcBorders>
              <w:left w:val="single" w:sz="4" w:space="0" w:color="auto"/>
              <w:right w:val="single" w:sz="4" w:space="0" w:color="auto"/>
            </w:tcBorders>
            <w:tcMar>
              <w:top w:w="113" w:type="dxa"/>
              <w:left w:w="113" w:type="dxa"/>
              <w:bottom w:w="11" w:type="dxa"/>
              <w:right w:w="113" w:type="dxa"/>
            </w:tcMar>
          </w:tcPr>
          <w:p w14:paraId="2C1615C7" w14:textId="77777777" w:rsidR="0075026B" w:rsidRPr="00B53294" w:rsidRDefault="0075026B" w:rsidP="00412787">
            <w:pPr>
              <w:pStyle w:val="TabellText"/>
              <w:rPr>
                <w:lang w:val="en-GB"/>
              </w:rPr>
            </w:pPr>
            <w:r w:rsidRPr="00B53294">
              <w:rPr>
                <w:lang w:val="en-GB"/>
              </w:rPr>
              <w:t>17.0</w:t>
            </w:r>
          </w:p>
        </w:tc>
        <w:tc>
          <w:tcPr>
            <w:tcW w:w="737" w:type="dxa"/>
            <w:tcBorders>
              <w:left w:val="single" w:sz="4" w:space="0" w:color="auto"/>
            </w:tcBorders>
            <w:tcMar>
              <w:top w:w="113" w:type="dxa"/>
              <w:left w:w="113" w:type="dxa"/>
              <w:bottom w:w="11" w:type="dxa"/>
              <w:right w:w="113" w:type="dxa"/>
            </w:tcMar>
          </w:tcPr>
          <w:p w14:paraId="664E4C9B" w14:textId="77777777" w:rsidR="0075026B" w:rsidRPr="00B53294" w:rsidRDefault="0075026B" w:rsidP="00412787">
            <w:pPr>
              <w:pStyle w:val="TabellText"/>
              <w:rPr>
                <w:lang w:val="en-GB"/>
              </w:rPr>
            </w:pPr>
            <w:r w:rsidRPr="00B53294">
              <w:rPr>
                <w:lang w:val="en-GB"/>
              </w:rPr>
              <w:t>56.2</w:t>
            </w:r>
          </w:p>
        </w:tc>
      </w:tr>
      <w:tr w:rsidR="0075026B" w:rsidRPr="00B53294" w14:paraId="611996F3" w14:textId="77777777" w:rsidTr="00412787">
        <w:trPr>
          <w:trHeight w:val="170"/>
        </w:trPr>
        <w:tc>
          <w:tcPr>
            <w:tcW w:w="1531" w:type="dxa"/>
            <w:tcBorders>
              <w:bottom w:val="single" w:sz="4" w:space="0" w:color="auto"/>
              <w:right w:val="single" w:sz="4" w:space="0" w:color="auto"/>
            </w:tcBorders>
            <w:tcMar>
              <w:top w:w="113" w:type="dxa"/>
              <w:left w:w="0" w:type="dxa"/>
              <w:bottom w:w="113" w:type="dxa"/>
              <w:right w:w="113" w:type="dxa"/>
            </w:tcMar>
          </w:tcPr>
          <w:p w14:paraId="2AB25156" w14:textId="77777777" w:rsidR="0075026B" w:rsidRPr="00B53294" w:rsidRDefault="0075026B" w:rsidP="00412787">
            <w:pPr>
              <w:pStyle w:val="TabellText"/>
              <w:rPr>
                <w:lang w:val="en-GB"/>
              </w:rPr>
            </w:pPr>
            <w:r w:rsidRPr="00B53294">
              <w:rPr>
                <w:lang w:val="en-GB"/>
              </w:rPr>
              <w:t>PWR total</w:t>
            </w:r>
          </w:p>
        </w:tc>
        <w:tc>
          <w:tcPr>
            <w:tcW w:w="926" w:type="dxa"/>
            <w:tcBorders>
              <w:left w:val="single" w:sz="4" w:space="0" w:color="auto"/>
              <w:bottom w:val="single" w:sz="4" w:space="0" w:color="auto"/>
              <w:right w:val="single" w:sz="4" w:space="0" w:color="auto"/>
            </w:tcBorders>
            <w:tcMar>
              <w:top w:w="113" w:type="dxa"/>
              <w:left w:w="113" w:type="dxa"/>
              <w:bottom w:w="113" w:type="dxa"/>
              <w:right w:w="113" w:type="dxa"/>
            </w:tcMar>
          </w:tcPr>
          <w:p w14:paraId="15E71BD9" w14:textId="77777777" w:rsidR="0075026B" w:rsidRPr="00B53294" w:rsidRDefault="0075026B" w:rsidP="00412787">
            <w:pPr>
              <w:pStyle w:val="TabellText"/>
              <w:rPr>
                <w:lang w:val="en-GB"/>
              </w:rPr>
            </w:pPr>
            <w:r w:rsidRPr="00B53294">
              <w:rPr>
                <w:lang w:val="en-GB"/>
              </w:rPr>
              <w:t>45.8</w:t>
            </w:r>
          </w:p>
        </w:tc>
        <w:tc>
          <w:tcPr>
            <w:tcW w:w="850" w:type="dxa"/>
            <w:tcBorders>
              <w:left w:val="single" w:sz="4" w:space="0" w:color="auto"/>
              <w:bottom w:val="single" w:sz="4" w:space="0" w:color="auto"/>
              <w:right w:val="single" w:sz="4" w:space="0" w:color="auto"/>
            </w:tcBorders>
            <w:tcMar>
              <w:top w:w="113" w:type="dxa"/>
              <w:left w:w="113" w:type="dxa"/>
              <w:bottom w:w="113" w:type="dxa"/>
              <w:right w:w="113" w:type="dxa"/>
            </w:tcMar>
          </w:tcPr>
          <w:p w14:paraId="5E2411DF" w14:textId="77777777" w:rsidR="0075026B" w:rsidRPr="00B53294" w:rsidRDefault="0075026B" w:rsidP="00412787">
            <w:pPr>
              <w:pStyle w:val="TabellText"/>
              <w:rPr>
                <w:lang w:val="en-GB"/>
              </w:rPr>
            </w:pPr>
            <w:r w:rsidRPr="00B53294">
              <w:rPr>
                <w:lang w:val="en-GB"/>
              </w:rPr>
              <w:t>47.3</w:t>
            </w:r>
          </w:p>
        </w:tc>
        <w:tc>
          <w:tcPr>
            <w:tcW w:w="1172" w:type="dxa"/>
            <w:tcBorders>
              <w:left w:val="single" w:sz="4" w:space="0" w:color="auto"/>
              <w:bottom w:val="single" w:sz="4" w:space="0" w:color="auto"/>
              <w:right w:val="single" w:sz="4" w:space="0" w:color="auto"/>
            </w:tcBorders>
            <w:tcMar>
              <w:top w:w="113" w:type="dxa"/>
              <w:left w:w="113" w:type="dxa"/>
              <w:bottom w:w="113" w:type="dxa"/>
              <w:right w:w="113" w:type="dxa"/>
            </w:tcMar>
          </w:tcPr>
          <w:p w14:paraId="28CE8123" w14:textId="77777777" w:rsidR="0075026B" w:rsidRPr="00B53294" w:rsidRDefault="0075026B" w:rsidP="00412787">
            <w:pPr>
              <w:pStyle w:val="TabellText"/>
              <w:rPr>
                <w:lang w:val="en-GB"/>
              </w:rPr>
            </w:pPr>
            <w:r w:rsidRPr="00B53294">
              <w:rPr>
                <w:lang w:val="en-GB"/>
              </w:rPr>
              <w:t>41.9</w:t>
            </w:r>
          </w:p>
        </w:tc>
        <w:tc>
          <w:tcPr>
            <w:tcW w:w="1190" w:type="dxa"/>
            <w:tcBorders>
              <w:left w:val="single" w:sz="4" w:space="0" w:color="auto"/>
              <w:bottom w:val="single" w:sz="4" w:space="0" w:color="auto"/>
              <w:right w:val="single" w:sz="4" w:space="0" w:color="auto"/>
            </w:tcBorders>
            <w:tcMar>
              <w:top w:w="113" w:type="dxa"/>
              <w:left w:w="113" w:type="dxa"/>
              <w:bottom w:w="113" w:type="dxa"/>
              <w:right w:w="113" w:type="dxa"/>
            </w:tcMar>
          </w:tcPr>
          <w:p w14:paraId="153CEF7D" w14:textId="77777777" w:rsidR="0075026B" w:rsidRPr="00B53294" w:rsidRDefault="0075026B" w:rsidP="00412787">
            <w:pPr>
              <w:pStyle w:val="TabellText"/>
              <w:rPr>
                <w:lang w:val="en-GB"/>
              </w:rPr>
            </w:pPr>
            <w:r w:rsidRPr="00B53294">
              <w:rPr>
                <w:lang w:val="en-GB"/>
              </w:rPr>
              <w:t>52.4</w:t>
            </w:r>
          </w:p>
        </w:tc>
        <w:tc>
          <w:tcPr>
            <w:tcW w:w="775" w:type="dxa"/>
            <w:tcBorders>
              <w:left w:val="single" w:sz="4" w:space="0" w:color="auto"/>
              <w:bottom w:val="single" w:sz="4" w:space="0" w:color="auto"/>
              <w:right w:val="single" w:sz="4" w:space="0" w:color="auto"/>
            </w:tcBorders>
            <w:tcMar>
              <w:top w:w="113" w:type="dxa"/>
              <w:left w:w="113" w:type="dxa"/>
              <w:bottom w:w="113" w:type="dxa"/>
              <w:right w:w="113" w:type="dxa"/>
            </w:tcMar>
          </w:tcPr>
          <w:p w14:paraId="5DBC44BB" w14:textId="77777777" w:rsidR="0075026B" w:rsidRPr="00B53294" w:rsidRDefault="0075026B" w:rsidP="00412787">
            <w:pPr>
              <w:pStyle w:val="TabellText"/>
              <w:rPr>
                <w:lang w:val="en-GB"/>
              </w:rPr>
            </w:pPr>
            <w:r w:rsidRPr="00B53294">
              <w:rPr>
                <w:lang w:val="en-GB"/>
              </w:rPr>
              <w:t>14.3</w:t>
            </w:r>
          </w:p>
        </w:tc>
        <w:tc>
          <w:tcPr>
            <w:tcW w:w="737" w:type="dxa"/>
            <w:tcBorders>
              <w:left w:val="single" w:sz="4" w:space="0" w:color="auto"/>
              <w:bottom w:val="single" w:sz="4" w:space="0" w:color="auto"/>
            </w:tcBorders>
            <w:tcMar>
              <w:top w:w="113" w:type="dxa"/>
              <w:left w:w="113" w:type="dxa"/>
              <w:bottom w:w="113" w:type="dxa"/>
              <w:right w:w="113" w:type="dxa"/>
            </w:tcMar>
          </w:tcPr>
          <w:p w14:paraId="1AA5AE3A" w14:textId="77777777" w:rsidR="0075026B" w:rsidRPr="00B53294" w:rsidRDefault="0075026B" w:rsidP="00412787">
            <w:pPr>
              <w:pStyle w:val="TabellText"/>
              <w:rPr>
                <w:lang w:val="en-GB"/>
              </w:rPr>
            </w:pPr>
            <w:r w:rsidRPr="00B53294">
              <w:rPr>
                <w:lang w:val="en-GB"/>
              </w:rPr>
              <w:t>57.8</w:t>
            </w:r>
          </w:p>
        </w:tc>
      </w:tr>
    </w:tbl>
    <w:p w14:paraId="2DC0C4BE" w14:textId="77777777" w:rsidR="0075026B" w:rsidRPr="00B53294" w:rsidRDefault="0075026B" w:rsidP="0075026B">
      <w:pPr>
        <w:pStyle w:val="Heading3"/>
        <w:rPr>
          <w:lang w:val="en-GB"/>
        </w:rPr>
      </w:pPr>
      <w:bookmarkStart w:id="93" w:name="_Toc192162561"/>
      <w:bookmarkStart w:id="94" w:name="_Toc195186562"/>
      <w:r w:rsidRPr="00B53294">
        <w:rPr>
          <w:lang w:val="en-GB"/>
        </w:rPr>
        <w:t>Structure of the fuel assemblies</w:t>
      </w:r>
      <w:bookmarkEnd w:id="93"/>
      <w:bookmarkEnd w:id="94"/>
    </w:p>
    <w:p w14:paraId="5748660B" w14:textId="57EC92D4" w:rsidR="0075026B" w:rsidRPr="00B53294" w:rsidRDefault="0075026B" w:rsidP="0075026B">
      <w:pPr>
        <w:pStyle w:val="BodyText"/>
        <w:rPr>
          <w:lang w:val="en-GB"/>
        </w:rPr>
      </w:pPr>
      <w:r w:rsidRPr="00B53294">
        <w:rPr>
          <w:lang w:val="en-GB"/>
        </w:rPr>
        <w:t xml:space="preserve">Nuclear fuel, here exemplified by Svea 96 BWR fuel, consists of cylindrical pellets of uranium dioxide. </w:t>
      </w:r>
      <w:r w:rsidRPr="00B53294">
        <w:rPr>
          <w:spacing w:val="-1"/>
          <w:lang w:val="en-GB"/>
        </w:rPr>
        <w:t>The pellets are 11 mm high and have a diameter of 8 mm. They are stacked in approximately 4-metre-long</w:t>
      </w:r>
      <w:r w:rsidRPr="00B53294">
        <w:rPr>
          <w:lang w:val="en-GB"/>
        </w:rPr>
        <w:t xml:space="preserve"> cladding tubes of Zircaloy, a durable zirconium alloy. The tubes are sealed with welds and </w:t>
      </w:r>
      <w:r w:rsidRPr="00B53294">
        <w:rPr>
          <w:spacing w:val="-1"/>
          <w:lang w:val="en-GB"/>
        </w:rPr>
        <w:t>bundled together into fuel assemblies. Each assembly contains 96 cladding tubes. The fuel assembly also contains components made of the nickel alloys Inconel and Incoloy, and of stainless steel. Pellets</w:t>
      </w:r>
      <w:r w:rsidRPr="00B53294">
        <w:rPr>
          <w:lang w:val="en-GB"/>
        </w:rPr>
        <w:t xml:space="preserve"> in a cladding tube and a fuel assembly are shown in </w:t>
      </w:r>
      <w:r w:rsidRPr="00B53294">
        <w:rPr>
          <w:lang w:val="en-GB"/>
        </w:rPr>
        <w:fldChar w:fldCharType="begin"/>
      </w:r>
      <w:r w:rsidRPr="00B53294">
        <w:rPr>
          <w:lang w:val="en-GB"/>
        </w:rPr>
        <w:instrText xml:space="preserve"> REF _Ref191898577 \h  \* CHARFORMAT </w:instrText>
      </w:r>
      <w:r w:rsidRPr="00B53294">
        <w:rPr>
          <w:lang w:val="en-GB"/>
        </w:rPr>
      </w:r>
      <w:r w:rsidRPr="00B53294">
        <w:rPr>
          <w:lang w:val="en-GB"/>
        </w:rPr>
        <w:fldChar w:fldCharType="separate"/>
      </w:r>
      <w:r w:rsidR="001E6A0F" w:rsidRPr="00B53294">
        <w:rPr>
          <w:lang w:val="en-GB"/>
        </w:rPr>
        <w:t xml:space="preserve">Figure </w:t>
      </w:r>
      <w:r w:rsidR="001E6A0F">
        <w:rPr>
          <w:lang w:val="en-GB"/>
        </w:rPr>
        <w:t>1</w:t>
      </w:r>
      <w:r w:rsidR="001E6A0F">
        <w:rPr>
          <w:lang w:val="en-GB"/>
        </w:rPr>
        <w:noBreakHyphen/>
        <w:t xml:space="preserve">1SEQ Figur \* ARABIC \s 1 SEQ Figur \* ARABIC \s 1 SEQ Figur \* ARABIC \s 1 SEQ Figur \* ARABIC \s 1 SEQ Figur \* ARABIC \s 1 </w:t>
      </w:r>
      <w:r w:rsidRPr="00B53294">
        <w:rPr>
          <w:lang w:val="en-GB"/>
        </w:rPr>
        <w:fldChar w:fldCharType="end"/>
      </w:r>
      <w:r w:rsidRPr="00B53294">
        <w:rPr>
          <w:lang w:val="en-GB"/>
        </w:rPr>
        <w:t xml:space="preserve">. Aspects of importance in the safety </w:t>
      </w:r>
      <w:r w:rsidRPr="00B53294">
        <w:rPr>
          <w:spacing w:val="-1"/>
          <w:lang w:val="en-GB"/>
        </w:rPr>
        <w:t xml:space="preserve">assessment, for example the geometrical </w:t>
      </w:r>
      <w:r w:rsidRPr="00B53294">
        <w:rPr>
          <w:spacing w:val="-1"/>
          <w:lang w:val="en-GB"/>
        </w:rPr>
        <w:lastRenderedPageBreak/>
        <w:t xml:space="preserve">arrangements and dimensions of the fuel cladding tubes are, </w:t>
      </w:r>
      <w:r w:rsidRPr="00B53294">
        <w:rPr>
          <w:lang w:val="en-GB"/>
        </w:rPr>
        <w:t>as a rule, handled sufficiently pessimistically in analyses of radionuclide release and transport that differences between different fuel types are irrelevant.</w:t>
      </w:r>
    </w:p>
    <w:p w14:paraId="0F7F969B" w14:textId="77777777" w:rsidR="0075026B" w:rsidRPr="00B53294" w:rsidRDefault="0075026B" w:rsidP="0075026B">
      <w:pPr>
        <w:pStyle w:val="BodyText"/>
        <w:rPr>
          <w:lang w:val="en-GB"/>
        </w:rPr>
      </w:pPr>
    </w:p>
    <w:p w14:paraId="2CC16D49" w14:textId="77777777" w:rsidR="0075026B" w:rsidRPr="00B53294" w:rsidRDefault="0075026B" w:rsidP="0075026B">
      <w:pPr>
        <w:pStyle w:val="BodyText"/>
        <w:rPr>
          <w:b/>
          <w:bCs/>
          <w:lang w:val="en-GB"/>
        </w:rPr>
      </w:pPr>
      <w:r w:rsidRPr="00B53294">
        <w:rPr>
          <w:noProof/>
          <w:lang w:val="en-GB"/>
        </w:rPr>
        <w:drawing>
          <wp:inline distT="0" distB="0" distL="0" distR="0" wp14:anchorId="475E1BCA" wp14:editId="005CE130">
            <wp:extent cx="2791460" cy="2961640"/>
            <wp:effectExtent l="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1460" cy="2961640"/>
                    </a:xfrm>
                    <a:prstGeom prst="rect">
                      <a:avLst/>
                    </a:prstGeom>
                    <a:noFill/>
                    <a:ln>
                      <a:noFill/>
                    </a:ln>
                  </pic:spPr>
                </pic:pic>
              </a:graphicData>
            </a:graphic>
          </wp:inline>
        </w:drawing>
      </w:r>
    </w:p>
    <w:p w14:paraId="138A4D1C" w14:textId="7C6D5633" w:rsidR="0075026B" w:rsidRPr="00B53294" w:rsidRDefault="0075026B" w:rsidP="0075026B">
      <w:pPr>
        <w:pStyle w:val="Caption"/>
        <w:rPr>
          <w:b w:val="0"/>
          <w:sz w:val="20"/>
          <w:lang w:val="en-GB"/>
        </w:rPr>
      </w:pPr>
      <w:bookmarkStart w:id="95" w:name="_Ref191898577"/>
      <w:r w:rsidRPr="00B53294">
        <w:rPr>
          <w:lang w:val="en-GB"/>
        </w:rPr>
        <w:t xml:space="preserve">Figure </w:t>
      </w:r>
      <w:r w:rsidR="00267AEB">
        <w:rPr>
          <w:lang w:val="en-GB"/>
        </w:rPr>
        <w:fldChar w:fldCharType="begin"/>
      </w:r>
      <w:r w:rsidR="00267AEB">
        <w:rPr>
          <w:lang w:val="en-GB"/>
        </w:rPr>
        <w:instrText xml:space="preserve"> STYLEREF 1 \s </w:instrText>
      </w:r>
      <w:r w:rsidR="00267AEB">
        <w:rPr>
          <w:lang w:val="en-GB"/>
        </w:rPr>
        <w:fldChar w:fldCharType="separate"/>
      </w:r>
      <w:r w:rsidR="001E6A0F">
        <w:rPr>
          <w:noProof/>
          <w:lang w:val="en-GB"/>
        </w:rPr>
        <w:t>1</w:t>
      </w:r>
      <w:r w:rsidR="00267AEB">
        <w:rPr>
          <w:lang w:val="en-GB"/>
        </w:rPr>
        <w:fldChar w:fldCharType="end"/>
      </w:r>
      <w:r w:rsidR="00267AEB">
        <w:rPr>
          <w:lang w:val="en-GB"/>
        </w:rPr>
        <w:noBreakHyphen/>
      </w:r>
      <w:r w:rsidR="00267AEB">
        <w:rPr>
          <w:lang w:val="en-GB"/>
        </w:rPr>
        <w:fldChar w:fldCharType="begin"/>
      </w:r>
      <w:r w:rsidR="001E6A0F">
        <w:rPr>
          <w:lang w:val="en-GB"/>
        </w:rPr>
        <w:instrText xml:space="preserve">SEQ Figur \* ARABIC \s 1 </w:instrText>
      </w:r>
      <w:r w:rsidR="00267AEB">
        <w:rPr>
          <w:lang w:val="en-GB"/>
        </w:rPr>
        <w:fldChar w:fldCharType="separate"/>
      </w:r>
      <w:r w:rsidR="001E6A0F">
        <w:rPr>
          <w:noProof/>
          <w:lang w:val="en-GB"/>
        </w:rPr>
        <w:t>1</w:t>
      </w:r>
      <w:r w:rsidR="00267AEB">
        <w:rPr>
          <w:lang w:val="en-GB"/>
        </w:rPr>
        <w:fldChar w:fldCharType="end"/>
      </w:r>
      <w:ins w:id="96" w:author="Erik Bergendal" w:date="2025-05-13T14:05:00Z">
        <w:del w:id="97" w:author="Erik Bergendal" w:date="2025-05-15T13:41:00Z">
          <w:r w:rsidR="008C6F12" w:rsidDel="006F14C7">
            <w:rPr>
              <w:lang w:val="en-GB"/>
            </w:rPr>
            <w:fldChar w:fldCharType="begin"/>
          </w:r>
          <w:r w:rsidR="008C6F12" w:rsidDel="006F14C7">
            <w:rPr>
              <w:lang w:val="en-GB"/>
            </w:rPr>
            <w:delInstrText xml:space="preserve"> STYLEREF 1 \s </w:delInstrText>
          </w:r>
        </w:del>
      </w:ins>
      <w:del w:id="98" w:author="Erik Bergendal" w:date="2025-05-15T13:41:00Z">
        <w:r w:rsidR="008C6F12" w:rsidDel="006F14C7">
          <w:rPr>
            <w:lang w:val="en-GB"/>
          </w:rPr>
          <w:fldChar w:fldCharType="separate"/>
        </w:r>
        <w:r w:rsidR="00764DDA" w:rsidDel="006F14C7">
          <w:rPr>
            <w:noProof/>
            <w:lang w:val="en-GB"/>
          </w:rPr>
          <w:delText>1</w:delText>
        </w:r>
      </w:del>
      <w:ins w:id="99" w:author="Erik Bergendal" w:date="2025-05-13T14:05:00Z">
        <w:del w:id="100" w:author="Erik Bergendal" w:date="2025-05-15T13:41:00Z">
          <w:r w:rsidR="008C6F12" w:rsidDel="006F14C7">
            <w:rPr>
              <w:lang w:val="en-GB"/>
            </w:rPr>
            <w:fldChar w:fldCharType="end"/>
          </w:r>
          <w:r w:rsidR="008C6F12" w:rsidDel="006F14C7">
            <w:rPr>
              <w:lang w:val="en-GB"/>
            </w:rPr>
            <w:noBreakHyphen/>
          </w:r>
          <w:r w:rsidR="008C6F12" w:rsidDel="006F14C7">
            <w:rPr>
              <w:lang w:val="en-GB"/>
            </w:rPr>
            <w:fldChar w:fldCharType="begin"/>
          </w:r>
        </w:del>
      </w:ins>
      <w:r w:rsidR="006F14C7">
        <w:rPr>
          <w:lang w:val="en-GB"/>
        </w:rPr>
        <w:instrText xml:space="preserve">SEQ Figur \* ARABIC \s 1 </w:instrText>
      </w:r>
      <w:del w:id="101" w:author="Erik Bergendal" w:date="2025-05-15T13:41:00Z">
        <w:r w:rsidR="008C6F12" w:rsidDel="006F14C7">
          <w:rPr>
            <w:lang w:val="en-GB"/>
          </w:rPr>
          <w:fldChar w:fldCharType="separate"/>
        </w:r>
        <w:r w:rsidR="00764DDA" w:rsidDel="006F14C7">
          <w:rPr>
            <w:noProof/>
            <w:lang w:val="en-GB"/>
          </w:rPr>
          <w:delText>1</w:delText>
        </w:r>
      </w:del>
      <w:ins w:id="102" w:author="Erik Bergendal" w:date="2025-05-13T14:05:00Z">
        <w:del w:id="103" w:author="Erik Bergendal" w:date="2025-05-15T13:41:00Z">
          <w:r w:rsidR="008C6F12" w:rsidDel="006F14C7">
            <w:rPr>
              <w:lang w:val="en-GB"/>
            </w:rPr>
            <w:fldChar w:fldCharType="end"/>
          </w:r>
        </w:del>
      </w:ins>
      <w:ins w:id="104" w:author="Erik Bergendal" w:date="2025-05-09T10:01:00Z">
        <w:del w:id="105" w:author="Erik Bergendal" w:date="2025-05-13T14:05:00Z">
          <w:r w:rsidR="00424E63" w:rsidDel="008C6F12">
            <w:rPr>
              <w:lang w:val="en-GB"/>
            </w:rPr>
            <w:fldChar w:fldCharType="begin"/>
          </w:r>
          <w:r w:rsidR="00424E63" w:rsidDel="008C6F12">
            <w:rPr>
              <w:lang w:val="en-GB"/>
            </w:rPr>
            <w:delInstrText xml:space="preserve"> STYLEREF 1 \s </w:delInstrText>
          </w:r>
        </w:del>
      </w:ins>
      <w:del w:id="106" w:author="Erik Bergendal" w:date="2025-05-13T14:05:00Z">
        <w:r w:rsidR="00424E63" w:rsidDel="008C6F12">
          <w:rPr>
            <w:lang w:val="en-GB"/>
          </w:rPr>
          <w:fldChar w:fldCharType="separate"/>
        </w:r>
        <w:r w:rsidR="00424E63" w:rsidDel="008C6F12">
          <w:rPr>
            <w:noProof/>
            <w:lang w:val="en-GB"/>
          </w:rPr>
          <w:delText>1</w:delText>
        </w:r>
      </w:del>
      <w:ins w:id="107" w:author="Erik Bergendal" w:date="2025-05-09T10:01:00Z">
        <w:del w:id="108" w:author="Erik Bergendal" w:date="2025-05-13T14:05:00Z">
          <w:r w:rsidR="00424E63" w:rsidDel="008C6F12">
            <w:rPr>
              <w:lang w:val="en-GB"/>
            </w:rPr>
            <w:fldChar w:fldCharType="end"/>
          </w:r>
          <w:r w:rsidR="00424E63" w:rsidDel="008C6F12">
            <w:rPr>
              <w:lang w:val="en-GB"/>
            </w:rPr>
            <w:noBreakHyphen/>
          </w:r>
          <w:r w:rsidR="00424E63" w:rsidDel="008C6F12">
            <w:rPr>
              <w:lang w:val="en-GB"/>
            </w:rPr>
            <w:fldChar w:fldCharType="begin"/>
          </w:r>
        </w:del>
      </w:ins>
      <w:r w:rsidR="006F14C7">
        <w:rPr>
          <w:lang w:val="en-GB"/>
        </w:rPr>
        <w:instrText xml:space="preserve">SEQ Figur \* ARABIC \s 1 </w:instrText>
      </w:r>
      <w:del w:id="109" w:author="Erik Bergendal" w:date="2025-05-13T14:05:00Z">
        <w:r w:rsidR="00424E63" w:rsidDel="008C6F12">
          <w:rPr>
            <w:lang w:val="en-GB"/>
          </w:rPr>
          <w:fldChar w:fldCharType="separate"/>
        </w:r>
        <w:r w:rsidR="00424E63" w:rsidDel="008C6F12">
          <w:rPr>
            <w:noProof/>
            <w:lang w:val="en-GB"/>
          </w:rPr>
          <w:delText>1</w:delText>
        </w:r>
      </w:del>
      <w:ins w:id="110" w:author="Erik Bergendal" w:date="2025-05-09T10:01:00Z">
        <w:del w:id="111" w:author="Erik Bergendal" w:date="2025-05-13T14:05:00Z">
          <w:r w:rsidR="00424E63" w:rsidDel="008C6F12">
            <w:rPr>
              <w:lang w:val="en-GB"/>
            </w:rPr>
            <w:fldChar w:fldCharType="end"/>
          </w:r>
        </w:del>
      </w:ins>
      <w:ins w:id="112" w:author="Erik Bergendal" w:date="2025-05-08T14:45:00Z">
        <w:del w:id="113" w:author="Erik Bergendal" w:date="2025-05-09T10:01:00Z">
          <w:r w:rsidR="00E413DB" w:rsidDel="00424E63">
            <w:rPr>
              <w:lang w:val="en-GB"/>
            </w:rPr>
            <w:fldChar w:fldCharType="begin"/>
          </w:r>
          <w:r w:rsidR="00E413DB" w:rsidDel="00424E63">
            <w:rPr>
              <w:lang w:val="en-GB"/>
            </w:rPr>
            <w:delInstrText xml:space="preserve"> STYLEREF 1 \s </w:delInstrText>
          </w:r>
        </w:del>
      </w:ins>
      <w:del w:id="114" w:author="Erik Bergendal" w:date="2025-05-09T10:01:00Z">
        <w:r w:rsidR="00E413DB" w:rsidDel="00424E63">
          <w:rPr>
            <w:lang w:val="en-GB"/>
          </w:rPr>
          <w:fldChar w:fldCharType="separate"/>
        </w:r>
        <w:r w:rsidR="00E413DB" w:rsidDel="00424E63">
          <w:rPr>
            <w:noProof/>
            <w:lang w:val="en-GB"/>
          </w:rPr>
          <w:delText>1</w:delText>
        </w:r>
      </w:del>
      <w:ins w:id="115" w:author="Erik Bergendal" w:date="2025-05-08T14:45:00Z">
        <w:del w:id="116" w:author="Erik Bergendal" w:date="2025-05-09T10:01:00Z">
          <w:r w:rsidR="00E413DB" w:rsidDel="00424E63">
            <w:rPr>
              <w:lang w:val="en-GB"/>
            </w:rPr>
            <w:fldChar w:fldCharType="end"/>
          </w:r>
          <w:r w:rsidR="00E413DB" w:rsidDel="00424E63">
            <w:rPr>
              <w:lang w:val="en-GB"/>
            </w:rPr>
            <w:noBreakHyphen/>
          </w:r>
          <w:r w:rsidR="00E413DB" w:rsidDel="00424E63">
            <w:rPr>
              <w:lang w:val="en-GB"/>
            </w:rPr>
            <w:fldChar w:fldCharType="begin"/>
          </w:r>
        </w:del>
      </w:ins>
      <w:r w:rsidR="006F14C7">
        <w:rPr>
          <w:lang w:val="en-GB"/>
        </w:rPr>
        <w:instrText xml:space="preserve">SEQ Figur \* ARABIC \s 1 </w:instrText>
      </w:r>
      <w:del w:id="117" w:author="Erik Bergendal" w:date="2025-05-09T10:01:00Z">
        <w:r w:rsidR="00E413DB" w:rsidDel="00424E63">
          <w:rPr>
            <w:lang w:val="en-GB"/>
          </w:rPr>
          <w:fldChar w:fldCharType="separate"/>
        </w:r>
        <w:r w:rsidR="00E413DB" w:rsidDel="00424E63">
          <w:rPr>
            <w:noProof/>
            <w:lang w:val="en-GB"/>
          </w:rPr>
          <w:delText>1</w:delText>
        </w:r>
      </w:del>
      <w:ins w:id="118" w:author="Erik Bergendal" w:date="2025-05-08T14:45:00Z">
        <w:del w:id="119" w:author="Erik Bergendal" w:date="2025-05-09T10:01:00Z">
          <w:r w:rsidR="00E413DB" w:rsidDel="00424E63">
            <w:rPr>
              <w:lang w:val="en-GB"/>
            </w:rPr>
            <w:fldChar w:fldCharType="end"/>
          </w:r>
        </w:del>
      </w:ins>
      <w:del w:id="120" w:author="Erik Bergendal" w:date="2025-05-08T14:45:00Z">
        <w:r w:rsidR="00F42C6B" w:rsidDel="00E413DB">
          <w:rPr>
            <w:lang w:val="en-GB"/>
          </w:rPr>
          <w:fldChar w:fldCharType="begin"/>
        </w:r>
        <w:r w:rsidR="00F42C6B" w:rsidDel="00E413DB">
          <w:rPr>
            <w:lang w:val="en-GB"/>
          </w:rPr>
          <w:delInstrText xml:space="preserve"> STYLEREF 1 \s </w:delInstrText>
        </w:r>
        <w:r w:rsidR="00F42C6B" w:rsidDel="00E413DB">
          <w:rPr>
            <w:lang w:val="en-GB"/>
          </w:rPr>
          <w:fldChar w:fldCharType="separate"/>
        </w:r>
        <w:r w:rsidR="00F42C6B" w:rsidDel="00E413DB">
          <w:rPr>
            <w:noProof/>
            <w:lang w:val="en-GB"/>
          </w:rPr>
          <w:delText>1</w:delText>
        </w:r>
        <w:r w:rsidR="00F42C6B" w:rsidDel="00E413DB">
          <w:rPr>
            <w:lang w:val="en-GB"/>
          </w:rPr>
          <w:fldChar w:fldCharType="end"/>
        </w:r>
        <w:r w:rsidR="00F42C6B" w:rsidDel="00E413DB">
          <w:rPr>
            <w:lang w:val="en-GB"/>
          </w:rPr>
          <w:noBreakHyphen/>
        </w:r>
        <w:r w:rsidR="00F42C6B" w:rsidDel="00E413DB">
          <w:rPr>
            <w:lang w:val="en-GB"/>
          </w:rPr>
          <w:fldChar w:fldCharType="begin"/>
        </w:r>
      </w:del>
      <w:r w:rsidR="006F14C7">
        <w:rPr>
          <w:lang w:val="en-GB"/>
        </w:rPr>
        <w:instrText xml:space="preserve">SEQ Figur \* ARABIC \s 1 </w:instrText>
      </w:r>
      <w:del w:id="121" w:author="Erik Bergendal" w:date="2025-05-08T14:45:00Z">
        <w:r w:rsidR="00F42C6B" w:rsidDel="00E413DB">
          <w:rPr>
            <w:lang w:val="en-GB"/>
          </w:rPr>
          <w:fldChar w:fldCharType="separate"/>
        </w:r>
        <w:r w:rsidR="00F42C6B" w:rsidDel="00E413DB">
          <w:rPr>
            <w:noProof/>
            <w:lang w:val="en-GB"/>
          </w:rPr>
          <w:delText>1</w:delText>
        </w:r>
        <w:r w:rsidR="00F42C6B" w:rsidDel="00E413DB">
          <w:rPr>
            <w:lang w:val="en-GB"/>
          </w:rPr>
          <w:fldChar w:fldCharType="end"/>
        </w:r>
      </w:del>
      <w:del w:id="122" w:author="Lena Zetterström Evins" w:date="2025-04-10T13:43:00Z">
        <w:r w:rsidR="00D43174" w:rsidDel="00D3474C">
          <w:rPr>
            <w:lang w:val="en-GB"/>
          </w:rPr>
          <w:fldChar w:fldCharType="begin"/>
        </w:r>
        <w:r w:rsidR="00D43174" w:rsidDel="00D3474C">
          <w:rPr>
            <w:lang w:val="en-GB"/>
          </w:rPr>
          <w:delInstrText xml:space="preserve"> STYLEREF 1 \s </w:delInstrText>
        </w:r>
        <w:r w:rsidR="00D43174" w:rsidDel="00D3474C">
          <w:rPr>
            <w:lang w:val="en-GB"/>
          </w:rPr>
          <w:fldChar w:fldCharType="separate"/>
        </w:r>
        <w:r w:rsidR="00D43174" w:rsidDel="00D3474C">
          <w:rPr>
            <w:noProof/>
            <w:lang w:val="en-GB"/>
          </w:rPr>
          <w:delText>1</w:delText>
        </w:r>
        <w:r w:rsidR="00D43174" w:rsidDel="00D3474C">
          <w:rPr>
            <w:lang w:val="en-GB"/>
          </w:rPr>
          <w:fldChar w:fldCharType="end"/>
        </w:r>
        <w:r w:rsidR="00D43174" w:rsidDel="00D3474C">
          <w:rPr>
            <w:lang w:val="en-GB"/>
          </w:rPr>
          <w:noBreakHyphen/>
        </w:r>
        <w:r w:rsidR="00D43174" w:rsidDel="00D3474C">
          <w:rPr>
            <w:lang w:val="en-GB"/>
          </w:rPr>
          <w:fldChar w:fldCharType="begin"/>
        </w:r>
      </w:del>
      <w:r w:rsidR="006F14C7">
        <w:rPr>
          <w:lang w:val="en-GB"/>
        </w:rPr>
        <w:instrText xml:space="preserve">SEQ Figur \* ARABIC \s 1 </w:instrText>
      </w:r>
      <w:del w:id="123" w:author="Lena Zetterström Evins" w:date="2025-04-10T13:43:00Z">
        <w:r w:rsidR="00D43174" w:rsidDel="00D3474C">
          <w:rPr>
            <w:lang w:val="en-GB"/>
          </w:rPr>
          <w:fldChar w:fldCharType="separate"/>
        </w:r>
        <w:r w:rsidR="00D43174" w:rsidDel="00D3474C">
          <w:rPr>
            <w:noProof/>
            <w:lang w:val="en-GB"/>
          </w:rPr>
          <w:delText>1</w:delText>
        </w:r>
        <w:r w:rsidR="00D43174" w:rsidDel="00D3474C">
          <w:rPr>
            <w:lang w:val="en-GB"/>
          </w:rPr>
          <w:fldChar w:fldCharType="end"/>
        </w:r>
      </w:del>
      <w:bookmarkEnd w:id="95"/>
      <w:r w:rsidRPr="00B53294">
        <w:rPr>
          <w:b w:val="0"/>
          <w:spacing w:val="-2"/>
          <w:sz w:val="20"/>
          <w:lang w:val="en-GB"/>
        </w:rPr>
        <w:t>. a) Cylindrical fuel pellets in cladding tubes of Zircaloy. The pellets have a diameter of approximately one centimetre. b) Fuel assembly of type Svea 96. The assembly consists of 96 fuel tubes and has a height of approximately 4 metres.</w:t>
      </w:r>
    </w:p>
    <w:p w14:paraId="3BBCD881" w14:textId="77777777" w:rsidR="0075026B" w:rsidRPr="00B53294" w:rsidRDefault="0075026B" w:rsidP="0075026B">
      <w:pPr>
        <w:pStyle w:val="Heading3"/>
        <w:rPr>
          <w:lang w:val="en-GB"/>
        </w:rPr>
      </w:pPr>
      <w:bookmarkStart w:id="124" w:name="_Toc192162562"/>
      <w:bookmarkStart w:id="125" w:name="_Toc195186563"/>
      <w:r w:rsidRPr="00B53294">
        <w:rPr>
          <w:lang w:val="en-GB"/>
        </w:rPr>
        <w:t>Description of fuel structure and radionuclide distribution in the structure</w:t>
      </w:r>
      <w:bookmarkEnd w:id="124"/>
      <w:bookmarkEnd w:id="125"/>
    </w:p>
    <w:p w14:paraId="56CAA295" w14:textId="77777777" w:rsidR="0075026B" w:rsidRPr="00B53294" w:rsidRDefault="0075026B" w:rsidP="0075026B">
      <w:pPr>
        <w:pStyle w:val="Heading4"/>
        <w:rPr>
          <w:lang w:val="en-GB"/>
        </w:rPr>
      </w:pPr>
      <w:r w:rsidRPr="00B53294">
        <w:rPr>
          <w:lang w:val="en-GB"/>
        </w:rPr>
        <w:t>Fuel</w:t>
      </w:r>
    </w:p>
    <w:p w14:paraId="36CC002D" w14:textId="77777777" w:rsidR="0075026B" w:rsidRPr="00B53294" w:rsidRDefault="0075026B" w:rsidP="0075026B">
      <w:pPr>
        <w:pStyle w:val="BodyText"/>
        <w:rPr>
          <w:lang w:val="en-GB"/>
        </w:rPr>
      </w:pPr>
      <w:r w:rsidRPr="00B53294">
        <w:rPr>
          <w:spacing w:val="-3"/>
          <w:lang w:val="en-GB"/>
        </w:rPr>
        <w:t>The nuclear fuel consists of very nearly stoichiometric uranium dioxide in the form of cylindrical pellets.</w:t>
      </w:r>
      <w:r w:rsidRPr="00B53294">
        <w:rPr>
          <w:lang w:val="en-GB"/>
        </w:rPr>
        <w:t xml:space="preserve"> The size of the pellets varies between different fuel types, but is on the order of 1 cm in diameter and 1 cm in length. The grain size is normally in the range of a few µm to about ten µm. The uranium in the present fuel has been enriched in the isotope U-235 from the naturally occurring concentration of 0.7 % up to 3.6 % in BWR fuel (4.2 % in gadolinium-bearing fuel) and 4.46 % in PWR fuel. In the future, the enrichment will be increased to 5 %.</w:t>
      </w:r>
    </w:p>
    <w:p w14:paraId="4B2F9437" w14:textId="5645374B" w:rsidR="0075026B" w:rsidRPr="00B53294" w:rsidRDefault="0075026B" w:rsidP="0075026B">
      <w:pPr>
        <w:pStyle w:val="BodyText"/>
        <w:rPr>
          <w:lang w:val="en-GB"/>
        </w:rPr>
      </w:pPr>
      <w:r w:rsidRPr="00B53294">
        <w:rPr>
          <w:lang w:val="en-GB"/>
        </w:rPr>
        <w:t xml:space="preserve">The fuel typically develops a power of 15 to 25 kW per metre of fuel rod during operation, which corresponds to a centre temperature in the fuel pellet of 800 to 1 200 °C. After use in the reactor, the </w:t>
      </w:r>
      <w:r w:rsidRPr="00B53294">
        <w:rPr>
          <w:spacing w:val="-2"/>
          <w:lang w:val="en-GB"/>
        </w:rPr>
        <w:t>fuel contains 2–6 % fission products, depending on the burnup, and approximately 1 % higher actinides</w:t>
      </w:r>
      <w:r w:rsidRPr="00B53294">
        <w:rPr>
          <w:lang w:val="en-GB"/>
        </w:rPr>
        <w:t xml:space="preserve"> formed by neutron capture and radioactive decay. The average burnup for Swedish nuclear fuel is currently (December 2015) 36 MWd/kgU for BWR fuel and 43 MWd/kgU for PWR fuel. Since the beginning of 1970, the burnup of nuclear fuel has gradually increased. The future average burnup </w:t>
      </w:r>
      <w:r w:rsidRPr="00B53294">
        <w:rPr>
          <w:spacing w:val="1"/>
          <w:lang w:val="en-GB"/>
        </w:rPr>
        <w:t xml:space="preserve">of spent fuel to be deposited in the repository is estimated to 44.7MWd/kgU for BWR fuel and </w:t>
      </w:r>
      <w:r w:rsidRPr="00B53294">
        <w:rPr>
          <w:lang w:val="en-GB"/>
        </w:rPr>
        <w:t xml:space="preserve">49.9 MWd/kgU for PWR fuel (see </w:t>
      </w:r>
      <w:r w:rsidRPr="00B53294">
        <w:rPr>
          <w:lang w:val="en-GB"/>
        </w:rPr>
        <w:fldChar w:fldCharType="begin"/>
      </w:r>
      <w:r w:rsidRPr="00B53294">
        <w:rPr>
          <w:lang w:val="en-GB"/>
        </w:rPr>
        <w:instrText xml:space="preserve"> REF _Ref191898576 \h  \* CHARFORMAT </w:instrText>
      </w:r>
      <w:r w:rsidRPr="00B53294">
        <w:rPr>
          <w:lang w:val="en-GB"/>
        </w:rPr>
      </w:r>
      <w:r w:rsidRPr="00B53294">
        <w:rPr>
          <w:lang w:val="en-GB"/>
        </w:rPr>
        <w:fldChar w:fldCharType="separate"/>
      </w:r>
      <w:r w:rsidR="001E6A0F" w:rsidRPr="001E6A0F">
        <w:rPr>
          <w:lang w:val="en-GB"/>
        </w:rPr>
        <w:t>Table 1</w:t>
      </w:r>
      <w:r w:rsidR="001E6A0F" w:rsidRPr="001E6A0F">
        <w:rPr>
          <w:lang w:val="en-GB"/>
        </w:rPr>
        <w:noBreakHyphen/>
        <w:t xml:space="preserve">2SEQ Tabell \* ARABIC \s 1 SEQ Tabell \* ARABIC \s 1 SEQ Tabell \* ARABIC \s 1 SEQ Tabell \* ARABIC \s 1 SEQ Tabell \* ARABIC \s 1 </w:t>
      </w:r>
      <w:r w:rsidRPr="00B53294">
        <w:rPr>
          <w:lang w:val="en-GB"/>
        </w:rPr>
        <w:fldChar w:fldCharType="end"/>
      </w:r>
      <w:r w:rsidRPr="00B53294">
        <w:rPr>
          <w:lang w:val="en-GB"/>
        </w:rPr>
        <w:t xml:space="preserve">). </w:t>
      </w:r>
    </w:p>
    <w:p w14:paraId="7B55E1F6" w14:textId="77777777" w:rsidR="0075026B" w:rsidRPr="00B53294" w:rsidRDefault="0075026B" w:rsidP="0075026B">
      <w:pPr>
        <w:pStyle w:val="BodyText"/>
        <w:rPr>
          <w:lang w:val="en-GB"/>
        </w:rPr>
      </w:pPr>
      <w:r w:rsidRPr="00B53294">
        <w:rPr>
          <w:spacing w:val="1"/>
          <w:lang w:val="en-GB"/>
        </w:rPr>
        <w:t xml:space="preserve">The increase of the fuel burnup leads to the formation of the high burnup structure (HBS) in the outer region of the fuel pellet (rim), which consists of small grains of submicron size and a high </w:t>
      </w:r>
      <w:r w:rsidRPr="00B53294">
        <w:rPr>
          <w:lang w:val="en-GB"/>
        </w:rPr>
        <w:t xml:space="preserve">concentration of pores, 1 to 2 micrometres in size. The rim thickness increases with burnup and at an average burnup of 50 MWd/kgU, it is ca. 50 µm thick. One of the primary driving forces behind HBS formation is the significantly higher burnup experienced by the pellet periphery due to Pu-239 build-up by neutron capture in U-238, followed by its fission (Rondinella and Wiss 2010). </w:t>
      </w:r>
    </w:p>
    <w:p w14:paraId="28CA8E5C" w14:textId="77777777" w:rsidR="0075026B" w:rsidRPr="00B53294" w:rsidRDefault="0075026B" w:rsidP="0075026B">
      <w:pPr>
        <w:pStyle w:val="BodyText"/>
        <w:rPr>
          <w:lang w:val="en-GB"/>
        </w:rPr>
      </w:pPr>
      <w:r w:rsidRPr="00B53294">
        <w:rPr>
          <w:lang w:val="en-GB"/>
        </w:rPr>
        <w:t xml:space="preserve">The majority of the fission products and the higher actinides are present in solid solution within the uranium dioxide matrix. Besides the chemical alteration of the uranium dioxide this entails, the fuel has also been altered physically during operation in the reactor. For example, significant cracking has occurred. </w:t>
      </w:r>
    </w:p>
    <w:p w14:paraId="7DC419CA" w14:textId="77777777" w:rsidR="0075026B" w:rsidRPr="00B53294" w:rsidRDefault="0075026B" w:rsidP="0075026B">
      <w:pPr>
        <w:pStyle w:val="Heading4"/>
        <w:rPr>
          <w:lang w:val="en-GB"/>
        </w:rPr>
      </w:pPr>
      <w:r w:rsidRPr="00B53294">
        <w:rPr>
          <w:lang w:val="en-GB"/>
        </w:rPr>
        <w:lastRenderedPageBreak/>
        <w:t>Enrichment of radionuclides on the pellet surface</w:t>
      </w:r>
    </w:p>
    <w:p w14:paraId="671E4754" w14:textId="77777777" w:rsidR="0075026B" w:rsidRPr="00B53294" w:rsidRDefault="0075026B" w:rsidP="0075026B">
      <w:pPr>
        <w:pStyle w:val="BodyText"/>
        <w:rPr>
          <w:lang w:val="en-GB"/>
        </w:rPr>
      </w:pPr>
      <w:r w:rsidRPr="00B53294">
        <w:rPr>
          <w:spacing w:val="-1"/>
          <w:lang w:val="en-GB"/>
        </w:rPr>
        <w:t>In the case of fuel that has been irradiated at a relatively low temperature, the radial variation in grain</w:t>
      </w:r>
      <w:r w:rsidRPr="00B53294">
        <w:rPr>
          <w:lang w:val="en-GB"/>
        </w:rPr>
        <w:t xml:space="preserve"> size and porosity is small, with moderate grain growth in the centre of the pellet. An exception to this rule is the sharp increase in porosity in the pellet rim. To a depth of a few µm on the rim of the pellet, the porosity is several times higher than inside the fuel. This rim zone also deviates in microstructure from the rest of the pellet in that the original grains have been subdivided into many smaller grains. The reason for this lies in local variations in the fission rate across the diameter of the fuel.</w:t>
      </w:r>
    </w:p>
    <w:p w14:paraId="0FA33F8E" w14:textId="77777777" w:rsidR="0075026B" w:rsidRPr="00B53294" w:rsidRDefault="0075026B" w:rsidP="0075026B">
      <w:pPr>
        <w:pStyle w:val="BodyText"/>
        <w:rPr>
          <w:lang w:val="en-GB"/>
        </w:rPr>
      </w:pPr>
      <w:r w:rsidRPr="00B53294">
        <w:rPr>
          <w:lang w:val="en-GB"/>
        </w:rPr>
        <w:t xml:space="preserve">Self-shielding in the fuel leads to a radial variation in the frequency of U-235 fissions, but more </w:t>
      </w:r>
      <w:r w:rsidRPr="00B53294">
        <w:rPr>
          <w:spacing w:val="-1"/>
          <w:lang w:val="en-GB"/>
        </w:rPr>
        <w:t xml:space="preserve">importantly, increased formation and fission of plutonium isotopes, in the rim of the fuel pellet. The result is increased burnup and alpha activity at the periphery of the fuel pellets. The increased burnup is also accompanied by a higher content of fission products. This surface layer can have a burnup up to 2.5 times the average (Matzke and Spino 1997), as well as more than four times the average alpha </w:t>
      </w:r>
      <w:r w:rsidRPr="00B53294">
        <w:rPr>
          <w:lang w:val="en-GB"/>
        </w:rPr>
        <w:t>activity (Forsyth 1995).</w:t>
      </w:r>
    </w:p>
    <w:p w14:paraId="04C9DC7E" w14:textId="77777777" w:rsidR="0075026B" w:rsidRPr="00B53294" w:rsidRDefault="0075026B" w:rsidP="0075026B">
      <w:pPr>
        <w:pStyle w:val="Heading4"/>
        <w:rPr>
          <w:lang w:val="en-GB"/>
        </w:rPr>
      </w:pPr>
      <w:r w:rsidRPr="00B53294">
        <w:rPr>
          <w:lang w:val="en-GB"/>
        </w:rPr>
        <w:t>Radionuclides in the fuel-clad gap</w:t>
      </w:r>
    </w:p>
    <w:p w14:paraId="4F1C8033" w14:textId="77777777" w:rsidR="0075026B" w:rsidRPr="00B53294" w:rsidRDefault="0075026B" w:rsidP="0075026B">
      <w:pPr>
        <w:pStyle w:val="BodyText"/>
        <w:rPr>
          <w:lang w:val="en-GB"/>
        </w:rPr>
      </w:pPr>
      <w:r w:rsidRPr="00B53294">
        <w:rPr>
          <w:lang w:val="en-GB"/>
        </w:rPr>
        <w:t>During irradiation in the reactor, a fraction of the radionuclide inventory will have segregated either to the gap between the fuel and the cladding or to the grain boundaries in the fuel. Of these radio</w:t>
      </w:r>
      <w:r w:rsidRPr="00B53294">
        <w:rPr>
          <w:spacing w:val="-1"/>
          <w:lang w:val="en-GB"/>
        </w:rPr>
        <w:t xml:space="preserve">nuclides, the behaviour of the fission gases is best known. A number of studies of fission gas release </w:t>
      </w:r>
      <w:r w:rsidRPr="00B53294">
        <w:rPr>
          <w:spacing w:val="-2"/>
          <w:lang w:val="en-GB"/>
        </w:rPr>
        <w:t>(FGR) have been published over the years. The behaviour of other potentially segregated radionuclides</w:t>
      </w:r>
      <w:r w:rsidRPr="00B53294">
        <w:rPr>
          <w:lang w:val="en-GB"/>
        </w:rPr>
        <w:t xml:space="preserve"> is far less well known. This is of concern because these radionuclides will be released more rapidly </w:t>
      </w:r>
      <w:r w:rsidRPr="00B53294">
        <w:rPr>
          <w:spacing w:val="-2"/>
          <w:lang w:val="en-GB"/>
        </w:rPr>
        <w:t>than the radionuclides that are embedded in the fuel’s UO</w:t>
      </w:r>
      <w:r w:rsidRPr="00B53294">
        <w:rPr>
          <w:spacing w:val="-2"/>
          <w:vertAlign w:val="subscript"/>
          <w:lang w:val="en-GB"/>
        </w:rPr>
        <w:t>2</w:t>
      </w:r>
      <w:r w:rsidRPr="00B53294">
        <w:rPr>
          <w:spacing w:val="-2"/>
          <w:lang w:val="en-GB"/>
        </w:rPr>
        <w:t> matrix. The fractions of some of the radionuclides</w:t>
      </w:r>
      <w:r w:rsidRPr="00B53294">
        <w:rPr>
          <w:lang w:val="en-GB"/>
        </w:rPr>
        <w:t xml:space="preserve"> that are incompatible with the UO</w:t>
      </w:r>
      <w:r w:rsidRPr="00B53294">
        <w:rPr>
          <w:vertAlign w:val="subscript"/>
          <w:lang w:val="en-GB"/>
        </w:rPr>
        <w:t>2</w:t>
      </w:r>
      <w:r w:rsidRPr="00B53294">
        <w:rPr>
          <w:lang w:val="en-GB"/>
        </w:rPr>
        <w:t xml:space="preserve"> matrix, and thus present in the fuel/cladding gap, are </w:t>
      </w:r>
      <w:r w:rsidRPr="00B53294">
        <w:rPr>
          <w:spacing w:val="-1"/>
          <w:lang w:val="en-GB"/>
        </w:rPr>
        <w:t xml:space="preserve">generally considered to be comparable to the fission gas release to the fuel/cladding gap as measured </w:t>
      </w:r>
      <w:r w:rsidRPr="00B53294">
        <w:rPr>
          <w:lang w:val="en-GB"/>
        </w:rPr>
        <w:t xml:space="preserve">in gas release testing of fuel rods (Johnson and Tait 1997, Johnson and McGinnes 2002, Werme et al. </w:t>
      </w:r>
      <w:r w:rsidRPr="00B53294">
        <w:rPr>
          <w:spacing w:val="-3"/>
          <w:lang w:val="en-GB"/>
        </w:rPr>
        <w:t>2004, Johnson et al. 2004, Ferry et al. 2008). This is due to the relatively high high diffusion coefficients</w:t>
      </w:r>
      <w:r w:rsidRPr="00B53294">
        <w:rPr>
          <w:lang w:val="en-GB"/>
        </w:rPr>
        <w:t xml:space="preserve"> for some of the volatile elements, such as I and Cs, at the elevated, in-reactor temperatures. At these temperatures, a fraction of these radionuclides will diffuse to the grain boundaries and then to gap, due to the expected similar behaviour as the fission gases (Johnson et al. 2012). Considering this, and since there are far more data available on fission gas release than on the release from the matrix of other radionuclides, it is of interest to discuss the fission gas release even though the fission gases are of little concern for a long-term safety assessment. Fission gas release is more strongly correlated </w:t>
      </w:r>
      <w:r w:rsidRPr="00B53294">
        <w:rPr>
          <w:spacing w:val="-2"/>
          <w:lang w:val="en-GB"/>
        </w:rPr>
        <w:t>to the linear power rating than to the burnup of the fuel (Kamimura 1992). Up to about the year 2000,</w:t>
      </w:r>
      <w:r w:rsidRPr="00B53294">
        <w:rPr>
          <w:lang w:val="en-GB"/>
        </w:rPr>
        <w:t xml:space="preserve"> </w:t>
      </w:r>
      <w:r w:rsidRPr="00B53294">
        <w:rPr>
          <w:spacing w:val="-1"/>
          <w:lang w:val="en-GB"/>
        </w:rPr>
        <w:t>the operating conditions were such that the linear power rating was kept relatively low and the fission</w:t>
      </w:r>
      <w:r w:rsidRPr="00B53294">
        <w:rPr>
          <w:lang w:val="en-GB"/>
        </w:rPr>
        <w:t xml:space="preserve"> gas release minimised. Up to a burnup of about 40 MWd/kgU, the fission gas releases are typically less than one percent (see e.g. Werme et al. 2004, Johnson et al. 2004). In SR-Can (SKB 2006), the fuel was assumed to have a burnup of 38 MWd/kgU. At that time, about 75 % of the Swedish fuel inventory had a burnup of less than 40 MWd/kgU and the number of fuel elements with an average </w:t>
      </w:r>
      <w:r w:rsidRPr="00B53294">
        <w:rPr>
          <w:spacing w:val="-1"/>
          <w:lang w:val="en-GB"/>
        </w:rPr>
        <w:t>burnup exceeding 50 MWd/kgU was very small. As of June 2005, only 45 fuel elements had a burnup</w:t>
      </w:r>
      <w:r w:rsidRPr="00B53294">
        <w:rPr>
          <w:lang w:val="en-GB"/>
        </w:rPr>
        <w:t xml:space="preserve"> exceeding 50 MWd/kgU. As of December 2015, the number had increased to ca 300. At the time of writing (2019) the number is 577. </w:t>
      </w:r>
    </w:p>
    <w:p w14:paraId="136F07BC" w14:textId="77777777" w:rsidR="0075026B" w:rsidRPr="00B53294" w:rsidRDefault="0075026B" w:rsidP="0075026B">
      <w:pPr>
        <w:pStyle w:val="BodyText"/>
        <w:rPr>
          <w:lang w:val="en-GB"/>
        </w:rPr>
      </w:pPr>
      <w:r w:rsidRPr="00B53294">
        <w:rPr>
          <w:lang w:val="en-GB"/>
        </w:rPr>
        <w:t xml:space="preserve">It was previously observed, at the time of the SR-Site safety assessment, that for the interval 40 to 50 MWd/kgU, the fission gas release is generally below 1.5 % for PWR fuel, while for BWR fuel it can go as high as 5 % with an average in the range of 2.5 %. As was mentioned earlier, a high linear power rating is expected to increase the FGR. Now, some Swedish reactors have been uprated and as a consequence, the linear power rating is increased and higher FGR is expected. Therefore, for </w:t>
      </w:r>
      <w:r w:rsidRPr="00B53294">
        <w:rPr>
          <w:spacing w:val="-1"/>
          <w:lang w:val="en-GB"/>
        </w:rPr>
        <w:t xml:space="preserve">the SR-Site assessment, FGR was calculated for burnups up to 60 MWd/kgU for typical equilibrium </w:t>
      </w:r>
      <w:r w:rsidRPr="00B53294">
        <w:rPr>
          <w:lang w:val="en-GB"/>
        </w:rPr>
        <w:t>cores for Swedish BWR (Oldberg 2009) and PWR reactors (Nordström 2009).</w:t>
      </w:r>
    </w:p>
    <w:p w14:paraId="25887DA8" w14:textId="77777777" w:rsidR="0075026B" w:rsidRPr="00B53294" w:rsidRDefault="0075026B" w:rsidP="0075026B">
      <w:pPr>
        <w:pStyle w:val="BodyText"/>
        <w:rPr>
          <w:lang w:val="en-GB"/>
        </w:rPr>
      </w:pPr>
      <w:r w:rsidRPr="00B53294">
        <w:rPr>
          <w:lang w:val="en-GB"/>
        </w:rPr>
        <w:t xml:space="preserve">For the PSAR, more experimental data are available for fuels with a burnup above 50 MWd/kgU. Johnson et al. (2012) presents and discusses data from PWR fuel with burnups between ca 58 and 75 MWd/kgU. The measured fission gas releases of these fuels display a significant variation, with the highest values (ca 20 % or more) originating from fuel that had experienced a very high linear </w:t>
      </w:r>
      <w:r w:rsidRPr="00B53294">
        <w:rPr>
          <w:spacing w:val="-1"/>
          <w:lang w:val="en-GB"/>
        </w:rPr>
        <w:t xml:space="preserve">power rating (ca 300 W/cm). For other fuels, with a linear power rating between 200 and 230 W/cm, </w:t>
      </w:r>
      <w:r w:rsidRPr="00B53294">
        <w:rPr>
          <w:lang w:val="en-GB"/>
        </w:rPr>
        <w:t xml:space="preserve">the fission gas release varies between ca 1 and 5 %. These data highlight the importance of the linear </w:t>
      </w:r>
      <w:r w:rsidRPr="00B53294">
        <w:rPr>
          <w:spacing w:val="-1"/>
          <w:lang w:val="en-GB"/>
        </w:rPr>
        <w:t>power rating in the determination of the FGR and, by extension, the so-called Instant Release Fraction</w:t>
      </w:r>
      <w:r w:rsidRPr="00B53294">
        <w:rPr>
          <w:lang w:val="en-GB"/>
        </w:rPr>
        <w:t xml:space="preserve"> (IRF) of some radionuclides. In the EU-project First Nuclides, both BWR and PWR fuels with high burnup were studied (Lemmens et al. 2017). The PWR fuels had a burnup of 50–63 MWd/kgU and a </w:t>
      </w:r>
      <w:r w:rsidRPr="00B53294">
        <w:rPr>
          <w:lang w:val="en-GB"/>
        </w:rPr>
        <w:lastRenderedPageBreak/>
        <w:t>linear power rating of 136–306 W/cm (both values rod average). The BWR fuels had a burnup of 42–59 MWd/kgU and a linear power rating of 143–217 W/cm (both values rod average). The PWR fuels had a measured FGR of 2–26 %, while the BWR values are lower, between 1.4 and 3.9 %. It should be noted that the higher PWR values are from a MOX fuel, while the lowest FGR value come from a Cr+Al-doped fuel. Two main conclusions from the First-Nuclides project are 1) that the IRFs of I and Cs are generally below the FGR-values, and 2) there is a positive correlation between the IRFs of I and Cs with linear power ratings above 200 W/cm (Lemmens et al. 2017).</w:t>
      </w:r>
    </w:p>
    <w:p w14:paraId="00495F04" w14:textId="77777777" w:rsidR="0075026B" w:rsidRPr="00B53294" w:rsidRDefault="0075026B" w:rsidP="0075026B">
      <w:pPr>
        <w:pStyle w:val="BodyText"/>
        <w:rPr>
          <w:lang w:val="en-GB"/>
        </w:rPr>
      </w:pPr>
      <w:r w:rsidRPr="00B53294">
        <w:rPr>
          <w:lang w:val="en-GB"/>
        </w:rPr>
        <w:t>There are relatively few systematic studies of the release of segregated radionuclides other than </w:t>
      </w:r>
      <w:r w:rsidRPr="00B53294">
        <w:rPr>
          <w:spacing w:val="-2"/>
          <w:lang w:val="en-GB"/>
        </w:rPr>
        <w:t xml:space="preserve">fission gases from fuel. Only one very comprehensive study has been published (Stroes-Gascoyne 1996). In that </w:t>
      </w:r>
      <w:r w:rsidRPr="00B53294">
        <w:rPr>
          <w:spacing w:val="-3"/>
          <w:lang w:val="en-GB"/>
        </w:rPr>
        <w:t>publication, the rapid releases of Cs-137, Sr-90, Tc-99, I-129 and C-14 from CANDU fuel were reported.</w:t>
      </w:r>
      <w:r w:rsidRPr="00B53294">
        <w:rPr>
          <w:lang w:val="en-GB"/>
        </w:rPr>
        <w:t xml:space="preserve"> </w:t>
      </w:r>
      <w:r w:rsidRPr="00B53294">
        <w:rPr>
          <w:spacing w:val="-2"/>
          <w:lang w:val="en-GB"/>
        </w:rPr>
        <w:t>For light water reactor (LWR) fuel, there were far less data available (see e.g. Forsyth and Werme 1992,</w:t>
      </w:r>
      <w:r w:rsidRPr="00B53294">
        <w:rPr>
          <w:lang w:val="en-GB"/>
        </w:rPr>
        <w:t xml:space="preserve"> </w:t>
      </w:r>
      <w:r w:rsidRPr="00B53294">
        <w:rPr>
          <w:spacing w:val="-2"/>
          <w:lang w:val="en-GB"/>
        </w:rPr>
        <w:t xml:space="preserve">Gray et al. 1992, Gray 1999, Johnson et al. 2004, 2005, Roudil et al. 2007), but the amount of available </w:t>
      </w:r>
      <w:r w:rsidRPr="00B53294">
        <w:rPr>
          <w:spacing w:val="-1"/>
          <w:lang w:val="en-GB"/>
        </w:rPr>
        <w:t xml:space="preserve">data has now increased (Johnson et al. 2012, Kienzler et al. 2017, Lemmens et al. 2017). The inventory of C-14 and Cl-36 in spent fuel originates from neutron activation of impurities (N, Cl), and a fraction of these are also found in the gap. Very few leaching data are available for Cl-36, but this very mobile radionuclide is expected to diffuse rapidly a gas in the reactor, and a large fraction </w:t>
      </w:r>
      <w:r w:rsidRPr="00B53294">
        <w:rPr>
          <w:spacing w:val="-2"/>
          <w:lang w:val="en-GB"/>
        </w:rPr>
        <w:t>is therefore expected to found in the gap. There is some leaching data for C-14 which is used to estimate</w:t>
      </w:r>
      <w:r w:rsidRPr="00B53294">
        <w:rPr>
          <w:lang w:val="en-GB"/>
        </w:rPr>
        <w:t xml:space="preserve"> the gap inventory (e.g. Johnson et al. 2005). </w:t>
      </w:r>
    </w:p>
    <w:p w14:paraId="19CECCC9" w14:textId="77777777" w:rsidR="0075026B" w:rsidRPr="00B53294" w:rsidRDefault="0075026B" w:rsidP="0075026B">
      <w:pPr>
        <w:pStyle w:val="BodyText"/>
        <w:rPr>
          <w:lang w:val="en-GB"/>
        </w:rPr>
      </w:pPr>
      <w:r w:rsidRPr="00B53294">
        <w:rPr>
          <w:lang w:val="en-GB"/>
        </w:rPr>
        <w:t xml:space="preserve">Based on these studies, it was apparent that the fission gas release and the rapid release of some segregated radionuclides are correlated. This seems to be true for most LWR fuel (Johnson and McGinnes 2002, Lemmens et al. 2017). </w:t>
      </w:r>
    </w:p>
    <w:p w14:paraId="2D92F491" w14:textId="77777777" w:rsidR="0075026B" w:rsidRPr="00B53294" w:rsidRDefault="0075026B" w:rsidP="0075026B">
      <w:pPr>
        <w:pStyle w:val="BodyText"/>
        <w:rPr>
          <w:lang w:val="en-GB"/>
        </w:rPr>
      </w:pPr>
      <w:r w:rsidRPr="00B53294">
        <w:rPr>
          <w:spacing w:val="-2"/>
          <w:lang w:val="en-GB"/>
        </w:rPr>
        <w:t xml:space="preserve">Thus, for some radionuclides such as Cs and I, the IRF can be determined based on a correlation with </w:t>
      </w:r>
      <w:r w:rsidRPr="00B53294">
        <w:rPr>
          <w:lang w:val="en-GB"/>
        </w:rPr>
        <w:t xml:space="preserve">FGR, while for others such as Mo, Tc, Se the relationship seems to be more complex (Werme et al. </w:t>
      </w:r>
      <w:r w:rsidRPr="00B53294">
        <w:rPr>
          <w:spacing w:val="-1"/>
          <w:lang w:val="en-GB"/>
        </w:rPr>
        <w:t xml:space="preserve">2004, Johnson et al. 2004). Mo and Tc are non-volatile at all fuel operating temperatures, so release </w:t>
      </w:r>
      <w:r w:rsidRPr="00B53294">
        <w:rPr>
          <w:lang w:val="en-GB"/>
        </w:rPr>
        <w:t>from UO</w:t>
      </w:r>
      <w:r w:rsidRPr="00B53294">
        <w:rPr>
          <w:vertAlign w:val="subscript"/>
          <w:lang w:val="en-GB"/>
        </w:rPr>
        <w:t>2</w:t>
      </w:r>
      <w:r w:rsidRPr="00B53294">
        <w:rPr>
          <w:lang w:val="en-GB"/>
        </w:rPr>
        <w:t xml:space="preserve"> doesn’t occur through volatilisation, but through phase segregation. Therefore, additional leaching data from spent fuels are required to establish the IRF of some radionuclides. One radio</w:t>
      </w:r>
      <w:r w:rsidRPr="00B53294">
        <w:rPr>
          <w:spacing w:val="-3"/>
          <w:lang w:val="en-GB"/>
        </w:rPr>
        <w:t>nuclide of special interest is Se-79. The leaching behaviour and the chemical state of Se in the UO</w:t>
      </w:r>
      <w:r w:rsidRPr="00B53294">
        <w:rPr>
          <w:spacing w:val="-3"/>
          <w:vertAlign w:val="subscript"/>
          <w:lang w:val="en-GB"/>
        </w:rPr>
        <w:t>2</w:t>
      </w:r>
      <w:r w:rsidRPr="00B53294">
        <w:rPr>
          <w:spacing w:val="-3"/>
          <w:lang w:val="en-GB"/>
        </w:rPr>
        <w:t xml:space="preserve"> matrix </w:t>
      </w:r>
      <w:r w:rsidRPr="00B53294">
        <w:rPr>
          <w:spacing w:val="-1"/>
          <w:lang w:val="en-GB"/>
        </w:rPr>
        <w:t xml:space="preserve">were studied in the First Nuclides project. It was found that the observed very low fractional release of </w:t>
      </w:r>
      <w:r w:rsidRPr="00B53294">
        <w:rPr>
          <w:lang w:val="en-GB"/>
        </w:rPr>
        <w:t>Se (e.g. Johnson et al. 2012) is likely due to the direct chemical bonding of Se to U atoms as a Se(II) (selenide) ion, probably replacing oxygen in the cubic UO</w:t>
      </w:r>
      <w:r w:rsidRPr="00B53294">
        <w:rPr>
          <w:vertAlign w:val="subscript"/>
          <w:lang w:val="en-GB"/>
        </w:rPr>
        <w:t>2</w:t>
      </w:r>
      <w:r w:rsidRPr="00B53294">
        <w:rPr>
          <w:lang w:val="en-GB"/>
        </w:rPr>
        <w:t xml:space="preserve"> lattice (Curti et al. 2015).</w:t>
      </w:r>
    </w:p>
    <w:p w14:paraId="79BD33B3" w14:textId="77777777" w:rsidR="0075026B" w:rsidRPr="00B53294" w:rsidRDefault="0075026B" w:rsidP="0075026B">
      <w:pPr>
        <w:pStyle w:val="BodyText"/>
        <w:rPr>
          <w:lang w:val="en-GB"/>
        </w:rPr>
      </w:pPr>
      <w:r w:rsidRPr="00B53294">
        <w:rPr>
          <w:lang w:val="en-GB"/>
        </w:rPr>
        <w:t xml:space="preserve">As was mentioned by Curti et al. (2015), the calculation of oxygen potential can be used as a first </w:t>
      </w:r>
      <w:r w:rsidRPr="00B53294">
        <w:rPr>
          <w:spacing w:val="-1"/>
          <w:lang w:val="en-GB"/>
        </w:rPr>
        <w:t xml:space="preserve">means to evaluate the chemical state of fission products in spent nuclear fuel. This method was utilised </w:t>
      </w:r>
      <w:r w:rsidRPr="00B53294">
        <w:rPr>
          <w:lang w:val="en-GB"/>
        </w:rPr>
        <w:t>by Curti and Kulik (2020) for conventional and Cr-doped UO</w:t>
      </w:r>
      <w:r w:rsidRPr="00B53294">
        <w:rPr>
          <w:vertAlign w:val="subscript"/>
          <w:lang w:val="en-GB"/>
        </w:rPr>
        <w:t>2</w:t>
      </w:r>
      <w:r w:rsidRPr="00B53294">
        <w:rPr>
          <w:lang w:val="en-GB"/>
        </w:rPr>
        <w:t xml:space="preserve"> fuels. The results show that oxygen potentials in spent Cr-doped fuel are similar to conventional spent UO</w:t>
      </w:r>
      <w:r w:rsidRPr="00B53294">
        <w:rPr>
          <w:vertAlign w:val="subscript"/>
          <w:lang w:val="en-GB"/>
        </w:rPr>
        <w:t>2</w:t>
      </w:r>
      <w:r w:rsidRPr="00B53294">
        <w:rPr>
          <w:lang w:val="en-GB"/>
        </w:rPr>
        <w:t xml:space="preserve"> fuels and thus indicates that the Cr-doping should not significantly affect the chemical state of fission products in the spent fuel. </w:t>
      </w:r>
    </w:p>
    <w:p w14:paraId="6A7541F3" w14:textId="77777777" w:rsidR="0075026B" w:rsidRPr="00B53294" w:rsidRDefault="0075026B" w:rsidP="0075026B">
      <w:pPr>
        <w:pStyle w:val="Heading4"/>
        <w:rPr>
          <w:lang w:val="en-GB"/>
        </w:rPr>
      </w:pPr>
      <w:r w:rsidRPr="00B53294">
        <w:rPr>
          <w:lang w:val="en-GB"/>
        </w:rPr>
        <w:t>Radionuclide segregation to grain boundaries</w:t>
      </w:r>
    </w:p>
    <w:p w14:paraId="2F700515" w14:textId="77777777" w:rsidR="0075026B" w:rsidRPr="00B53294" w:rsidRDefault="0075026B" w:rsidP="0075026B">
      <w:pPr>
        <w:pStyle w:val="BodyText"/>
        <w:rPr>
          <w:lang w:val="en-GB"/>
        </w:rPr>
      </w:pPr>
      <w:r w:rsidRPr="00B53294">
        <w:rPr>
          <w:lang w:val="en-GB"/>
        </w:rPr>
        <w:t xml:space="preserve">In addition to the release of gaseous fission products, other elements that are incompatible with the structure of the uranium dioxide are also segregated to form separate phases. Light water reactor fuel contains inclusions of metal alloys of Mo-Tc-Ru-Rh-Pd (4d metals), known as ε-phases. In standard </w:t>
      </w:r>
      <w:r w:rsidRPr="00B53294">
        <w:rPr>
          <w:spacing w:val="-1"/>
          <w:lang w:val="en-GB"/>
        </w:rPr>
        <w:t>LWR fuel with average burnup between 40 and 50 MWd/kgU, these particles can be up to micrometres</w:t>
      </w:r>
      <w:r w:rsidRPr="00B53294">
        <w:rPr>
          <w:lang w:val="en-GB"/>
        </w:rPr>
        <w:t xml:space="preserve"> </w:t>
      </w:r>
      <w:r w:rsidRPr="00B53294">
        <w:rPr>
          <w:spacing w:val="-1"/>
          <w:lang w:val="en-GB"/>
        </w:rPr>
        <w:t>in size and observable by optical microscopy (Forsyth 1995). The fraction of 4d metals, which Forsyth</w:t>
      </w:r>
      <w:r w:rsidRPr="00B53294">
        <w:rPr>
          <w:lang w:val="en-GB"/>
        </w:rPr>
        <w:t xml:space="preserve"> </w:t>
      </w:r>
      <w:r w:rsidRPr="00B53294">
        <w:rPr>
          <w:spacing w:val="-1"/>
          <w:lang w:val="en-GB"/>
        </w:rPr>
        <w:t>was able to determine by optical microscopy (particles larger than 0.5 µm), corresponded to only 1 %</w:t>
      </w:r>
      <w:r w:rsidRPr="00B53294">
        <w:rPr>
          <w:lang w:val="en-GB"/>
        </w:rPr>
        <w:t xml:space="preserve"> </w:t>
      </w:r>
      <w:r w:rsidRPr="00B53294">
        <w:rPr>
          <w:spacing w:val="-1"/>
          <w:lang w:val="en-GB"/>
        </w:rPr>
        <w:t>of their calculated total inventory in the fuel. By electron microscopy, it has been possible to determine</w:t>
      </w:r>
      <w:r w:rsidRPr="00B53294">
        <w:rPr>
          <w:lang w:val="en-GB"/>
        </w:rPr>
        <w:t xml:space="preserve"> that ε-phases also occur in the size range 1 to 100 nm (Thomas and Guenther 1989). When fuel is </w:t>
      </w:r>
      <w:r w:rsidRPr="00B53294">
        <w:rPr>
          <w:spacing w:val="-1"/>
          <w:lang w:val="en-GB"/>
        </w:rPr>
        <w:t xml:space="preserve">dissolved in nitric acid, the 4d metals form an insoluble residue. By analysing these residues, Forsyth </w:t>
      </w:r>
      <w:r w:rsidRPr="00B53294">
        <w:rPr>
          <w:spacing w:val="-3"/>
          <w:lang w:val="en-GB"/>
        </w:rPr>
        <w:t>concluded that at least 80 % of the residues consisted of ε-particles. The particle size distribution depends</w:t>
      </w:r>
      <w:r w:rsidRPr="00B53294">
        <w:rPr>
          <w:lang w:val="en-GB"/>
        </w:rPr>
        <w:t xml:space="preserve"> on the temperature at which the fuel operated and can, therefore, vary between fuel samples. A more recent and thorough description of the occurrence of the metal aggregates is given by Spahiu and Evins (2013).</w:t>
      </w:r>
    </w:p>
    <w:p w14:paraId="777FCF7E" w14:textId="77777777" w:rsidR="0075026B" w:rsidRPr="00B53294" w:rsidRDefault="0075026B" w:rsidP="0075026B">
      <w:pPr>
        <w:pStyle w:val="BodyText"/>
        <w:rPr>
          <w:lang w:val="en-GB"/>
        </w:rPr>
      </w:pPr>
      <w:r w:rsidRPr="00B53294">
        <w:rPr>
          <w:lang w:val="en-GB"/>
        </w:rPr>
        <w:t xml:space="preserve">Besides these known segregations, the possibility that other fission products have segregated to the grain boundaries in the uranium dioxide has been discussed. For CANDU fuel, which is irradiated with higher linear power density (20–55 kW/m) than light water reactor fuel, it has been established by photoelectron spectroscopy that Cs, Rb, Te and Ba are present in the grain boundaries, often with </w:t>
      </w:r>
      <w:r w:rsidRPr="00B53294">
        <w:rPr>
          <w:lang w:val="en-GB"/>
        </w:rPr>
        <w:lastRenderedPageBreak/>
        <w:t xml:space="preserve">high surface enrichments (Hocking et al. 1994). Gray et al. (1992) determined the grain boundary inventory of Cs in light water reactor fuel to be less than 1 %. The values of gap and grain boundary inventories for Tc and Sr were near their detection limits at less than 0.2 % of their total inventory. An Auger spectroscopy study on fuels with moderate burnup and low fission gas release showed no detectable amounts of Cs, Sr and Tc (Thomas et al. 1992). On a PWR fuel with extremely high </w:t>
      </w:r>
      <w:r w:rsidRPr="00B53294">
        <w:rPr>
          <w:spacing w:val="1"/>
          <w:lang w:val="en-GB"/>
        </w:rPr>
        <w:t xml:space="preserve">fission gas release (18 %; equivalent fuel was also included in the study by Gray et al. (1992), </w:t>
      </w:r>
      <w:r w:rsidRPr="00B53294">
        <w:rPr>
          <w:lang w:val="en-GB"/>
        </w:rPr>
        <w:t xml:space="preserve">ε-phases were found with high surface concentrations of Cs, Te and Pd (Thomas et al. 1992)). This observation was interpreted as indicating that Cs and other fission products are mainly associated with the ε-phases and, thereby only indirectly with the grain boundaries that contain them. However, considering the similar diffusion coefficients of I, Cs and fission gases, one could argue that fission gas bubbles found in grain boundaries also contain some I and Cs. The implications of this for the IRF is not yet clear since the pores appear to be closed (Roudil et al. 2007), and recent studies indicate a limited contribution from the grain boundaries on the IRF (Roth et al. 2019). </w:t>
      </w:r>
    </w:p>
    <w:p w14:paraId="7D47FEF2" w14:textId="77777777" w:rsidR="0075026B" w:rsidRPr="00B53294" w:rsidRDefault="0075026B" w:rsidP="0075026B">
      <w:pPr>
        <w:pStyle w:val="BodyText"/>
        <w:rPr>
          <w:lang w:val="en-GB"/>
        </w:rPr>
      </w:pPr>
      <w:r w:rsidRPr="00B53294">
        <w:rPr>
          <w:lang w:val="en-GB"/>
        </w:rPr>
        <w:t xml:space="preserve">The question of Sr segregation and the differences between Sr and U release from spent fuel in </w:t>
      </w:r>
      <w:r w:rsidRPr="00B53294">
        <w:rPr>
          <w:spacing w:val="-2"/>
          <w:lang w:val="en-GB"/>
        </w:rPr>
        <w:t>leaching experiments at Studsvik has been discussed extensively. Werme and Forsyth (1988) offer the</w:t>
      </w:r>
      <w:r w:rsidRPr="00B53294">
        <w:rPr>
          <w:lang w:val="en-GB"/>
        </w:rPr>
        <w:t xml:space="preserve"> </w:t>
      </w:r>
      <w:r w:rsidRPr="00B53294">
        <w:rPr>
          <w:spacing w:val="-1"/>
          <w:lang w:val="en-GB"/>
        </w:rPr>
        <w:t>hypothesis that most of the Sr released comes from selective leaching of cracks and grain boundaries.</w:t>
      </w:r>
      <w:r w:rsidRPr="00B53294">
        <w:rPr>
          <w:lang w:val="en-GB"/>
        </w:rPr>
        <w:t xml:space="preserve"> </w:t>
      </w:r>
      <w:r w:rsidRPr="00B53294">
        <w:rPr>
          <w:spacing w:val="-2"/>
          <w:lang w:val="en-GB"/>
        </w:rPr>
        <w:t xml:space="preserve">Attempts have been made to determine grain boundary inventories by microprobe analysis in a fuel </w:t>
      </w:r>
      <w:r w:rsidRPr="00B53294">
        <w:rPr>
          <w:spacing w:val="-3"/>
          <w:lang w:val="en-GB"/>
        </w:rPr>
        <w:t>with a burnup of 37 MWd/kg U (linear power rating &lt; 20 kW/m) that had been subjected to controlled power ramping to 43 kW/m in the Studsvik R2 reactor (Forsyth et al. 1988). The rod had an appreciable</w:t>
      </w:r>
      <w:r w:rsidRPr="00B53294">
        <w:rPr>
          <w:lang w:val="en-GB"/>
        </w:rPr>
        <w:t xml:space="preserve"> release of Kr and Xe, as well as redistribution of Cs to the fuel-clad gap during the power increase. Sharp concentration gradients within the individual grains could be observed for Xe and Cs, but not for Nd. In the case of Sr, the concentrations were far too close to the detection limit to yield reliable data. Subsequently, a fuel with a burnup of 44–48 MWd/kgU (linear power density &lt; 15 kW/m), was subjected to a similar power ramping to a peak of 43 kW/m (Forsyth et al. 1994). In a corrosion </w:t>
      </w:r>
      <w:r w:rsidRPr="00B53294">
        <w:rPr>
          <w:spacing w:val="-1"/>
          <w:lang w:val="en-GB"/>
        </w:rPr>
        <w:t>experiment a significant increase, compared to the reference samples, in the release of Cs and Rb was</w:t>
      </w:r>
      <w:r w:rsidRPr="00B53294">
        <w:rPr>
          <w:lang w:val="en-GB"/>
        </w:rPr>
        <w:t xml:space="preserve"> </w:t>
      </w:r>
      <w:r w:rsidRPr="00B53294">
        <w:rPr>
          <w:spacing w:val="-3"/>
          <w:lang w:val="en-GB"/>
        </w:rPr>
        <w:t>observed, and some increase for Ba and Tc as well as possibly also for Mo. No significant redistribution</w:t>
      </w:r>
      <w:r w:rsidRPr="00B53294">
        <w:rPr>
          <w:lang w:val="en-GB"/>
        </w:rPr>
        <w:t xml:space="preserve"> </w:t>
      </w:r>
      <w:r w:rsidRPr="00B53294">
        <w:rPr>
          <w:spacing w:val="-1"/>
          <w:lang w:val="en-GB"/>
        </w:rPr>
        <w:t>of Sr was found. In a recent study of up to 5 years fuel leaching under aerobic conditions (Roth et al.</w:t>
      </w:r>
      <w:r w:rsidRPr="00B53294">
        <w:rPr>
          <w:lang w:val="en-GB"/>
        </w:rPr>
        <w:t xml:space="preserve"> </w:t>
      </w:r>
      <w:r w:rsidRPr="00B53294">
        <w:rPr>
          <w:spacing w:val="-2"/>
          <w:lang w:val="en-GB"/>
        </w:rPr>
        <w:t xml:space="preserve">2019) the fractional release rates of Sr are about one order of magnitude higher than the U release rates, </w:t>
      </w:r>
      <w:r w:rsidRPr="00B53294">
        <w:rPr>
          <w:lang w:val="en-GB"/>
        </w:rPr>
        <w:t>indicating that Sr originates not only from matrix dissolution, but also from leaching of segregated oxide phases (grey phases).</w:t>
      </w:r>
    </w:p>
    <w:p w14:paraId="4E0C7297" w14:textId="77777777" w:rsidR="0075026B" w:rsidRPr="00B53294" w:rsidRDefault="0075026B" w:rsidP="0075026B">
      <w:pPr>
        <w:pStyle w:val="BodyText"/>
        <w:rPr>
          <w:lang w:val="en-GB"/>
        </w:rPr>
      </w:pPr>
      <w:r w:rsidRPr="00B53294">
        <w:rPr>
          <w:lang w:val="en-GB"/>
        </w:rPr>
        <w:t xml:space="preserve">New data for Sr release indicates that, for BWR fuel with FGR between ca 1 and 5 %, less than 0.1 % of the Sr inventory is released during 1 year of leaching in aerated conditions (Zwicky et al. 2011, Roth 2015). </w:t>
      </w:r>
    </w:p>
    <w:p w14:paraId="4E94DB41" w14:textId="77777777" w:rsidR="0075026B" w:rsidRPr="00B53294" w:rsidRDefault="0075026B" w:rsidP="0075026B">
      <w:pPr>
        <w:pStyle w:val="BodyText"/>
        <w:rPr>
          <w:lang w:val="en-GB"/>
        </w:rPr>
      </w:pPr>
      <w:r w:rsidRPr="00B53294">
        <w:rPr>
          <w:spacing w:val="-2"/>
          <w:lang w:val="en-GB"/>
        </w:rPr>
        <w:t>The studies presented above thus suggest that there is still some uncertainty concerning the significance</w:t>
      </w:r>
      <w:r w:rsidRPr="00B53294">
        <w:rPr>
          <w:lang w:val="en-GB"/>
        </w:rPr>
        <w:t xml:space="preserve"> of the grain boundary inventory of different radionuclides and that this likely relates to both type and irradiation history of the fuel. </w:t>
      </w:r>
    </w:p>
    <w:p w14:paraId="3FAC22A2" w14:textId="77777777" w:rsidR="0075026B" w:rsidRPr="00B53294" w:rsidRDefault="0075026B" w:rsidP="0075026B">
      <w:pPr>
        <w:pStyle w:val="BodyText"/>
        <w:rPr>
          <w:lang w:val="en-GB"/>
        </w:rPr>
      </w:pPr>
      <w:r w:rsidRPr="00B53294">
        <w:rPr>
          <w:lang w:val="en-GB"/>
        </w:rPr>
        <w:t xml:space="preserve">More information regarding IRF values for radionuclides found in the gap and grain boundaries is given in the PSAR Data report (SKB 2022d). </w:t>
      </w:r>
    </w:p>
    <w:p w14:paraId="49B96868" w14:textId="77777777" w:rsidR="0075026B" w:rsidRPr="00B53294" w:rsidRDefault="0075026B" w:rsidP="0075026B">
      <w:pPr>
        <w:pStyle w:val="Heading2"/>
        <w:rPr>
          <w:lang w:val="en-GB"/>
        </w:rPr>
      </w:pPr>
      <w:bookmarkStart w:id="126" w:name="_Toc192162563"/>
      <w:bookmarkStart w:id="127" w:name="_Toc195186564"/>
      <w:r w:rsidRPr="00B53294">
        <w:rPr>
          <w:lang w:val="en-GB"/>
        </w:rPr>
        <w:t>Definition of fuel variables</w:t>
      </w:r>
      <w:bookmarkEnd w:id="126"/>
      <w:bookmarkEnd w:id="127"/>
    </w:p>
    <w:p w14:paraId="68E74987" w14:textId="77777777" w:rsidR="0075026B" w:rsidRPr="00B53294" w:rsidRDefault="0075026B" w:rsidP="0075026B">
      <w:pPr>
        <w:pStyle w:val="BodyText"/>
        <w:rPr>
          <w:lang w:val="en-GB"/>
        </w:rPr>
      </w:pPr>
      <w:r w:rsidRPr="00B53294">
        <w:rPr>
          <w:lang w:val="en-GB"/>
        </w:rPr>
        <w:t>The spent fuel is described by the variables in Table 1</w:t>
      </w:r>
      <w:r w:rsidRPr="00B53294">
        <w:rPr>
          <w:lang w:val="en-GB"/>
        </w:rPr>
        <w:noBreakHyphen/>
        <w:t xml:space="preserve">4, which together characterise the spent fuel in a suitable manner for the safety assessment. The description applies not only to the spent fuel itself, but also to the cavities in the canister. </w:t>
      </w:r>
    </w:p>
    <w:p w14:paraId="0BFCA187" w14:textId="77777777" w:rsidR="0075026B" w:rsidRDefault="0075026B" w:rsidP="0075026B">
      <w:pPr>
        <w:pStyle w:val="BodyText"/>
        <w:rPr>
          <w:lang w:val="en-GB"/>
        </w:rPr>
      </w:pPr>
      <w:r w:rsidRPr="00B53294">
        <w:rPr>
          <w:spacing w:val="-2"/>
          <w:lang w:val="en-GB"/>
        </w:rPr>
        <w:t>The fuel and the cavity in the canister are characterised with respect to radiation by the intensity of α, β, γ and neutron radiation and thermally by the temperature. Hydraulically, it is necessary to characterise</w:t>
      </w:r>
      <w:r w:rsidRPr="00B53294">
        <w:rPr>
          <w:lang w:val="en-GB"/>
        </w:rPr>
        <w:t xml:space="preserve"> the cavity only if the copper canister should be damaged and water should enter. The cavity is then characterised by water flows and water pressures as well as by gas flows and gas pressures, which </w:t>
      </w:r>
      <w:r w:rsidRPr="00B53294">
        <w:rPr>
          <w:spacing w:val="-1"/>
          <w:lang w:val="en-GB"/>
        </w:rPr>
        <w:t xml:space="preserve">are jointly termed hydro-variables. Mechanically, the fuel is characterised by stresses in the materials, </w:t>
      </w:r>
      <w:r w:rsidRPr="00B53294">
        <w:rPr>
          <w:spacing w:val="-2"/>
          <w:lang w:val="en-GB"/>
        </w:rPr>
        <w:t>and chemically by the material composition of the fuel matrix and metal parts, as well as by the radionuclide</w:t>
      </w:r>
      <w:r w:rsidRPr="00B53294">
        <w:rPr>
          <w:lang w:val="en-GB"/>
        </w:rPr>
        <w:t xml:space="preserve"> inventory. The gas composition and, if water enters the canister, the water composition are also relevant for the description. </w:t>
      </w:r>
    </w:p>
    <w:p w14:paraId="75CD7794" w14:textId="77777777" w:rsidR="0075026B" w:rsidRDefault="0075026B" w:rsidP="0075026B">
      <w:pPr>
        <w:spacing w:after="160" w:line="259" w:lineRule="auto"/>
        <w:rPr>
          <w:sz w:val="21"/>
          <w:szCs w:val="22"/>
          <w:lang w:val="en-GB"/>
        </w:rPr>
      </w:pPr>
      <w:r>
        <w:rPr>
          <w:lang w:val="en-GB"/>
        </w:rPr>
        <w:br w:type="page"/>
      </w:r>
    </w:p>
    <w:p w14:paraId="66716A2A" w14:textId="77777777" w:rsidR="0075026B" w:rsidRPr="00B53294" w:rsidRDefault="0075026B" w:rsidP="0075026B">
      <w:pPr>
        <w:pStyle w:val="BodyText"/>
        <w:rPr>
          <w:lang w:val="en-GB"/>
        </w:rPr>
      </w:pPr>
    </w:p>
    <w:p w14:paraId="2802C1C6" w14:textId="149F258C" w:rsidR="0075026B" w:rsidRPr="00B53294" w:rsidRDefault="0075026B" w:rsidP="0075026B">
      <w:pPr>
        <w:pStyle w:val="TabellRubrik"/>
        <w:rPr>
          <w:lang w:val="en-GB"/>
        </w:rPr>
      </w:pPr>
      <w:r w:rsidRPr="00B53294">
        <w:rPr>
          <w:lang w:val="en-GB"/>
        </w:rPr>
        <w:t xml:space="preserve">Table </w:t>
      </w:r>
      <w:r w:rsidR="00267AEB">
        <w:rPr>
          <w:lang w:val="en-GB"/>
        </w:rPr>
        <w:fldChar w:fldCharType="begin"/>
      </w:r>
      <w:r w:rsidR="00267AEB">
        <w:rPr>
          <w:lang w:val="en-GB"/>
        </w:rPr>
        <w:instrText xml:space="preserve"> STYLEREF 1 \s </w:instrText>
      </w:r>
      <w:r w:rsidR="00267AEB">
        <w:rPr>
          <w:lang w:val="en-GB"/>
        </w:rPr>
        <w:fldChar w:fldCharType="separate"/>
      </w:r>
      <w:r w:rsidR="001E6A0F">
        <w:rPr>
          <w:noProof/>
          <w:lang w:val="en-GB"/>
        </w:rPr>
        <w:t>1</w:t>
      </w:r>
      <w:r w:rsidR="00267AEB">
        <w:rPr>
          <w:lang w:val="en-GB"/>
        </w:rPr>
        <w:fldChar w:fldCharType="end"/>
      </w:r>
      <w:r w:rsidR="00267AEB">
        <w:rPr>
          <w:lang w:val="en-GB"/>
        </w:rPr>
        <w:noBreakHyphen/>
      </w:r>
      <w:r w:rsidR="00267AEB">
        <w:rPr>
          <w:lang w:val="en-GB"/>
        </w:rPr>
        <w:fldChar w:fldCharType="begin"/>
      </w:r>
      <w:r w:rsidR="001E6A0F">
        <w:rPr>
          <w:lang w:val="en-GB"/>
        </w:rPr>
        <w:instrText xml:space="preserve">SEQ Tabell \* ARABIC \s 1 </w:instrText>
      </w:r>
      <w:r w:rsidR="00267AEB">
        <w:rPr>
          <w:lang w:val="en-GB"/>
        </w:rPr>
        <w:fldChar w:fldCharType="separate"/>
      </w:r>
      <w:r w:rsidR="001E6A0F">
        <w:rPr>
          <w:noProof/>
          <w:lang w:val="en-GB"/>
        </w:rPr>
        <w:t>3</w:t>
      </w:r>
      <w:r w:rsidR="00267AEB">
        <w:rPr>
          <w:lang w:val="en-GB"/>
        </w:rPr>
        <w:fldChar w:fldCharType="end"/>
      </w:r>
      <w:ins w:id="128" w:author="Erik Bergendal" w:date="2025-05-13T14:05:00Z">
        <w:del w:id="129" w:author="Erik Bergendal" w:date="2025-05-15T13:41:00Z">
          <w:r w:rsidR="008C6F12" w:rsidDel="006F14C7">
            <w:rPr>
              <w:lang w:val="en-GB"/>
            </w:rPr>
            <w:fldChar w:fldCharType="begin"/>
          </w:r>
          <w:r w:rsidR="008C6F12" w:rsidDel="006F14C7">
            <w:rPr>
              <w:lang w:val="en-GB"/>
            </w:rPr>
            <w:delInstrText xml:space="preserve"> STYLEREF 1 \s </w:delInstrText>
          </w:r>
        </w:del>
      </w:ins>
      <w:del w:id="130" w:author="Erik Bergendal" w:date="2025-05-15T13:41:00Z">
        <w:r w:rsidR="008C6F12" w:rsidDel="006F14C7">
          <w:rPr>
            <w:lang w:val="en-GB"/>
          </w:rPr>
          <w:fldChar w:fldCharType="separate"/>
        </w:r>
        <w:r w:rsidR="00764DDA" w:rsidDel="006F14C7">
          <w:rPr>
            <w:noProof/>
            <w:lang w:val="en-GB"/>
          </w:rPr>
          <w:delText>1</w:delText>
        </w:r>
      </w:del>
      <w:ins w:id="131" w:author="Erik Bergendal" w:date="2025-05-13T14:05:00Z">
        <w:del w:id="132" w:author="Erik Bergendal" w:date="2025-05-15T13:41:00Z">
          <w:r w:rsidR="008C6F12" w:rsidDel="006F14C7">
            <w:rPr>
              <w:lang w:val="en-GB"/>
            </w:rPr>
            <w:fldChar w:fldCharType="end"/>
          </w:r>
          <w:r w:rsidR="008C6F12" w:rsidDel="006F14C7">
            <w:rPr>
              <w:lang w:val="en-GB"/>
            </w:rPr>
            <w:noBreakHyphen/>
          </w:r>
          <w:r w:rsidR="008C6F12" w:rsidDel="006F14C7">
            <w:rPr>
              <w:lang w:val="en-GB"/>
            </w:rPr>
            <w:fldChar w:fldCharType="begin"/>
          </w:r>
        </w:del>
      </w:ins>
      <w:r w:rsidR="006F14C7">
        <w:rPr>
          <w:lang w:val="en-GB"/>
        </w:rPr>
        <w:instrText xml:space="preserve">SEQ Tabell \* ARABIC \s 1 </w:instrText>
      </w:r>
      <w:del w:id="133" w:author="Erik Bergendal" w:date="2025-05-15T13:41:00Z">
        <w:r w:rsidR="008C6F12" w:rsidDel="006F14C7">
          <w:rPr>
            <w:lang w:val="en-GB"/>
          </w:rPr>
          <w:fldChar w:fldCharType="separate"/>
        </w:r>
        <w:r w:rsidR="00764DDA" w:rsidDel="006F14C7">
          <w:rPr>
            <w:noProof/>
            <w:lang w:val="en-GB"/>
          </w:rPr>
          <w:delText>3</w:delText>
        </w:r>
      </w:del>
      <w:ins w:id="134" w:author="Erik Bergendal" w:date="2025-05-13T14:05:00Z">
        <w:del w:id="135" w:author="Erik Bergendal" w:date="2025-05-15T13:41:00Z">
          <w:r w:rsidR="008C6F12" w:rsidDel="006F14C7">
            <w:rPr>
              <w:lang w:val="en-GB"/>
            </w:rPr>
            <w:fldChar w:fldCharType="end"/>
          </w:r>
        </w:del>
      </w:ins>
      <w:ins w:id="136" w:author="Erik Bergendal" w:date="2025-05-09T10:01:00Z">
        <w:del w:id="137" w:author="Erik Bergendal" w:date="2025-05-13T14:05:00Z">
          <w:r w:rsidR="00424E63" w:rsidDel="008C6F12">
            <w:rPr>
              <w:lang w:val="en-GB"/>
            </w:rPr>
            <w:fldChar w:fldCharType="begin"/>
          </w:r>
          <w:r w:rsidR="00424E63" w:rsidDel="008C6F12">
            <w:rPr>
              <w:lang w:val="en-GB"/>
            </w:rPr>
            <w:delInstrText xml:space="preserve"> STYLEREF 1 \s </w:delInstrText>
          </w:r>
        </w:del>
      </w:ins>
      <w:del w:id="138" w:author="Erik Bergendal" w:date="2025-05-13T14:05:00Z">
        <w:r w:rsidR="00424E63" w:rsidDel="008C6F12">
          <w:rPr>
            <w:lang w:val="en-GB"/>
          </w:rPr>
          <w:fldChar w:fldCharType="separate"/>
        </w:r>
        <w:r w:rsidR="00424E63" w:rsidDel="008C6F12">
          <w:rPr>
            <w:noProof/>
            <w:lang w:val="en-GB"/>
          </w:rPr>
          <w:delText>1</w:delText>
        </w:r>
      </w:del>
      <w:ins w:id="139" w:author="Erik Bergendal" w:date="2025-05-09T10:01:00Z">
        <w:del w:id="140" w:author="Erik Bergendal" w:date="2025-05-13T14:05:00Z">
          <w:r w:rsidR="00424E63" w:rsidDel="008C6F12">
            <w:rPr>
              <w:lang w:val="en-GB"/>
            </w:rPr>
            <w:fldChar w:fldCharType="end"/>
          </w:r>
          <w:r w:rsidR="00424E63" w:rsidDel="008C6F12">
            <w:rPr>
              <w:lang w:val="en-GB"/>
            </w:rPr>
            <w:noBreakHyphen/>
          </w:r>
          <w:r w:rsidR="00424E63" w:rsidDel="008C6F12">
            <w:rPr>
              <w:lang w:val="en-GB"/>
            </w:rPr>
            <w:fldChar w:fldCharType="begin"/>
          </w:r>
        </w:del>
      </w:ins>
      <w:r w:rsidR="006F14C7">
        <w:rPr>
          <w:lang w:val="en-GB"/>
        </w:rPr>
        <w:instrText xml:space="preserve">SEQ Tabell \* ARABIC \s 1 </w:instrText>
      </w:r>
      <w:del w:id="141" w:author="Erik Bergendal" w:date="2025-05-13T14:05:00Z">
        <w:r w:rsidR="00424E63" w:rsidDel="008C6F12">
          <w:rPr>
            <w:lang w:val="en-GB"/>
          </w:rPr>
          <w:fldChar w:fldCharType="separate"/>
        </w:r>
        <w:r w:rsidR="00424E63" w:rsidDel="008C6F12">
          <w:rPr>
            <w:noProof/>
            <w:lang w:val="en-GB"/>
          </w:rPr>
          <w:delText>3</w:delText>
        </w:r>
      </w:del>
      <w:ins w:id="142" w:author="Erik Bergendal" w:date="2025-05-09T10:01:00Z">
        <w:del w:id="143" w:author="Erik Bergendal" w:date="2025-05-13T14:05:00Z">
          <w:r w:rsidR="00424E63" w:rsidDel="008C6F12">
            <w:rPr>
              <w:lang w:val="en-GB"/>
            </w:rPr>
            <w:fldChar w:fldCharType="end"/>
          </w:r>
        </w:del>
      </w:ins>
      <w:ins w:id="144" w:author="Erik Bergendal" w:date="2025-05-08T14:45:00Z">
        <w:del w:id="145" w:author="Erik Bergendal" w:date="2025-05-09T10:01:00Z">
          <w:r w:rsidR="00E413DB" w:rsidDel="00424E63">
            <w:rPr>
              <w:lang w:val="en-GB"/>
            </w:rPr>
            <w:fldChar w:fldCharType="begin"/>
          </w:r>
          <w:r w:rsidR="00E413DB" w:rsidDel="00424E63">
            <w:rPr>
              <w:lang w:val="en-GB"/>
            </w:rPr>
            <w:delInstrText xml:space="preserve"> STYLEREF 1 \s </w:delInstrText>
          </w:r>
        </w:del>
      </w:ins>
      <w:del w:id="146" w:author="Erik Bergendal" w:date="2025-05-09T10:01:00Z">
        <w:r w:rsidR="00E413DB" w:rsidDel="00424E63">
          <w:rPr>
            <w:lang w:val="en-GB"/>
          </w:rPr>
          <w:fldChar w:fldCharType="separate"/>
        </w:r>
        <w:r w:rsidR="00E413DB" w:rsidDel="00424E63">
          <w:rPr>
            <w:noProof/>
            <w:lang w:val="en-GB"/>
          </w:rPr>
          <w:delText>1</w:delText>
        </w:r>
      </w:del>
      <w:ins w:id="147" w:author="Erik Bergendal" w:date="2025-05-08T14:45:00Z">
        <w:del w:id="148" w:author="Erik Bergendal" w:date="2025-05-09T10:01:00Z">
          <w:r w:rsidR="00E413DB" w:rsidDel="00424E63">
            <w:rPr>
              <w:lang w:val="en-GB"/>
            </w:rPr>
            <w:fldChar w:fldCharType="end"/>
          </w:r>
          <w:r w:rsidR="00E413DB" w:rsidDel="00424E63">
            <w:rPr>
              <w:lang w:val="en-GB"/>
            </w:rPr>
            <w:noBreakHyphen/>
          </w:r>
          <w:r w:rsidR="00E413DB" w:rsidDel="00424E63">
            <w:rPr>
              <w:lang w:val="en-GB"/>
            </w:rPr>
            <w:fldChar w:fldCharType="begin"/>
          </w:r>
        </w:del>
      </w:ins>
      <w:r w:rsidR="006F14C7">
        <w:rPr>
          <w:lang w:val="en-GB"/>
        </w:rPr>
        <w:instrText xml:space="preserve">SEQ Tabell \* ARABIC \s 1 </w:instrText>
      </w:r>
      <w:del w:id="149" w:author="Erik Bergendal" w:date="2025-05-09T10:01:00Z">
        <w:r w:rsidR="00E413DB" w:rsidDel="00424E63">
          <w:rPr>
            <w:lang w:val="en-GB"/>
          </w:rPr>
          <w:fldChar w:fldCharType="separate"/>
        </w:r>
        <w:r w:rsidR="00E413DB" w:rsidDel="00424E63">
          <w:rPr>
            <w:noProof/>
            <w:lang w:val="en-GB"/>
          </w:rPr>
          <w:delText>3</w:delText>
        </w:r>
      </w:del>
      <w:ins w:id="150" w:author="Erik Bergendal" w:date="2025-05-08T14:45:00Z">
        <w:del w:id="151" w:author="Erik Bergendal" w:date="2025-05-09T10:01:00Z">
          <w:r w:rsidR="00E413DB" w:rsidDel="00424E63">
            <w:rPr>
              <w:lang w:val="en-GB"/>
            </w:rPr>
            <w:fldChar w:fldCharType="end"/>
          </w:r>
        </w:del>
      </w:ins>
      <w:del w:id="152" w:author="Erik Bergendal" w:date="2025-05-08T14:45:00Z">
        <w:r w:rsidR="00F42C6B" w:rsidDel="00E413DB">
          <w:rPr>
            <w:lang w:val="en-GB"/>
          </w:rPr>
          <w:fldChar w:fldCharType="begin"/>
        </w:r>
        <w:r w:rsidR="00F42C6B" w:rsidDel="00E413DB">
          <w:rPr>
            <w:lang w:val="en-GB"/>
          </w:rPr>
          <w:delInstrText xml:space="preserve"> STYLEREF 1 \s </w:delInstrText>
        </w:r>
        <w:r w:rsidR="00F42C6B" w:rsidDel="00E413DB">
          <w:rPr>
            <w:lang w:val="en-GB"/>
          </w:rPr>
          <w:fldChar w:fldCharType="separate"/>
        </w:r>
        <w:r w:rsidR="00F42C6B" w:rsidDel="00E413DB">
          <w:rPr>
            <w:noProof/>
            <w:lang w:val="en-GB"/>
          </w:rPr>
          <w:delText>1</w:delText>
        </w:r>
        <w:r w:rsidR="00F42C6B" w:rsidDel="00E413DB">
          <w:rPr>
            <w:lang w:val="en-GB"/>
          </w:rPr>
          <w:fldChar w:fldCharType="end"/>
        </w:r>
        <w:r w:rsidR="00F42C6B" w:rsidDel="00E413DB">
          <w:rPr>
            <w:lang w:val="en-GB"/>
          </w:rPr>
          <w:noBreakHyphen/>
        </w:r>
        <w:r w:rsidR="00F42C6B" w:rsidDel="00E413DB">
          <w:rPr>
            <w:lang w:val="en-GB"/>
          </w:rPr>
          <w:fldChar w:fldCharType="begin"/>
        </w:r>
      </w:del>
      <w:r w:rsidR="006F14C7">
        <w:rPr>
          <w:lang w:val="en-GB"/>
        </w:rPr>
        <w:instrText xml:space="preserve">SEQ Tabell \* ARABIC \s 1 </w:instrText>
      </w:r>
      <w:del w:id="153" w:author="Erik Bergendal" w:date="2025-05-08T14:45:00Z">
        <w:r w:rsidR="00F42C6B" w:rsidDel="00E413DB">
          <w:rPr>
            <w:lang w:val="en-GB"/>
          </w:rPr>
          <w:fldChar w:fldCharType="separate"/>
        </w:r>
        <w:r w:rsidR="00F42C6B" w:rsidDel="00E413DB">
          <w:rPr>
            <w:noProof/>
            <w:lang w:val="en-GB"/>
          </w:rPr>
          <w:delText>3</w:delText>
        </w:r>
        <w:r w:rsidR="00F42C6B" w:rsidDel="00E413DB">
          <w:rPr>
            <w:lang w:val="en-GB"/>
          </w:rPr>
          <w:fldChar w:fldCharType="end"/>
        </w:r>
      </w:del>
      <w:del w:id="154" w:author="Lena Zetterström Evins" w:date="2025-04-10T13:43:00Z">
        <w:r w:rsidR="00D43174" w:rsidDel="00D3474C">
          <w:rPr>
            <w:lang w:val="en-GB"/>
          </w:rPr>
          <w:fldChar w:fldCharType="begin"/>
        </w:r>
        <w:r w:rsidR="00D43174" w:rsidDel="00D3474C">
          <w:rPr>
            <w:lang w:val="en-GB"/>
          </w:rPr>
          <w:delInstrText xml:space="preserve"> STYLEREF 1 \s </w:delInstrText>
        </w:r>
        <w:r w:rsidR="00D43174" w:rsidDel="00D3474C">
          <w:rPr>
            <w:lang w:val="en-GB"/>
          </w:rPr>
          <w:fldChar w:fldCharType="separate"/>
        </w:r>
        <w:r w:rsidR="00D43174" w:rsidDel="00D3474C">
          <w:rPr>
            <w:noProof/>
            <w:lang w:val="en-GB"/>
          </w:rPr>
          <w:delText>1</w:delText>
        </w:r>
        <w:r w:rsidR="00D43174" w:rsidDel="00D3474C">
          <w:rPr>
            <w:lang w:val="en-GB"/>
          </w:rPr>
          <w:fldChar w:fldCharType="end"/>
        </w:r>
        <w:r w:rsidR="00D43174" w:rsidDel="00D3474C">
          <w:rPr>
            <w:lang w:val="en-GB"/>
          </w:rPr>
          <w:noBreakHyphen/>
        </w:r>
        <w:r w:rsidR="00D43174" w:rsidDel="00D3474C">
          <w:rPr>
            <w:lang w:val="en-GB"/>
          </w:rPr>
          <w:fldChar w:fldCharType="begin"/>
        </w:r>
      </w:del>
      <w:r w:rsidR="006F14C7">
        <w:rPr>
          <w:lang w:val="en-GB"/>
        </w:rPr>
        <w:instrText xml:space="preserve">SEQ Tabell \* ARABIC \s 1 </w:instrText>
      </w:r>
      <w:del w:id="155" w:author="Lena Zetterström Evins" w:date="2025-04-10T13:43:00Z">
        <w:r w:rsidR="00D43174" w:rsidDel="00D3474C">
          <w:rPr>
            <w:lang w:val="en-GB"/>
          </w:rPr>
          <w:fldChar w:fldCharType="separate"/>
        </w:r>
        <w:r w:rsidR="00D43174" w:rsidDel="00D3474C">
          <w:rPr>
            <w:noProof/>
            <w:lang w:val="en-GB"/>
          </w:rPr>
          <w:delText>3</w:delText>
        </w:r>
        <w:r w:rsidR="00D43174" w:rsidDel="00D3474C">
          <w:rPr>
            <w:lang w:val="en-GB"/>
          </w:rPr>
          <w:fldChar w:fldCharType="end"/>
        </w:r>
      </w:del>
      <w:r w:rsidRPr="00B53294">
        <w:rPr>
          <w:lang w:val="en-GB"/>
        </w:rPr>
        <w:t xml:space="preserve">. </w:t>
      </w:r>
      <w:r w:rsidRPr="00B53294">
        <w:rPr>
          <w:rFonts w:eastAsiaTheme="minorEastAsia"/>
          <w:lang w:val="en-GB"/>
        </w:rPr>
        <w:t>Variables for fuel/cavity in the canister.</w:t>
      </w:r>
    </w:p>
    <w:tbl>
      <w:tblPr>
        <w:tblW w:w="0" w:type="auto"/>
        <w:tblInd w:w="8" w:type="dxa"/>
        <w:tblLayout w:type="fixed"/>
        <w:tblCellMar>
          <w:left w:w="0" w:type="dxa"/>
          <w:right w:w="0" w:type="dxa"/>
        </w:tblCellMar>
        <w:tblLook w:val="0040" w:firstRow="0" w:lastRow="1" w:firstColumn="0" w:lastColumn="0" w:noHBand="0" w:noVBand="0"/>
      </w:tblPr>
      <w:tblGrid>
        <w:gridCol w:w="1757"/>
        <w:gridCol w:w="6747"/>
      </w:tblGrid>
      <w:tr w:rsidR="0075026B" w:rsidRPr="00B53294" w14:paraId="2C808F46" w14:textId="77777777" w:rsidTr="00412787">
        <w:trPr>
          <w:trHeight w:val="60"/>
          <w:tblHeader/>
        </w:trPr>
        <w:tc>
          <w:tcPr>
            <w:tcW w:w="1757" w:type="dxa"/>
            <w:tcBorders>
              <w:top w:val="single" w:sz="4" w:space="0" w:color="auto"/>
              <w:bottom w:val="single" w:sz="4" w:space="0" w:color="auto"/>
              <w:right w:val="single" w:sz="4" w:space="0" w:color="auto"/>
            </w:tcBorders>
            <w:shd w:val="clear" w:color="auto" w:fill="auto"/>
            <w:tcMar>
              <w:top w:w="113" w:type="dxa"/>
              <w:left w:w="0" w:type="dxa"/>
              <w:bottom w:w="113" w:type="dxa"/>
              <w:right w:w="113" w:type="dxa"/>
            </w:tcMar>
          </w:tcPr>
          <w:p w14:paraId="0CD08DB8" w14:textId="77777777" w:rsidR="0075026B" w:rsidRPr="00B53294" w:rsidRDefault="0075026B" w:rsidP="00412787">
            <w:pPr>
              <w:pStyle w:val="Tabellhuvud"/>
              <w:rPr>
                <w:lang w:val="en-GB"/>
              </w:rPr>
            </w:pPr>
            <w:r w:rsidRPr="00B53294">
              <w:rPr>
                <w:lang w:val="en-GB"/>
              </w:rPr>
              <w:t>Variable</w:t>
            </w:r>
          </w:p>
        </w:tc>
        <w:tc>
          <w:tcPr>
            <w:tcW w:w="6747" w:type="dxa"/>
            <w:tcBorders>
              <w:top w:val="single" w:sz="4" w:space="0" w:color="auto"/>
              <w:left w:val="single" w:sz="4" w:space="0" w:color="auto"/>
              <w:bottom w:val="single" w:sz="4" w:space="0" w:color="auto"/>
            </w:tcBorders>
            <w:shd w:val="clear" w:color="auto" w:fill="auto"/>
            <w:tcMar>
              <w:top w:w="113" w:type="dxa"/>
              <w:left w:w="113" w:type="dxa"/>
              <w:bottom w:w="113" w:type="dxa"/>
              <w:right w:w="113" w:type="dxa"/>
            </w:tcMar>
          </w:tcPr>
          <w:p w14:paraId="37D97594" w14:textId="77777777" w:rsidR="0075026B" w:rsidRPr="00B53294" w:rsidRDefault="0075026B" w:rsidP="00412787">
            <w:pPr>
              <w:pStyle w:val="Tabellhuvud"/>
              <w:rPr>
                <w:lang w:val="en-GB"/>
              </w:rPr>
            </w:pPr>
            <w:r w:rsidRPr="00B53294">
              <w:rPr>
                <w:lang w:val="en-GB"/>
              </w:rPr>
              <w:t>Definition</w:t>
            </w:r>
          </w:p>
        </w:tc>
      </w:tr>
      <w:tr w:rsidR="0075026B" w:rsidRPr="006F14C7" w14:paraId="20B1E0AD" w14:textId="77777777" w:rsidTr="00412787">
        <w:trPr>
          <w:trHeight w:val="60"/>
        </w:trPr>
        <w:tc>
          <w:tcPr>
            <w:tcW w:w="1757" w:type="dxa"/>
            <w:tcBorders>
              <w:top w:val="single" w:sz="4" w:space="0" w:color="auto"/>
              <w:left w:val="nil"/>
              <w:bottom w:val="single" w:sz="2" w:space="0" w:color="000000"/>
              <w:right w:val="single" w:sz="2" w:space="0" w:color="000000"/>
            </w:tcBorders>
            <w:tcMar>
              <w:top w:w="113" w:type="dxa"/>
              <w:left w:w="0" w:type="dxa"/>
              <w:bottom w:w="113" w:type="dxa"/>
              <w:right w:w="113" w:type="dxa"/>
            </w:tcMar>
          </w:tcPr>
          <w:p w14:paraId="5B054878" w14:textId="77777777" w:rsidR="0075026B" w:rsidRPr="00B53294" w:rsidRDefault="0075026B" w:rsidP="00412787">
            <w:pPr>
              <w:pStyle w:val="TabellText"/>
              <w:rPr>
                <w:lang w:val="en-GB"/>
              </w:rPr>
            </w:pPr>
            <w:r w:rsidRPr="00B53294">
              <w:rPr>
                <w:lang w:val="en-GB"/>
              </w:rPr>
              <w:t>Radiation intensity</w:t>
            </w:r>
          </w:p>
        </w:tc>
        <w:tc>
          <w:tcPr>
            <w:tcW w:w="6747" w:type="dxa"/>
            <w:tcBorders>
              <w:top w:val="single" w:sz="4" w:space="0" w:color="auto"/>
              <w:left w:val="single" w:sz="2" w:space="0" w:color="000000"/>
              <w:bottom w:val="single" w:sz="2" w:space="0" w:color="000000"/>
              <w:right w:val="nil"/>
            </w:tcBorders>
            <w:tcMar>
              <w:top w:w="113" w:type="dxa"/>
              <w:left w:w="113" w:type="dxa"/>
              <w:bottom w:w="113" w:type="dxa"/>
              <w:right w:w="113" w:type="dxa"/>
            </w:tcMar>
          </w:tcPr>
          <w:p w14:paraId="74BA0DD7" w14:textId="77777777" w:rsidR="0075026B" w:rsidRPr="00B53294" w:rsidRDefault="0075026B" w:rsidP="00412787">
            <w:pPr>
              <w:pStyle w:val="TabellText"/>
              <w:rPr>
                <w:lang w:val="en-GB"/>
              </w:rPr>
            </w:pPr>
            <w:r w:rsidRPr="00B53294">
              <w:rPr>
                <w:lang w:val="en-GB"/>
              </w:rPr>
              <w:t>Intensity of alpha, beta, gamma and neutron radiation as a function of time and space in the fuel assembly.</w:t>
            </w:r>
          </w:p>
        </w:tc>
      </w:tr>
      <w:tr w:rsidR="0075026B" w:rsidRPr="006F14C7" w14:paraId="28628705" w14:textId="77777777" w:rsidTr="00412787">
        <w:trPr>
          <w:trHeight w:val="60"/>
        </w:trPr>
        <w:tc>
          <w:tcPr>
            <w:tcW w:w="1757"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63051228" w14:textId="77777777" w:rsidR="0075026B" w:rsidRPr="00B53294" w:rsidRDefault="0075026B" w:rsidP="00412787">
            <w:pPr>
              <w:pStyle w:val="TabellText"/>
              <w:rPr>
                <w:lang w:val="en-GB"/>
              </w:rPr>
            </w:pPr>
            <w:r w:rsidRPr="00B53294">
              <w:rPr>
                <w:lang w:val="en-GB"/>
              </w:rPr>
              <w:t>Temperature</w:t>
            </w:r>
          </w:p>
        </w:tc>
        <w:tc>
          <w:tcPr>
            <w:tcW w:w="6747"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5496630B" w14:textId="77777777" w:rsidR="0075026B" w:rsidRPr="00B53294" w:rsidRDefault="0075026B" w:rsidP="00412787">
            <w:pPr>
              <w:pStyle w:val="TabellText"/>
              <w:rPr>
                <w:lang w:val="en-GB"/>
              </w:rPr>
            </w:pPr>
            <w:r w:rsidRPr="00B53294">
              <w:rPr>
                <w:lang w:val="en-GB"/>
              </w:rPr>
              <w:t>Temperature as a function of time and space in the fuel assembly.</w:t>
            </w:r>
          </w:p>
        </w:tc>
      </w:tr>
      <w:tr w:rsidR="0075026B" w:rsidRPr="006F14C7" w14:paraId="4FB66994" w14:textId="77777777" w:rsidTr="00412787">
        <w:trPr>
          <w:trHeight w:val="60"/>
        </w:trPr>
        <w:tc>
          <w:tcPr>
            <w:tcW w:w="1757"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66E2A57A" w14:textId="77777777" w:rsidR="0075026B" w:rsidRPr="00B53294" w:rsidRDefault="0075026B" w:rsidP="00412787">
            <w:pPr>
              <w:pStyle w:val="TabellText"/>
              <w:rPr>
                <w:lang w:val="en-GB"/>
              </w:rPr>
            </w:pPr>
            <w:r w:rsidRPr="00B53294">
              <w:rPr>
                <w:lang w:val="en-GB"/>
              </w:rPr>
              <w:t xml:space="preserve">Hydro-variables </w:t>
            </w:r>
            <w:r w:rsidRPr="00B53294">
              <w:rPr>
                <w:lang w:val="en-GB"/>
              </w:rPr>
              <w:br/>
              <w:t>(pressure and flow)</w:t>
            </w:r>
          </w:p>
        </w:tc>
        <w:tc>
          <w:tcPr>
            <w:tcW w:w="6747"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1FF33148" w14:textId="77777777" w:rsidR="0075026B" w:rsidRPr="00B53294" w:rsidRDefault="0075026B" w:rsidP="00412787">
            <w:pPr>
              <w:pStyle w:val="TabellText"/>
              <w:rPr>
                <w:lang w:val="en-GB"/>
              </w:rPr>
            </w:pPr>
            <w:r w:rsidRPr="00B53294">
              <w:rPr>
                <w:lang w:val="en-GB"/>
              </w:rPr>
              <w:t>Flows, volumes and pressures of water and gas as a function of time and space in the cavities in the fuel and canister.</w:t>
            </w:r>
          </w:p>
        </w:tc>
      </w:tr>
      <w:tr w:rsidR="0075026B" w:rsidRPr="006F14C7" w14:paraId="3CAEA482" w14:textId="77777777" w:rsidTr="00412787">
        <w:trPr>
          <w:trHeight w:val="60"/>
        </w:trPr>
        <w:tc>
          <w:tcPr>
            <w:tcW w:w="1757"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23FD251D" w14:textId="77777777" w:rsidR="0075026B" w:rsidRPr="00B53294" w:rsidRDefault="0075026B" w:rsidP="00412787">
            <w:pPr>
              <w:pStyle w:val="TabellText"/>
              <w:rPr>
                <w:lang w:val="en-GB"/>
              </w:rPr>
            </w:pPr>
            <w:r w:rsidRPr="00B53294">
              <w:rPr>
                <w:lang w:val="en-GB"/>
              </w:rPr>
              <w:t>Fuel geometry</w:t>
            </w:r>
          </w:p>
        </w:tc>
        <w:tc>
          <w:tcPr>
            <w:tcW w:w="6747"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418594EA" w14:textId="77777777" w:rsidR="0075026B" w:rsidRPr="00B53294" w:rsidRDefault="0075026B" w:rsidP="00412787">
            <w:pPr>
              <w:pStyle w:val="TabellText"/>
              <w:rPr>
                <w:lang w:val="en-GB"/>
              </w:rPr>
            </w:pPr>
            <w:r w:rsidRPr="00B53294">
              <w:rPr>
                <w:lang w:val="en-GB"/>
              </w:rPr>
              <w:t>Geometric dimensions of all components of the fuel assembly, such as fuel pellets and Zircaloy cladding. Also includes the detailed geometry, including cracking, of the fuel pellets.</w:t>
            </w:r>
          </w:p>
        </w:tc>
      </w:tr>
      <w:tr w:rsidR="0075026B" w:rsidRPr="006F14C7" w14:paraId="7FE7F1DA" w14:textId="77777777" w:rsidTr="00412787">
        <w:trPr>
          <w:trHeight w:val="60"/>
        </w:trPr>
        <w:tc>
          <w:tcPr>
            <w:tcW w:w="1757"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12E9DE5B" w14:textId="77777777" w:rsidR="0075026B" w:rsidRPr="00B53294" w:rsidRDefault="0075026B" w:rsidP="00412787">
            <w:pPr>
              <w:pStyle w:val="TabellText"/>
              <w:rPr>
                <w:lang w:val="en-GB"/>
              </w:rPr>
            </w:pPr>
            <w:r w:rsidRPr="00B53294">
              <w:rPr>
                <w:lang w:val="en-GB"/>
              </w:rPr>
              <w:t>Mechanical stresses</w:t>
            </w:r>
          </w:p>
        </w:tc>
        <w:tc>
          <w:tcPr>
            <w:tcW w:w="6747"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3103F558" w14:textId="77777777" w:rsidR="0075026B" w:rsidRPr="00B53294" w:rsidRDefault="0075026B" w:rsidP="00412787">
            <w:pPr>
              <w:pStyle w:val="TabellText"/>
              <w:rPr>
                <w:lang w:val="en-GB"/>
              </w:rPr>
            </w:pPr>
            <w:r w:rsidRPr="00B53294">
              <w:rPr>
                <w:lang w:val="en-GB"/>
              </w:rPr>
              <w:t>Mechanical stresses as a function of time and space in the fuel assembly.</w:t>
            </w:r>
          </w:p>
        </w:tc>
      </w:tr>
      <w:tr w:rsidR="0075026B" w:rsidRPr="006F14C7" w14:paraId="7082B5FE" w14:textId="77777777" w:rsidTr="00412787">
        <w:trPr>
          <w:trHeight w:val="60"/>
        </w:trPr>
        <w:tc>
          <w:tcPr>
            <w:tcW w:w="1757"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003643F1" w14:textId="77777777" w:rsidR="0075026B" w:rsidRPr="00B53294" w:rsidRDefault="0075026B" w:rsidP="00412787">
            <w:pPr>
              <w:pStyle w:val="TabellText"/>
              <w:rPr>
                <w:lang w:val="en-GB"/>
              </w:rPr>
            </w:pPr>
            <w:r w:rsidRPr="00B53294">
              <w:rPr>
                <w:lang w:val="en-GB"/>
              </w:rPr>
              <w:t>Radionuclide inventory</w:t>
            </w:r>
          </w:p>
        </w:tc>
        <w:tc>
          <w:tcPr>
            <w:tcW w:w="6747"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3CD91EE3" w14:textId="77777777" w:rsidR="0075026B" w:rsidRPr="00B53294" w:rsidRDefault="0075026B" w:rsidP="00412787">
            <w:pPr>
              <w:pStyle w:val="TabellText"/>
              <w:rPr>
                <w:lang w:val="en-GB"/>
              </w:rPr>
            </w:pPr>
            <w:r w:rsidRPr="00B53294">
              <w:rPr>
                <w:lang w:val="en-GB"/>
              </w:rPr>
              <w:t>Occurrence of radionuclides as a function of time and space in the different parts of the fuel assembly. The distribution of the radionuclides between the pellet matrix and surface is also described here.</w:t>
            </w:r>
          </w:p>
        </w:tc>
      </w:tr>
      <w:tr w:rsidR="0075026B" w:rsidRPr="006F14C7" w14:paraId="65447545" w14:textId="77777777" w:rsidTr="00412787">
        <w:trPr>
          <w:trHeight w:val="60"/>
        </w:trPr>
        <w:tc>
          <w:tcPr>
            <w:tcW w:w="1757"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618CBD18" w14:textId="77777777" w:rsidR="0075026B" w:rsidRPr="00B53294" w:rsidRDefault="0075026B" w:rsidP="00412787">
            <w:pPr>
              <w:pStyle w:val="TabellText"/>
              <w:rPr>
                <w:lang w:val="en-GB"/>
              </w:rPr>
            </w:pPr>
            <w:r w:rsidRPr="00B53294">
              <w:rPr>
                <w:lang w:val="en-GB"/>
              </w:rPr>
              <w:t>Material composition</w:t>
            </w:r>
          </w:p>
        </w:tc>
        <w:tc>
          <w:tcPr>
            <w:tcW w:w="6747"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6F3F2A3E" w14:textId="77777777" w:rsidR="0075026B" w:rsidRPr="00B53294" w:rsidRDefault="0075026B" w:rsidP="00412787">
            <w:pPr>
              <w:pStyle w:val="TabellText"/>
              <w:rPr>
                <w:lang w:val="en-GB"/>
              </w:rPr>
            </w:pPr>
            <w:r w:rsidRPr="00B53294">
              <w:rPr>
                <w:lang w:val="en-GB"/>
              </w:rPr>
              <w:t>The materials of which the different components in the fuel assembly are composed, excluding radionuclides.</w:t>
            </w:r>
          </w:p>
        </w:tc>
      </w:tr>
      <w:tr w:rsidR="0075026B" w:rsidRPr="006F14C7" w14:paraId="68020F8C" w14:textId="77777777" w:rsidTr="00412787">
        <w:trPr>
          <w:trHeight w:val="60"/>
        </w:trPr>
        <w:tc>
          <w:tcPr>
            <w:tcW w:w="1757"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0E53D5E0" w14:textId="77777777" w:rsidR="0075026B" w:rsidRPr="00B53294" w:rsidRDefault="0075026B" w:rsidP="00412787">
            <w:pPr>
              <w:pStyle w:val="TabellText"/>
              <w:rPr>
                <w:lang w:val="en-GB"/>
              </w:rPr>
            </w:pPr>
            <w:r w:rsidRPr="00B53294">
              <w:rPr>
                <w:lang w:val="en-GB"/>
              </w:rPr>
              <w:t>Water composition</w:t>
            </w:r>
          </w:p>
        </w:tc>
        <w:tc>
          <w:tcPr>
            <w:tcW w:w="6747"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4140A4E0" w14:textId="77777777" w:rsidR="0075026B" w:rsidRPr="00B53294" w:rsidRDefault="0075026B" w:rsidP="00412787">
            <w:pPr>
              <w:pStyle w:val="TabellText"/>
              <w:rPr>
                <w:lang w:val="en-GB"/>
              </w:rPr>
            </w:pPr>
            <w:r w:rsidRPr="00B53294">
              <w:rPr>
                <w:lang w:val="en-GB"/>
              </w:rPr>
              <w:t>Composition of water (including any radionuclides and dissolved gases) in the fuel and canister cavities.</w:t>
            </w:r>
          </w:p>
        </w:tc>
      </w:tr>
      <w:tr w:rsidR="0075026B" w:rsidRPr="006F14C7" w14:paraId="2AEB7BE1" w14:textId="77777777" w:rsidTr="00412787">
        <w:trPr>
          <w:trHeight w:val="60"/>
        </w:trPr>
        <w:tc>
          <w:tcPr>
            <w:tcW w:w="1757"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321B5676" w14:textId="77777777" w:rsidR="0075026B" w:rsidRPr="00B53294" w:rsidRDefault="0075026B" w:rsidP="00412787">
            <w:pPr>
              <w:pStyle w:val="TabellText"/>
              <w:rPr>
                <w:lang w:val="en-GB"/>
              </w:rPr>
            </w:pPr>
            <w:r w:rsidRPr="00B53294">
              <w:rPr>
                <w:lang w:val="en-GB"/>
              </w:rPr>
              <w:t>Gas composition</w:t>
            </w:r>
          </w:p>
        </w:tc>
        <w:tc>
          <w:tcPr>
            <w:tcW w:w="6747"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5DD0B638" w14:textId="77777777" w:rsidR="0075026B" w:rsidRPr="00B53294" w:rsidRDefault="0075026B" w:rsidP="00412787">
            <w:pPr>
              <w:pStyle w:val="TabellText"/>
              <w:rPr>
                <w:lang w:val="en-GB"/>
              </w:rPr>
            </w:pPr>
            <w:r w:rsidRPr="00B53294">
              <w:rPr>
                <w:lang w:val="en-GB"/>
              </w:rPr>
              <w:t>Composition of gas (including any radionuclides) in the fuel and canister cavities.</w:t>
            </w:r>
          </w:p>
        </w:tc>
      </w:tr>
    </w:tbl>
    <w:p w14:paraId="26FC320B" w14:textId="77777777" w:rsidR="0075026B" w:rsidRPr="00B53294" w:rsidRDefault="0075026B" w:rsidP="0075026B">
      <w:pPr>
        <w:rPr>
          <w:b/>
          <w:bCs/>
          <w:sz w:val="21"/>
          <w:szCs w:val="21"/>
          <w:lang w:val="en-GB"/>
        </w:rPr>
      </w:pPr>
    </w:p>
    <w:p w14:paraId="34189887" w14:textId="77777777" w:rsidR="0075026B" w:rsidRPr="00B53294" w:rsidRDefault="0075026B" w:rsidP="0075026B">
      <w:pPr>
        <w:pStyle w:val="Heading2"/>
        <w:rPr>
          <w:lang w:val="en-GB"/>
        </w:rPr>
      </w:pPr>
      <w:bookmarkStart w:id="156" w:name="_Toc192162564"/>
      <w:bookmarkStart w:id="157" w:name="_Toc195186565"/>
      <w:r w:rsidRPr="00B53294">
        <w:rPr>
          <w:lang w:val="en-GB"/>
        </w:rPr>
        <w:t>Summary of handling of fuel processes in the PSAR</w:t>
      </w:r>
      <w:bookmarkEnd w:id="156"/>
      <w:bookmarkEnd w:id="157"/>
    </w:p>
    <w:p w14:paraId="2EA0464A" w14:textId="24D0435A" w:rsidR="0075026B" w:rsidRPr="00B53294" w:rsidRDefault="0075026B" w:rsidP="0075026B">
      <w:pPr>
        <w:pStyle w:val="BodyText"/>
        <w:rPr>
          <w:lang w:val="en-GB"/>
        </w:rPr>
      </w:pPr>
      <w:r w:rsidRPr="00B53294">
        <w:rPr>
          <w:lang w:val="en-GB"/>
        </w:rPr>
        <w:fldChar w:fldCharType="begin"/>
      </w:r>
      <w:r w:rsidRPr="00B53294">
        <w:rPr>
          <w:lang w:val="en-GB"/>
        </w:rPr>
        <w:instrText xml:space="preserve"> REF _Ref191898578 \h  \* CHARFORMAT </w:instrText>
      </w:r>
      <w:r w:rsidRPr="00B53294">
        <w:rPr>
          <w:lang w:val="en-GB"/>
        </w:rPr>
      </w:r>
      <w:r w:rsidRPr="00B53294">
        <w:rPr>
          <w:lang w:val="en-GB"/>
        </w:rPr>
        <w:fldChar w:fldCharType="separate"/>
      </w:r>
      <w:r w:rsidR="001E6A0F" w:rsidRPr="001E6A0F">
        <w:rPr>
          <w:lang w:val="en-GB"/>
        </w:rPr>
        <w:t>Table 1</w:t>
      </w:r>
      <w:r w:rsidR="001E6A0F" w:rsidRPr="001E6A0F">
        <w:rPr>
          <w:lang w:val="en-GB"/>
        </w:rPr>
        <w:noBreakHyphen/>
        <w:t xml:space="preserve">4SEQ Tabell \* ARABIC \s 1 SEQ Tabell \* ARABIC \s 1 SEQ Tabell \* ARABIC \s 1 SEQ Tabell \* ARABIC \s 1 SEQ Tabell \* ARABIC \s 1 </w:t>
      </w:r>
      <w:r w:rsidRPr="00B53294">
        <w:rPr>
          <w:lang w:val="en-GB"/>
        </w:rPr>
        <w:fldChar w:fldCharType="end"/>
      </w:r>
      <w:r w:rsidRPr="00B53294">
        <w:rPr>
          <w:lang w:val="en-GB"/>
        </w:rPr>
        <w:t xml:space="preserve"> summaries the handling</w:t>
      </w:r>
      <w:r w:rsidRPr="00B53294">
        <w:rPr>
          <w:b/>
          <w:bCs/>
          <w:lang w:val="en-GB"/>
        </w:rPr>
        <w:t xml:space="preserve"> </w:t>
      </w:r>
      <w:r w:rsidRPr="00B53294">
        <w:rPr>
          <w:lang w:val="en-GB"/>
        </w:rPr>
        <w:t xml:space="preserve">of fuel processes in the PSAR, as suggested in this report. In the table, the process is either “mapped” to a model by which it will be quantified or associated with a brief verbal description of how it will be handled. </w:t>
      </w:r>
    </w:p>
    <w:p w14:paraId="55B55727" w14:textId="77777777" w:rsidR="0075026B" w:rsidRPr="00B53294" w:rsidRDefault="0075026B" w:rsidP="0075026B">
      <w:pPr>
        <w:pStyle w:val="Heading2"/>
        <w:rPr>
          <w:lang w:val="en-GB"/>
        </w:rPr>
      </w:pPr>
      <w:bookmarkStart w:id="158" w:name="_Toc192162565"/>
      <w:bookmarkStart w:id="159" w:name="_Toc195186566"/>
      <w:r w:rsidRPr="00B53294">
        <w:rPr>
          <w:lang w:val="en-GB"/>
        </w:rPr>
        <w:t>Initial state of the canister in the PSAR</w:t>
      </w:r>
      <w:bookmarkEnd w:id="158"/>
      <w:bookmarkEnd w:id="159"/>
    </w:p>
    <w:p w14:paraId="28DD5DF1" w14:textId="77777777" w:rsidR="0075026B" w:rsidRPr="00B53294" w:rsidRDefault="0075026B" w:rsidP="0075026B">
      <w:pPr>
        <w:pStyle w:val="BodyText"/>
        <w:rPr>
          <w:lang w:val="en-GB"/>
        </w:rPr>
      </w:pPr>
      <w:r w:rsidRPr="00B53294">
        <w:rPr>
          <w:lang w:val="en-GB"/>
        </w:rPr>
        <w:t xml:space="preserve">The following is an overview description of the initial state of the canister, i.e. its state at the time of deposition. Additional information is given in Pers and Sturek (2021). </w:t>
      </w:r>
    </w:p>
    <w:p w14:paraId="4F69BA2C" w14:textId="77777777" w:rsidR="0075026B" w:rsidRPr="00B53294" w:rsidRDefault="0075026B" w:rsidP="0075026B">
      <w:pPr>
        <w:pStyle w:val="Heading3"/>
        <w:rPr>
          <w:lang w:val="en-GB"/>
        </w:rPr>
      </w:pPr>
      <w:bookmarkStart w:id="160" w:name="_Toc192162566"/>
      <w:bookmarkStart w:id="161" w:name="_Toc195186567"/>
      <w:r w:rsidRPr="00B53294">
        <w:rPr>
          <w:lang w:val="en-GB"/>
        </w:rPr>
        <w:t>Description of cast iron insert and copper canister</w:t>
      </w:r>
      <w:bookmarkEnd w:id="160"/>
      <w:bookmarkEnd w:id="161"/>
    </w:p>
    <w:p w14:paraId="2617F8BC" w14:textId="5C7AD9DA" w:rsidR="0075026B" w:rsidRPr="00B53294" w:rsidRDefault="0075026B" w:rsidP="0075026B">
      <w:pPr>
        <w:pStyle w:val="BodyText"/>
        <w:rPr>
          <w:lang w:val="en-GB"/>
        </w:rPr>
      </w:pPr>
      <w:r w:rsidRPr="00B53294">
        <w:rPr>
          <w:lang w:val="en-GB"/>
        </w:rPr>
        <w:t xml:space="preserve">The disposal canister for the spent nuclear fuel consists of an outer 5 cm thick copper shell with an insert made from nodular cast iron. The copper shell will act as the corrosion barrier in the repository, </w:t>
      </w:r>
      <w:r w:rsidRPr="00B53294">
        <w:rPr>
          <w:spacing w:val="-2"/>
          <w:lang w:val="en-GB"/>
        </w:rPr>
        <w:t>while the insert will provide the necessary stability to the whole package when exposed to the different</w:t>
      </w:r>
      <w:r w:rsidRPr="00B53294">
        <w:rPr>
          <w:lang w:val="en-GB"/>
        </w:rPr>
        <w:t xml:space="preserve"> mechanical loads that it may encounter during the one million year time period considered in the safety assessment. The reference design and outer dimensions for the disposal canister are shown in </w:t>
      </w:r>
      <w:r w:rsidRPr="00B53294">
        <w:rPr>
          <w:lang w:val="en-GB"/>
        </w:rPr>
        <w:fldChar w:fldCharType="begin"/>
      </w:r>
      <w:r w:rsidRPr="00B53294">
        <w:rPr>
          <w:lang w:val="en-GB"/>
        </w:rPr>
        <w:instrText xml:space="preserve"> REF _Ref191898580 \h  \* CHARFORMAT </w:instrText>
      </w:r>
      <w:r w:rsidRPr="00B53294">
        <w:rPr>
          <w:lang w:val="en-GB"/>
        </w:rPr>
      </w:r>
      <w:r w:rsidRPr="00B53294">
        <w:rPr>
          <w:lang w:val="en-GB"/>
        </w:rPr>
        <w:fldChar w:fldCharType="separate"/>
      </w:r>
      <w:r w:rsidR="001E6A0F" w:rsidRPr="00B53294">
        <w:rPr>
          <w:lang w:val="en-GB"/>
        </w:rPr>
        <w:t xml:space="preserve">Figure </w:t>
      </w:r>
      <w:r w:rsidR="001E6A0F">
        <w:rPr>
          <w:lang w:val="en-GB"/>
        </w:rPr>
        <w:t>1</w:t>
      </w:r>
      <w:r w:rsidR="001E6A0F">
        <w:rPr>
          <w:lang w:val="en-GB"/>
        </w:rPr>
        <w:noBreakHyphen/>
        <w:t xml:space="preserve">2SEQ Figur \* ARABIC \s 1 SEQ Figur \* ARABIC \s 1 SEQ Figur \* ARABIC \s 1 SEQ Figur \* ARABIC \s 1 SEQ Figur \* ARABIC \s 1 </w:t>
      </w:r>
      <w:r w:rsidRPr="00B53294">
        <w:rPr>
          <w:lang w:val="en-GB"/>
        </w:rPr>
        <w:fldChar w:fldCharType="end"/>
      </w:r>
      <w:r w:rsidRPr="00B53294">
        <w:rPr>
          <w:lang w:val="en-GB"/>
        </w:rPr>
        <w:t xml:space="preserve">. As shown in the figure, the insert contains individual channels for each fuel element. For BWR fuel, there are 12 channels in each insert, while for PWR fuel there will be only 4 channels. </w:t>
      </w:r>
      <w:r w:rsidRPr="00B53294">
        <w:rPr>
          <w:lang w:val="en-GB"/>
        </w:rPr>
        <w:fldChar w:fldCharType="begin"/>
      </w:r>
      <w:r w:rsidRPr="00B53294">
        <w:rPr>
          <w:lang w:val="en-GB"/>
        </w:rPr>
        <w:instrText xml:space="preserve"> REF _Ref191898581 \h  \* CHARFORMAT </w:instrText>
      </w:r>
      <w:r w:rsidRPr="00B53294">
        <w:rPr>
          <w:lang w:val="en-GB"/>
        </w:rPr>
      </w:r>
      <w:r w:rsidRPr="00B53294">
        <w:rPr>
          <w:lang w:val="en-GB"/>
        </w:rPr>
        <w:fldChar w:fldCharType="separate"/>
      </w:r>
      <w:r w:rsidR="001E6A0F" w:rsidRPr="00B53294">
        <w:rPr>
          <w:lang w:val="en-GB"/>
        </w:rPr>
        <w:t xml:space="preserve">Figure </w:t>
      </w:r>
      <w:r w:rsidR="001E6A0F">
        <w:rPr>
          <w:lang w:val="en-GB"/>
        </w:rPr>
        <w:t>1</w:t>
      </w:r>
      <w:r w:rsidR="001E6A0F">
        <w:rPr>
          <w:lang w:val="en-GB"/>
        </w:rPr>
        <w:noBreakHyphen/>
        <w:t xml:space="preserve">3SEQ Figur \* ARABIC \s 1 SEQ Figur \* </w:t>
      </w:r>
      <w:r w:rsidR="001E6A0F">
        <w:rPr>
          <w:lang w:val="en-GB"/>
        </w:rPr>
        <w:lastRenderedPageBreak/>
        <w:t xml:space="preserve">ARABIC \s 1 SEQ Figur \* ARABIC \s 1 SEQ Figur \* ARABIC \s 1 SEQ Figur \* ARABIC \s 1 </w:t>
      </w:r>
      <w:r w:rsidRPr="00B53294">
        <w:rPr>
          <w:lang w:val="en-GB"/>
        </w:rPr>
        <w:fldChar w:fldCharType="end"/>
      </w:r>
      <w:r w:rsidRPr="00B53294">
        <w:rPr>
          <w:lang w:val="en-GB"/>
        </w:rPr>
        <w:t xml:space="preserve"> shows the cross section of the BWR and PWR inserts respectively.</w:t>
      </w:r>
    </w:p>
    <w:p w14:paraId="00AE1A78" w14:textId="77777777" w:rsidR="0075026B" w:rsidRPr="00B53294" w:rsidRDefault="0075026B" w:rsidP="0075026B">
      <w:pPr>
        <w:pStyle w:val="BodyText"/>
        <w:rPr>
          <w:lang w:val="en-GB"/>
        </w:rPr>
      </w:pPr>
      <w:r w:rsidRPr="00B53294">
        <w:rPr>
          <w:spacing w:val="1"/>
          <w:lang w:val="en-GB"/>
        </w:rPr>
        <w:t xml:space="preserve">The copper in the canister shell is oxygen free phosphorus doped (Cu-OFP) and will fulfil the </w:t>
      </w:r>
      <w:r w:rsidRPr="00B53294">
        <w:rPr>
          <w:lang w:val="en-GB"/>
        </w:rPr>
        <w:t xml:space="preserve">specifications in EN 1976:1988 for the grade Cu-OFE (UNS10100) with the following additional </w:t>
      </w:r>
      <w:r w:rsidRPr="00B53294">
        <w:rPr>
          <w:spacing w:val="1"/>
          <w:lang w:val="en-GB"/>
        </w:rPr>
        <w:t xml:space="preserve">requirements: 30–100 wt.ppm phosphorus, &lt; 0.6 wt.ppm hydrogen, &lt; 12 wt.ppm sulfur and </w:t>
      </w:r>
      <w:r w:rsidRPr="00B53294">
        <w:rPr>
          <w:lang w:val="en-GB"/>
        </w:rPr>
        <w:t>&lt; 5 wt.ppm oxygen.</w:t>
      </w:r>
    </w:p>
    <w:p w14:paraId="323A1CBA" w14:textId="77777777" w:rsidR="0075026B" w:rsidRPr="00B53294" w:rsidRDefault="0075026B" w:rsidP="0075026B">
      <w:pPr>
        <w:pStyle w:val="BodyText"/>
        <w:rPr>
          <w:lang w:val="en-GB"/>
        </w:rPr>
      </w:pPr>
      <w:r w:rsidRPr="00B53294">
        <w:rPr>
          <w:spacing w:val="-3"/>
          <w:lang w:val="en-GB"/>
        </w:rPr>
        <w:t>The material for nodular cast iron will fulfil the requirements in EN 1563:1997, grade EN</w:t>
      </w:r>
      <w:r w:rsidRPr="00B53294">
        <w:rPr>
          <w:spacing w:val="-3"/>
          <w:lang w:val="en-GB"/>
        </w:rPr>
        <w:noBreakHyphen/>
        <w:t>GJS</w:t>
      </w:r>
      <w:r w:rsidRPr="00B53294">
        <w:rPr>
          <w:spacing w:val="-3"/>
          <w:lang w:val="en-GB"/>
        </w:rPr>
        <w:noBreakHyphen/>
        <w:t>400</w:t>
      </w:r>
      <w:r w:rsidRPr="00B53294">
        <w:rPr>
          <w:spacing w:val="-3"/>
          <w:lang w:val="en-GB"/>
        </w:rPr>
        <w:noBreakHyphen/>
        <w:t>15U</w:t>
      </w:r>
      <w:r w:rsidRPr="00B53294">
        <w:rPr>
          <w:lang w:val="en-GB"/>
        </w:rPr>
        <w:t xml:space="preserve"> </w:t>
      </w:r>
      <w:r w:rsidRPr="00B53294">
        <w:rPr>
          <w:spacing w:val="-2"/>
          <w:lang w:val="en-GB"/>
        </w:rPr>
        <w:t>regarding mechanical properties. The materials composition is as specified in the old Swedish standard</w:t>
      </w:r>
      <w:r w:rsidRPr="00B53294">
        <w:rPr>
          <w:lang w:val="en-GB"/>
        </w:rPr>
        <w:t xml:space="preserve"> SS140717 since EN 1563 does not have a material specification. As additional requirements, the following have been specified: &lt; 0.05 % Cu, &lt; 6 % C, &lt; 4 % Si and &gt; 90</w:t>
      </w:r>
      <w:r w:rsidRPr="00B53294">
        <w:rPr>
          <w:b/>
          <w:bCs/>
          <w:lang w:val="en-GB"/>
        </w:rPr>
        <w:t> </w:t>
      </w:r>
      <w:r w:rsidRPr="00B53294">
        <w:rPr>
          <w:lang w:val="en-GB"/>
        </w:rPr>
        <w:t xml:space="preserve">% Fe. </w:t>
      </w:r>
    </w:p>
    <w:p w14:paraId="7A6CC8B6" w14:textId="047B5777" w:rsidR="0075026B" w:rsidRPr="00B53294" w:rsidRDefault="0075026B" w:rsidP="0075026B">
      <w:pPr>
        <w:spacing w:after="160" w:line="259" w:lineRule="auto"/>
        <w:rPr>
          <w:lang w:val="en-GB"/>
        </w:rPr>
      </w:pPr>
      <w:r w:rsidRPr="00B53294">
        <w:rPr>
          <w:lang w:val="en-GB"/>
        </w:rPr>
        <w:t>A summary of the weight for both the BWR and PWR versions of the canister is given in</w:t>
      </w:r>
      <w:r>
        <w:rPr>
          <w:lang w:val="en-GB"/>
        </w:rPr>
        <w:t xml:space="preserve"> </w:t>
      </w:r>
      <w:r>
        <w:rPr>
          <w:lang w:val="en-GB"/>
        </w:rPr>
        <w:fldChar w:fldCharType="begin"/>
      </w:r>
      <w:r>
        <w:rPr>
          <w:lang w:val="en-GB"/>
        </w:rPr>
        <w:instrText xml:space="preserve"> REF _Ref192161538 \h </w:instrText>
      </w:r>
      <w:r>
        <w:rPr>
          <w:lang w:val="en-GB"/>
        </w:rPr>
      </w:r>
      <w:r>
        <w:rPr>
          <w:lang w:val="en-GB"/>
        </w:rPr>
        <w:fldChar w:fldCharType="separate"/>
      </w:r>
      <w:r w:rsidR="001E6A0F" w:rsidRPr="00B53294">
        <w:rPr>
          <w:lang w:val="en-GB"/>
        </w:rPr>
        <w:t xml:space="preserve">Table </w:t>
      </w:r>
      <w:r w:rsidR="001E6A0F">
        <w:rPr>
          <w:noProof/>
          <w:lang w:val="en-GB"/>
        </w:rPr>
        <w:t>1</w:t>
      </w:r>
      <w:r w:rsidR="001E6A0F">
        <w:rPr>
          <w:lang w:val="en-GB"/>
        </w:rPr>
        <w:noBreakHyphen/>
      </w:r>
      <w:r w:rsidR="001E6A0F">
        <w:rPr>
          <w:noProof/>
          <w:lang w:val="en-GB"/>
        </w:rPr>
        <w:t>5</w:t>
      </w:r>
      <w:r w:rsidR="001E6A0F">
        <w:rPr>
          <w:lang w:val="en-GB"/>
        </w:rPr>
        <w:t xml:space="preserve">SEQ Tabell \* ARABIC \s 1 SEQ Tabell \* ARABIC \s 1 SEQ Tabell \* ARABIC \s 1 SEQ Tabell \* ARABIC \s 1 SEQ Tabell \* ARABIC \s 1 </w:t>
      </w:r>
      <w:r>
        <w:rPr>
          <w:lang w:val="en-GB"/>
        </w:rPr>
        <w:fldChar w:fldCharType="end"/>
      </w:r>
      <w:r>
        <w:rPr>
          <w:lang w:val="en-GB"/>
        </w:rPr>
        <w:t xml:space="preserve"> </w:t>
      </w:r>
      <w:r w:rsidRPr="00B53294">
        <w:rPr>
          <w:lang w:val="en-GB"/>
        </w:rPr>
        <w:t>(Pers and Sturek 2021).</w:t>
      </w:r>
    </w:p>
    <w:p w14:paraId="3A5CDBDA" w14:textId="3F35A603" w:rsidR="0075026B" w:rsidRPr="00B53294" w:rsidRDefault="0075026B" w:rsidP="0075026B">
      <w:pPr>
        <w:pStyle w:val="TabellRubrik"/>
        <w:rPr>
          <w:lang w:val="en-GB"/>
        </w:rPr>
      </w:pPr>
      <w:bookmarkStart w:id="162" w:name="_Ref191898578"/>
      <w:r w:rsidRPr="00B53294">
        <w:rPr>
          <w:bCs/>
          <w:lang w:val="en-GB"/>
        </w:rPr>
        <w:t xml:space="preserve">Table </w:t>
      </w:r>
      <w:r w:rsidR="00267AEB">
        <w:rPr>
          <w:bCs/>
          <w:lang w:val="en-GB"/>
        </w:rPr>
        <w:fldChar w:fldCharType="begin"/>
      </w:r>
      <w:r w:rsidR="00267AEB">
        <w:rPr>
          <w:bCs/>
          <w:lang w:val="en-GB"/>
        </w:rPr>
        <w:instrText xml:space="preserve"> STYLEREF 1 \s </w:instrText>
      </w:r>
      <w:r w:rsidR="00267AEB">
        <w:rPr>
          <w:bCs/>
          <w:lang w:val="en-GB"/>
        </w:rPr>
        <w:fldChar w:fldCharType="separate"/>
      </w:r>
      <w:r w:rsidR="001E6A0F">
        <w:rPr>
          <w:bCs/>
          <w:noProof/>
          <w:lang w:val="en-GB"/>
        </w:rPr>
        <w:t>1</w:t>
      </w:r>
      <w:r w:rsidR="00267AEB">
        <w:rPr>
          <w:bCs/>
          <w:lang w:val="en-GB"/>
        </w:rPr>
        <w:fldChar w:fldCharType="end"/>
      </w:r>
      <w:r w:rsidR="00267AEB">
        <w:rPr>
          <w:bCs/>
          <w:lang w:val="en-GB"/>
        </w:rPr>
        <w:noBreakHyphen/>
      </w:r>
      <w:r w:rsidR="00267AEB">
        <w:rPr>
          <w:bCs/>
          <w:lang w:val="en-GB"/>
        </w:rPr>
        <w:fldChar w:fldCharType="begin"/>
      </w:r>
      <w:r w:rsidR="001E6A0F">
        <w:rPr>
          <w:bCs/>
          <w:lang w:val="en-GB"/>
        </w:rPr>
        <w:instrText xml:space="preserve">SEQ Tabell \* ARABIC \s 1 </w:instrText>
      </w:r>
      <w:r w:rsidR="00267AEB">
        <w:rPr>
          <w:bCs/>
          <w:lang w:val="en-GB"/>
        </w:rPr>
        <w:fldChar w:fldCharType="separate"/>
      </w:r>
      <w:r w:rsidR="001E6A0F">
        <w:rPr>
          <w:bCs/>
          <w:noProof/>
          <w:lang w:val="en-GB"/>
        </w:rPr>
        <w:t>4</w:t>
      </w:r>
      <w:r w:rsidR="00267AEB">
        <w:rPr>
          <w:bCs/>
          <w:lang w:val="en-GB"/>
        </w:rPr>
        <w:fldChar w:fldCharType="end"/>
      </w:r>
      <w:ins w:id="163" w:author="Erik Bergendal" w:date="2025-05-13T14:05:00Z">
        <w:del w:id="164" w:author="Erik Bergendal" w:date="2025-05-15T13:41:00Z">
          <w:r w:rsidR="008C6F12" w:rsidDel="006F14C7">
            <w:rPr>
              <w:bCs/>
              <w:lang w:val="en-GB"/>
            </w:rPr>
            <w:fldChar w:fldCharType="begin"/>
          </w:r>
          <w:r w:rsidR="008C6F12" w:rsidDel="006F14C7">
            <w:rPr>
              <w:bCs/>
              <w:lang w:val="en-GB"/>
            </w:rPr>
            <w:delInstrText xml:space="preserve"> STYLEREF 1 \s </w:delInstrText>
          </w:r>
        </w:del>
      </w:ins>
      <w:del w:id="165" w:author="Erik Bergendal" w:date="2025-05-15T13:41:00Z">
        <w:r w:rsidR="008C6F12" w:rsidDel="006F14C7">
          <w:rPr>
            <w:bCs/>
            <w:lang w:val="en-GB"/>
          </w:rPr>
          <w:fldChar w:fldCharType="separate"/>
        </w:r>
        <w:r w:rsidR="00764DDA" w:rsidDel="006F14C7">
          <w:rPr>
            <w:bCs/>
            <w:noProof/>
            <w:lang w:val="en-GB"/>
          </w:rPr>
          <w:delText>1</w:delText>
        </w:r>
      </w:del>
      <w:ins w:id="166" w:author="Erik Bergendal" w:date="2025-05-13T14:05:00Z">
        <w:del w:id="167" w:author="Erik Bergendal" w:date="2025-05-15T13:41:00Z">
          <w:r w:rsidR="008C6F12" w:rsidDel="006F14C7">
            <w:rPr>
              <w:bCs/>
              <w:lang w:val="en-GB"/>
            </w:rPr>
            <w:fldChar w:fldCharType="end"/>
          </w:r>
          <w:r w:rsidR="008C6F12" w:rsidDel="006F14C7">
            <w:rPr>
              <w:bCs/>
              <w:lang w:val="en-GB"/>
            </w:rPr>
            <w:noBreakHyphen/>
          </w:r>
          <w:r w:rsidR="008C6F12" w:rsidDel="006F14C7">
            <w:rPr>
              <w:bCs/>
              <w:lang w:val="en-GB"/>
            </w:rPr>
            <w:fldChar w:fldCharType="begin"/>
          </w:r>
        </w:del>
      </w:ins>
      <w:r w:rsidR="006F14C7">
        <w:rPr>
          <w:bCs/>
          <w:lang w:val="en-GB"/>
        </w:rPr>
        <w:instrText xml:space="preserve">SEQ Tabell \* ARABIC \s 1 </w:instrText>
      </w:r>
      <w:del w:id="168" w:author="Erik Bergendal" w:date="2025-05-15T13:41:00Z">
        <w:r w:rsidR="008C6F12" w:rsidDel="006F14C7">
          <w:rPr>
            <w:bCs/>
            <w:lang w:val="en-GB"/>
          </w:rPr>
          <w:fldChar w:fldCharType="separate"/>
        </w:r>
        <w:r w:rsidR="00764DDA" w:rsidDel="006F14C7">
          <w:rPr>
            <w:bCs/>
            <w:noProof/>
            <w:lang w:val="en-GB"/>
          </w:rPr>
          <w:delText>4</w:delText>
        </w:r>
      </w:del>
      <w:ins w:id="169" w:author="Erik Bergendal" w:date="2025-05-13T14:05:00Z">
        <w:del w:id="170" w:author="Erik Bergendal" w:date="2025-05-15T13:41:00Z">
          <w:r w:rsidR="008C6F12" w:rsidDel="006F14C7">
            <w:rPr>
              <w:bCs/>
              <w:lang w:val="en-GB"/>
            </w:rPr>
            <w:fldChar w:fldCharType="end"/>
          </w:r>
        </w:del>
      </w:ins>
      <w:ins w:id="171" w:author="Erik Bergendal" w:date="2025-05-09T10:01:00Z">
        <w:del w:id="172" w:author="Erik Bergendal" w:date="2025-05-13T14:05:00Z">
          <w:r w:rsidR="00424E63" w:rsidDel="008C6F12">
            <w:rPr>
              <w:bCs/>
              <w:lang w:val="en-GB"/>
            </w:rPr>
            <w:fldChar w:fldCharType="begin"/>
          </w:r>
          <w:r w:rsidR="00424E63" w:rsidDel="008C6F12">
            <w:rPr>
              <w:bCs/>
              <w:lang w:val="en-GB"/>
            </w:rPr>
            <w:delInstrText xml:space="preserve"> STYLEREF 1 \s </w:delInstrText>
          </w:r>
        </w:del>
      </w:ins>
      <w:del w:id="173" w:author="Erik Bergendal" w:date="2025-05-13T14:05:00Z">
        <w:r w:rsidR="00424E63" w:rsidDel="008C6F12">
          <w:rPr>
            <w:bCs/>
            <w:lang w:val="en-GB"/>
          </w:rPr>
          <w:fldChar w:fldCharType="separate"/>
        </w:r>
        <w:r w:rsidR="00424E63" w:rsidDel="008C6F12">
          <w:rPr>
            <w:bCs/>
            <w:noProof/>
            <w:lang w:val="en-GB"/>
          </w:rPr>
          <w:delText>1</w:delText>
        </w:r>
      </w:del>
      <w:ins w:id="174" w:author="Erik Bergendal" w:date="2025-05-09T10:01:00Z">
        <w:del w:id="175" w:author="Erik Bergendal" w:date="2025-05-13T14:05:00Z">
          <w:r w:rsidR="00424E63" w:rsidDel="008C6F12">
            <w:rPr>
              <w:bCs/>
              <w:lang w:val="en-GB"/>
            </w:rPr>
            <w:fldChar w:fldCharType="end"/>
          </w:r>
          <w:r w:rsidR="00424E63" w:rsidDel="008C6F12">
            <w:rPr>
              <w:bCs/>
              <w:lang w:val="en-GB"/>
            </w:rPr>
            <w:noBreakHyphen/>
          </w:r>
          <w:r w:rsidR="00424E63" w:rsidDel="008C6F12">
            <w:rPr>
              <w:bCs/>
              <w:lang w:val="en-GB"/>
            </w:rPr>
            <w:fldChar w:fldCharType="begin"/>
          </w:r>
        </w:del>
      </w:ins>
      <w:r w:rsidR="006F14C7">
        <w:rPr>
          <w:bCs/>
          <w:lang w:val="en-GB"/>
        </w:rPr>
        <w:instrText xml:space="preserve">SEQ Tabell \* ARABIC \s 1 </w:instrText>
      </w:r>
      <w:del w:id="176" w:author="Erik Bergendal" w:date="2025-05-13T14:05:00Z">
        <w:r w:rsidR="00424E63" w:rsidDel="008C6F12">
          <w:rPr>
            <w:bCs/>
            <w:lang w:val="en-GB"/>
          </w:rPr>
          <w:fldChar w:fldCharType="separate"/>
        </w:r>
        <w:r w:rsidR="00424E63" w:rsidDel="008C6F12">
          <w:rPr>
            <w:bCs/>
            <w:noProof/>
            <w:lang w:val="en-GB"/>
          </w:rPr>
          <w:delText>4</w:delText>
        </w:r>
      </w:del>
      <w:ins w:id="177" w:author="Erik Bergendal" w:date="2025-05-09T10:01:00Z">
        <w:del w:id="178" w:author="Erik Bergendal" w:date="2025-05-13T14:05:00Z">
          <w:r w:rsidR="00424E63" w:rsidDel="008C6F12">
            <w:rPr>
              <w:bCs/>
              <w:lang w:val="en-GB"/>
            </w:rPr>
            <w:fldChar w:fldCharType="end"/>
          </w:r>
        </w:del>
      </w:ins>
      <w:ins w:id="179" w:author="Erik Bergendal" w:date="2025-05-08T14:45:00Z">
        <w:del w:id="180" w:author="Erik Bergendal" w:date="2025-05-09T10:01:00Z">
          <w:r w:rsidR="00E413DB" w:rsidDel="00424E63">
            <w:rPr>
              <w:bCs/>
              <w:lang w:val="en-GB"/>
            </w:rPr>
            <w:fldChar w:fldCharType="begin"/>
          </w:r>
          <w:r w:rsidR="00E413DB" w:rsidDel="00424E63">
            <w:rPr>
              <w:bCs/>
              <w:lang w:val="en-GB"/>
            </w:rPr>
            <w:delInstrText xml:space="preserve"> STYLEREF 1 \s </w:delInstrText>
          </w:r>
        </w:del>
      </w:ins>
      <w:del w:id="181" w:author="Erik Bergendal" w:date="2025-05-09T10:01:00Z">
        <w:r w:rsidR="00E413DB" w:rsidDel="00424E63">
          <w:rPr>
            <w:bCs/>
            <w:lang w:val="en-GB"/>
          </w:rPr>
          <w:fldChar w:fldCharType="separate"/>
        </w:r>
        <w:r w:rsidR="00E413DB" w:rsidDel="00424E63">
          <w:rPr>
            <w:bCs/>
            <w:noProof/>
            <w:lang w:val="en-GB"/>
          </w:rPr>
          <w:delText>1</w:delText>
        </w:r>
      </w:del>
      <w:ins w:id="182" w:author="Erik Bergendal" w:date="2025-05-08T14:45:00Z">
        <w:del w:id="183" w:author="Erik Bergendal" w:date="2025-05-09T10:01:00Z">
          <w:r w:rsidR="00E413DB" w:rsidDel="00424E63">
            <w:rPr>
              <w:bCs/>
              <w:lang w:val="en-GB"/>
            </w:rPr>
            <w:fldChar w:fldCharType="end"/>
          </w:r>
          <w:r w:rsidR="00E413DB" w:rsidDel="00424E63">
            <w:rPr>
              <w:bCs/>
              <w:lang w:val="en-GB"/>
            </w:rPr>
            <w:noBreakHyphen/>
          </w:r>
          <w:r w:rsidR="00E413DB" w:rsidDel="00424E63">
            <w:rPr>
              <w:bCs/>
              <w:lang w:val="en-GB"/>
            </w:rPr>
            <w:fldChar w:fldCharType="begin"/>
          </w:r>
        </w:del>
      </w:ins>
      <w:r w:rsidR="006F14C7">
        <w:rPr>
          <w:bCs/>
          <w:lang w:val="en-GB"/>
        </w:rPr>
        <w:instrText xml:space="preserve">SEQ Tabell \* ARABIC \s 1 </w:instrText>
      </w:r>
      <w:del w:id="184" w:author="Erik Bergendal" w:date="2025-05-09T10:01:00Z">
        <w:r w:rsidR="00E413DB" w:rsidDel="00424E63">
          <w:rPr>
            <w:bCs/>
            <w:lang w:val="en-GB"/>
          </w:rPr>
          <w:fldChar w:fldCharType="separate"/>
        </w:r>
        <w:r w:rsidR="00E413DB" w:rsidDel="00424E63">
          <w:rPr>
            <w:bCs/>
            <w:noProof/>
            <w:lang w:val="en-GB"/>
          </w:rPr>
          <w:delText>4</w:delText>
        </w:r>
      </w:del>
      <w:ins w:id="185" w:author="Erik Bergendal" w:date="2025-05-08T14:45:00Z">
        <w:del w:id="186" w:author="Erik Bergendal" w:date="2025-05-09T10:01:00Z">
          <w:r w:rsidR="00E413DB" w:rsidDel="00424E63">
            <w:rPr>
              <w:bCs/>
              <w:lang w:val="en-GB"/>
            </w:rPr>
            <w:fldChar w:fldCharType="end"/>
          </w:r>
        </w:del>
      </w:ins>
      <w:del w:id="187" w:author="Erik Bergendal" w:date="2025-05-08T14:45:00Z">
        <w:r w:rsidR="00F42C6B" w:rsidDel="00E413DB">
          <w:rPr>
            <w:bCs/>
            <w:lang w:val="en-GB"/>
          </w:rPr>
          <w:fldChar w:fldCharType="begin"/>
        </w:r>
        <w:r w:rsidR="00F42C6B" w:rsidDel="00E413DB">
          <w:rPr>
            <w:bCs/>
            <w:lang w:val="en-GB"/>
          </w:rPr>
          <w:delInstrText xml:space="preserve"> STYLEREF 1 \s </w:delInstrText>
        </w:r>
        <w:r w:rsidR="00F42C6B" w:rsidDel="00E413DB">
          <w:rPr>
            <w:bCs/>
            <w:lang w:val="en-GB"/>
          </w:rPr>
          <w:fldChar w:fldCharType="separate"/>
        </w:r>
        <w:r w:rsidR="00F42C6B" w:rsidDel="00E413DB">
          <w:rPr>
            <w:bCs/>
            <w:noProof/>
            <w:lang w:val="en-GB"/>
          </w:rPr>
          <w:delText>1</w:delText>
        </w:r>
        <w:r w:rsidR="00F42C6B" w:rsidDel="00E413DB">
          <w:rPr>
            <w:bCs/>
            <w:lang w:val="en-GB"/>
          </w:rPr>
          <w:fldChar w:fldCharType="end"/>
        </w:r>
        <w:r w:rsidR="00F42C6B" w:rsidDel="00E413DB">
          <w:rPr>
            <w:bCs/>
            <w:lang w:val="en-GB"/>
          </w:rPr>
          <w:noBreakHyphen/>
        </w:r>
        <w:r w:rsidR="00F42C6B" w:rsidDel="00E413DB">
          <w:rPr>
            <w:bCs/>
            <w:lang w:val="en-GB"/>
          </w:rPr>
          <w:fldChar w:fldCharType="begin"/>
        </w:r>
      </w:del>
      <w:r w:rsidR="006F14C7">
        <w:rPr>
          <w:bCs/>
          <w:lang w:val="en-GB"/>
        </w:rPr>
        <w:instrText xml:space="preserve">SEQ Tabell \* ARABIC \s 1 </w:instrText>
      </w:r>
      <w:del w:id="188" w:author="Erik Bergendal" w:date="2025-05-08T14:45:00Z">
        <w:r w:rsidR="00F42C6B" w:rsidDel="00E413DB">
          <w:rPr>
            <w:bCs/>
            <w:lang w:val="en-GB"/>
          </w:rPr>
          <w:fldChar w:fldCharType="separate"/>
        </w:r>
        <w:r w:rsidR="00F42C6B" w:rsidDel="00E413DB">
          <w:rPr>
            <w:bCs/>
            <w:noProof/>
            <w:lang w:val="en-GB"/>
          </w:rPr>
          <w:delText>4</w:delText>
        </w:r>
        <w:r w:rsidR="00F42C6B" w:rsidDel="00E413DB">
          <w:rPr>
            <w:bCs/>
            <w:lang w:val="en-GB"/>
          </w:rPr>
          <w:fldChar w:fldCharType="end"/>
        </w:r>
      </w:del>
      <w:del w:id="189" w:author="Lena Zetterström Evins" w:date="2025-04-10T13:43:00Z">
        <w:r w:rsidR="00D43174" w:rsidDel="00D3474C">
          <w:rPr>
            <w:bCs/>
            <w:lang w:val="en-GB"/>
          </w:rPr>
          <w:fldChar w:fldCharType="begin"/>
        </w:r>
        <w:r w:rsidR="00D43174" w:rsidDel="00D3474C">
          <w:rPr>
            <w:bCs/>
            <w:lang w:val="en-GB"/>
          </w:rPr>
          <w:delInstrText xml:space="preserve"> STYLEREF 1 \s </w:delInstrText>
        </w:r>
        <w:r w:rsidR="00D43174" w:rsidDel="00D3474C">
          <w:rPr>
            <w:bCs/>
            <w:lang w:val="en-GB"/>
          </w:rPr>
          <w:fldChar w:fldCharType="separate"/>
        </w:r>
        <w:r w:rsidR="00D43174" w:rsidDel="00D3474C">
          <w:rPr>
            <w:bCs/>
            <w:noProof/>
            <w:lang w:val="en-GB"/>
          </w:rPr>
          <w:delText>1</w:delText>
        </w:r>
        <w:r w:rsidR="00D43174" w:rsidDel="00D3474C">
          <w:rPr>
            <w:bCs/>
            <w:lang w:val="en-GB"/>
          </w:rPr>
          <w:fldChar w:fldCharType="end"/>
        </w:r>
        <w:r w:rsidR="00D43174" w:rsidDel="00D3474C">
          <w:rPr>
            <w:bCs/>
            <w:lang w:val="en-GB"/>
          </w:rPr>
          <w:noBreakHyphen/>
        </w:r>
        <w:r w:rsidR="00D43174" w:rsidDel="00D3474C">
          <w:rPr>
            <w:bCs/>
            <w:lang w:val="en-GB"/>
          </w:rPr>
          <w:fldChar w:fldCharType="begin"/>
        </w:r>
      </w:del>
      <w:r w:rsidR="006F14C7">
        <w:rPr>
          <w:bCs/>
          <w:lang w:val="en-GB"/>
        </w:rPr>
        <w:instrText xml:space="preserve">SEQ Tabell \* ARABIC \s 1 </w:instrText>
      </w:r>
      <w:del w:id="190" w:author="Lena Zetterström Evins" w:date="2025-04-10T13:43:00Z">
        <w:r w:rsidR="00D43174" w:rsidDel="00D3474C">
          <w:rPr>
            <w:bCs/>
            <w:lang w:val="en-GB"/>
          </w:rPr>
          <w:fldChar w:fldCharType="separate"/>
        </w:r>
        <w:r w:rsidR="00D43174" w:rsidDel="00D3474C">
          <w:rPr>
            <w:bCs/>
            <w:noProof/>
            <w:lang w:val="en-GB"/>
          </w:rPr>
          <w:delText>4</w:delText>
        </w:r>
        <w:r w:rsidR="00D43174" w:rsidDel="00D3474C">
          <w:rPr>
            <w:bCs/>
            <w:lang w:val="en-GB"/>
          </w:rPr>
          <w:fldChar w:fldCharType="end"/>
        </w:r>
      </w:del>
      <w:bookmarkEnd w:id="162"/>
      <w:r w:rsidRPr="00B53294">
        <w:rPr>
          <w:bCs/>
          <w:lang w:val="en-GB"/>
        </w:rPr>
        <w:t>.</w:t>
      </w:r>
      <w:r w:rsidRPr="00B53294">
        <w:rPr>
          <w:lang w:val="en-GB"/>
        </w:rPr>
        <w:t xml:space="preserve"> Process table for the fuel describing how fuel processes will be handled in different time frames and in the special case of failed canisters. Green fields denote processes that are neglected or irrelevant for the time period of concern. Red fields denote processes that are quantified by modelling in the safety assessment. Orange fields denote processes that are neglected subject to a specified condition.</w:t>
      </w:r>
    </w:p>
    <w:tbl>
      <w:tblPr>
        <w:tblW w:w="8923" w:type="dxa"/>
        <w:tblInd w:w="8" w:type="dxa"/>
        <w:tblLayout w:type="fixed"/>
        <w:tblCellMar>
          <w:left w:w="0" w:type="dxa"/>
          <w:right w:w="0" w:type="dxa"/>
        </w:tblCellMar>
        <w:tblLook w:val="0040" w:firstRow="0" w:lastRow="1" w:firstColumn="0" w:lastColumn="0" w:noHBand="0" w:noVBand="0"/>
      </w:tblPr>
      <w:tblGrid>
        <w:gridCol w:w="2402"/>
        <w:gridCol w:w="3119"/>
        <w:gridCol w:w="3402"/>
      </w:tblGrid>
      <w:tr w:rsidR="0075026B" w:rsidRPr="00B53294" w14:paraId="3068F591" w14:textId="77777777" w:rsidTr="00412787">
        <w:trPr>
          <w:trHeight w:val="60"/>
          <w:tblHeader/>
        </w:trPr>
        <w:tc>
          <w:tcPr>
            <w:tcW w:w="2402" w:type="dxa"/>
            <w:tcBorders>
              <w:top w:val="single" w:sz="4" w:space="0" w:color="auto"/>
              <w:bottom w:val="single" w:sz="4" w:space="0" w:color="auto"/>
              <w:right w:val="single" w:sz="4" w:space="0" w:color="auto"/>
            </w:tcBorders>
            <w:shd w:val="clear" w:color="auto" w:fill="auto"/>
            <w:tcMar>
              <w:top w:w="113" w:type="dxa"/>
              <w:left w:w="0" w:type="dxa"/>
              <w:bottom w:w="113" w:type="dxa"/>
              <w:right w:w="113" w:type="dxa"/>
            </w:tcMar>
          </w:tcPr>
          <w:p w14:paraId="176B0174" w14:textId="77777777" w:rsidR="0075026B" w:rsidRPr="00B53294" w:rsidRDefault="0075026B" w:rsidP="00412787">
            <w:pPr>
              <w:pStyle w:val="Tabellhuvud"/>
              <w:rPr>
                <w:lang w:val="en-GB"/>
              </w:rPr>
            </w:pPr>
            <w:r w:rsidRPr="00B53294">
              <w:rPr>
                <w:lang w:val="en-GB"/>
              </w:rPr>
              <w:t>Process</w:t>
            </w:r>
          </w:p>
        </w:tc>
        <w:tc>
          <w:tcPr>
            <w:tcW w:w="311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7F238F03" w14:textId="77777777" w:rsidR="0075026B" w:rsidRPr="00B53294" w:rsidRDefault="0075026B" w:rsidP="00412787">
            <w:pPr>
              <w:pStyle w:val="Tabellhuvud"/>
              <w:rPr>
                <w:lang w:val="en-GB"/>
              </w:rPr>
            </w:pPr>
            <w:r w:rsidRPr="00B53294">
              <w:rPr>
                <w:lang w:val="en-GB"/>
              </w:rPr>
              <w:t>Intact canister</w:t>
            </w:r>
          </w:p>
        </w:tc>
        <w:tc>
          <w:tcPr>
            <w:tcW w:w="3402" w:type="dxa"/>
            <w:tcBorders>
              <w:top w:val="single" w:sz="4" w:space="0" w:color="auto"/>
              <w:left w:val="single" w:sz="4" w:space="0" w:color="auto"/>
              <w:bottom w:val="single" w:sz="4" w:space="0" w:color="auto"/>
            </w:tcBorders>
            <w:shd w:val="clear" w:color="auto" w:fill="auto"/>
            <w:tcMar>
              <w:top w:w="113" w:type="dxa"/>
              <w:left w:w="113" w:type="dxa"/>
              <w:bottom w:w="113" w:type="dxa"/>
              <w:right w:w="113" w:type="dxa"/>
            </w:tcMar>
          </w:tcPr>
          <w:p w14:paraId="1232580F" w14:textId="77777777" w:rsidR="0075026B" w:rsidRPr="00B53294" w:rsidRDefault="0075026B" w:rsidP="00412787">
            <w:pPr>
              <w:pStyle w:val="Tabellhuvud"/>
              <w:rPr>
                <w:lang w:val="en-GB"/>
              </w:rPr>
            </w:pPr>
            <w:r w:rsidRPr="00B53294">
              <w:rPr>
                <w:lang w:val="en-GB"/>
              </w:rPr>
              <w:t>Failed canister</w:t>
            </w:r>
          </w:p>
        </w:tc>
      </w:tr>
      <w:tr w:rsidR="0075026B" w:rsidRPr="00B53294" w14:paraId="15D8EB96"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45A18568" w14:textId="77777777" w:rsidR="0075026B" w:rsidRPr="00B53294" w:rsidRDefault="0075026B" w:rsidP="00412787">
            <w:pPr>
              <w:pStyle w:val="TabellText"/>
              <w:rPr>
                <w:lang w:val="en-GB"/>
              </w:rPr>
            </w:pPr>
            <w:r w:rsidRPr="00B53294">
              <w:rPr>
                <w:lang w:val="en-GB"/>
              </w:rPr>
              <w:t xml:space="preserve">F1 </w:t>
            </w:r>
            <w:r w:rsidRPr="00B53294">
              <w:rPr>
                <w:lang w:val="en-GB"/>
              </w:rPr>
              <w:br/>
              <w:t>Radioactive decay</w:t>
            </w:r>
          </w:p>
        </w:tc>
        <w:tc>
          <w:tcPr>
            <w:tcW w:w="3119" w:type="dxa"/>
            <w:tcBorders>
              <w:top w:val="single" w:sz="4" w:space="0" w:color="auto"/>
              <w:left w:val="single" w:sz="4" w:space="0" w:color="auto"/>
              <w:bottom w:val="single" w:sz="4" w:space="0" w:color="auto"/>
              <w:right w:val="single" w:sz="4" w:space="0" w:color="auto"/>
            </w:tcBorders>
            <w:shd w:val="solid" w:color="CB5047" w:fill="auto"/>
            <w:tcMar>
              <w:top w:w="113" w:type="dxa"/>
              <w:left w:w="113" w:type="dxa"/>
              <w:bottom w:w="113" w:type="dxa"/>
              <w:right w:w="113" w:type="dxa"/>
            </w:tcMar>
          </w:tcPr>
          <w:p w14:paraId="6087B66E" w14:textId="77777777" w:rsidR="0075026B" w:rsidRPr="00B53294" w:rsidRDefault="0075026B" w:rsidP="00412787">
            <w:pPr>
              <w:pStyle w:val="TabellText"/>
              <w:rPr>
                <w:lang w:val="en-GB"/>
              </w:rPr>
            </w:pPr>
            <w:r w:rsidRPr="00B53294">
              <w:rPr>
                <w:lang w:val="en-GB"/>
              </w:rPr>
              <w:t>Thermal model</w:t>
            </w:r>
          </w:p>
        </w:tc>
        <w:tc>
          <w:tcPr>
            <w:tcW w:w="3402" w:type="dxa"/>
            <w:tcBorders>
              <w:top w:val="single" w:sz="4" w:space="0" w:color="auto"/>
              <w:left w:val="single" w:sz="4" w:space="0" w:color="auto"/>
              <w:bottom w:val="single" w:sz="4" w:space="0" w:color="auto"/>
            </w:tcBorders>
            <w:shd w:val="solid" w:color="CB5047" w:fill="auto"/>
            <w:tcMar>
              <w:top w:w="113" w:type="dxa"/>
              <w:left w:w="113" w:type="dxa"/>
              <w:bottom w:w="113" w:type="dxa"/>
              <w:right w:w="113" w:type="dxa"/>
            </w:tcMar>
          </w:tcPr>
          <w:p w14:paraId="516E7705" w14:textId="77777777" w:rsidR="0075026B" w:rsidRPr="00B53294" w:rsidRDefault="0075026B" w:rsidP="00412787">
            <w:pPr>
              <w:pStyle w:val="TabellText"/>
              <w:rPr>
                <w:lang w:val="en-GB"/>
              </w:rPr>
            </w:pPr>
            <w:r w:rsidRPr="00B53294">
              <w:rPr>
                <w:lang w:val="en-GB"/>
              </w:rPr>
              <w:t>COMP23</w:t>
            </w:r>
          </w:p>
        </w:tc>
      </w:tr>
      <w:tr w:rsidR="0075026B" w:rsidRPr="006F14C7" w14:paraId="0FB02DE9"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3DD29B21" w14:textId="77777777" w:rsidR="0075026B" w:rsidRPr="00B53294" w:rsidRDefault="0075026B" w:rsidP="00412787">
            <w:pPr>
              <w:pStyle w:val="TabellText"/>
              <w:rPr>
                <w:lang w:val="en-GB"/>
              </w:rPr>
            </w:pPr>
            <w:r w:rsidRPr="00B53294">
              <w:rPr>
                <w:lang w:val="en-GB"/>
              </w:rPr>
              <w:t xml:space="preserve">F2 </w:t>
            </w:r>
            <w:r w:rsidRPr="00B53294">
              <w:rPr>
                <w:lang w:val="en-GB"/>
              </w:rPr>
              <w:br/>
              <w:t>Radiation attenuation/heat generation</w:t>
            </w:r>
          </w:p>
        </w:tc>
        <w:tc>
          <w:tcPr>
            <w:tcW w:w="3119" w:type="dxa"/>
            <w:tcBorders>
              <w:top w:val="single" w:sz="4" w:space="0" w:color="auto"/>
              <w:left w:val="single" w:sz="4" w:space="0" w:color="auto"/>
              <w:bottom w:val="single" w:sz="4" w:space="0" w:color="auto"/>
              <w:right w:val="single" w:sz="4" w:space="0" w:color="auto"/>
            </w:tcBorders>
            <w:shd w:val="solid" w:color="CB5047" w:fill="auto"/>
            <w:tcMar>
              <w:top w:w="113" w:type="dxa"/>
              <w:left w:w="113" w:type="dxa"/>
              <w:bottom w:w="113" w:type="dxa"/>
              <w:right w:w="113" w:type="dxa"/>
            </w:tcMar>
          </w:tcPr>
          <w:p w14:paraId="53961F52" w14:textId="77777777" w:rsidR="0075026B" w:rsidRPr="00B53294" w:rsidRDefault="0075026B" w:rsidP="00412787">
            <w:pPr>
              <w:pStyle w:val="TabellText"/>
              <w:rPr>
                <w:lang w:val="en-GB"/>
              </w:rPr>
            </w:pPr>
            <w:r w:rsidRPr="00B53294">
              <w:rPr>
                <w:lang w:val="en-GB"/>
              </w:rPr>
              <w:t>Radiation attenuation: Initial radiation levels given in the SKB (2010d).</w:t>
            </w:r>
          </w:p>
          <w:p w14:paraId="413C80EE" w14:textId="77777777" w:rsidR="0075026B" w:rsidRPr="00B53294" w:rsidRDefault="0075026B" w:rsidP="00412787">
            <w:pPr>
              <w:pStyle w:val="TabellText"/>
              <w:rPr>
                <w:lang w:val="en-GB"/>
              </w:rPr>
            </w:pPr>
            <w:r w:rsidRPr="00B53294">
              <w:rPr>
                <w:lang w:val="en-GB"/>
              </w:rPr>
              <w:t>Heat generation: Included in integrated modelling of thermal evolution.</w:t>
            </w:r>
          </w:p>
        </w:tc>
        <w:tc>
          <w:tcPr>
            <w:tcW w:w="3402" w:type="dxa"/>
            <w:tcBorders>
              <w:top w:val="single" w:sz="4" w:space="0" w:color="auto"/>
              <w:left w:val="single" w:sz="4" w:space="0" w:color="auto"/>
              <w:bottom w:val="single" w:sz="4" w:space="0" w:color="auto"/>
            </w:tcBorders>
            <w:shd w:val="solid" w:color="DC901B" w:fill="auto"/>
            <w:tcMar>
              <w:top w:w="113" w:type="dxa"/>
              <w:left w:w="113" w:type="dxa"/>
              <w:bottom w:w="113" w:type="dxa"/>
              <w:right w:w="113" w:type="dxa"/>
            </w:tcMar>
          </w:tcPr>
          <w:p w14:paraId="492AF2C4" w14:textId="77777777" w:rsidR="0075026B" w:rsidRPr="00B53294" w:rsidRDefault="0075026B" w:rsidP="00412787">
            <w:pPr>
              <w:pStyle w:val="TabellText"/>
              <w:rPr>
                <w:lang w:val="en-GB"/>
              </w:rPr>
            </w:pPr>
            <w:r w:rsidRPr="00B53294">
              <w:rPr>
                <w:lang w:val="en-GB"/>
              </w:rPr>
              <w:t>Neglected when releases occur after period of elevated temperatures.</w:t>
            </w:r>
          </w:p>
        </w:tc>
      </w:tr>
      <w:tr w:rsidR="0075026B" w:rsidRPr="006F14C7" w14:paraId="7D3A13EC"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74DDFBEA" w14:textId="77777777" w:rsidR="0075026B" w:rsidRPr="00B53294" w:rsidRDefault="0075026B" w:rsidP="00412787">
            <w:pPr>
              <w:pStyle w:val="TabellText"/>
              <w:rPr>
                <w:lang w:val="en-GB"/>
              </w:rPr>
            </w:pPr>
            <w:r w:rsidRPr="00B53294">
              <w:rPr>
                <w:lang w:val="en-GB"/>
              </w:rPr>
              <w:t>F3</w:t>
            </w:r>
            <w:r w:rsidRPr="00B53294">
              <w:rPr>
                <w:lang w:val="en-GB"/>
              </w:rPr>
              <w:br/>
              <w:t xml:space="preserve">Induced fission (criticality) </w:t>
            </w:r>
          </w:p>
        </w:tc>
        <w:tc>
          <w:tcPr>
            <w:tcW w:w="3119"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031629A9" w14:textId="77777777" w:rsidR="0075026B" w:rsidRPr="00B53294" w:rsidRDefault="0075026B" w:rsidP="00412787">
            <w:pPr>
              <w:pStyle w:val="TabellText"/>
              <w:rPr>
                <w:lang w:val="en-GB"/>
              </w:rPr>
            </w:pPr>
            <w:r w:rsidRPr="00B53294">
              <w:rPr>
                <w:lang w:val="en-GB"/>
              </w:rPr>
              <w:t>Neglected since there will be insufficient amounts of moderator inside the canister prior to failure.</w:t>
            </w:r>
          </w:p>
        </w:tc>
        <w:tc>
          <w:tcPr>
            <w:tcW w:w="3402" w:type="dxa"/>
            <w:tcBorders>
              <w:top w:val="single" w:sz="4" w:space="0" w:color="auto"/>
              <w:left w:val="single" w:sz="4" w:space="0" w:color="auto"/>
              <w:bottom w:val="single" w:sz="4" w:space="0" w:color="auto"/>
            </w:tcBorders>
            <w:shd w:val="solid" w:color="B5CC72" w:fill="auto"/>
            <w:tcMar>
              <w:top w:w="113" w:type="dxa"/>
              <w:left w:w="113" w:type="dxa"/>
              <w:bottom w:w="113" w:type="dxa"/>
              <w:right w:w="113" w:type="dxa"/>
            </w:tcMar>
          </w:tcPr>
          <w:p w14:paraId="0448F05F" w14:textId="77777777" w:rsidR="0075026B" w:rsidRPr="00B53294" w:rsidRDefault="0075026B" w:rsidP="00412787">
            <w:pPr>
              <w:pStyle w:val="TabellText"/>
              <w:rPr>
                <w:lang w:val="en-GB"/>
              </w:rPr>
            </w:pPr>
            <w:r w:rsidRPr="00B53294">
              <w:rPr>
                <w:lang w:val="en-GB"/>
              </w:rPr>
              <w:t>Neglected since the probability is negligibly small if credit is taken for the burn-up of the fuel.</w:t>
            </w:r>
          </w:p>
        </w:tc>
      </w:tr>
      <w:tr w:rsidR="0075026B" w:rsidRPr="006F14C7" w14:paraId="21ECD524"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381B4A66" w14:textId="77777777" w:rsidR="0075026B" w:rsidRPr="00B53294" w:rsidRDefault="0075026B" w:rsidP="00412787">
            <w:pPr>
              <w:pStyle w:val="TabellText"/>
              <w:rPr>
                <w:lang w:val="en-GB"/>
              </w:rPr>
            </w:pPr>
            <w:r w:rsidRPr="00B53294">
              <w:rPr>
                <w:lang w:val="en-GB"/>
              </w:rPr>
              <w:t>F4</w:t>
            </w:r>
            <w:r w:rsidRPr="00B53294">
              <w:rPr>
                <w:lang w:val="en-GB"/>
              </w:rPr>
              <w:br/>
              <w:t>Heat transport</w:t>
            </w:r>
          </w:p>
        </w:tc>
        <w:tc>
          <w:tcPr>
            <w:tcW w:w="3119" w:type="dxa"/>
            <w:tcBorders>
              <w:top w:val="single" w:sz="4" w:space="0" w:color="auto"/>
              <w:left w:val="single" w:sz="4" w:space="0" w:color="auto"/>
              <w:bottom w:val="single" w:sz="4" w:space="0" w:color="auto"/>
              <w:right w:val="single" w:sz="4" w:space="0" w:color="auto"/>
            </w:tcBorders>
            <w:shd w:val="solid" w:color="CB5047" w:fill="auto"/>
            <w:tcMar>
              <w:top w:w="113" w:type="dxa"/>
              <w:left w:w="113" w:type="dxa"/>
              <w:bottom w:w="113" w:type="dxa"/>
              <w:right w:w="113" w:type="dxa"/>
            </w:tcMar>
          </w:tcPr>
          <w:p w14:paraId="0A01F78F" w14:textId="77777777" w:rsidR="0075026B" w:rsidRPr="00B53294" w:rsidRDefault="0075026B" w:rsidP="00412787">
            <w:pPr>
              <w:pStyle w:val="TabellText"/>
              <w:rPr>
                <w:lang w:val="en-GB"/>
              </w:rPr>
            </w:pPr>
            <w:r w:rsidRPr="00B53294">
              <w:rPr>
                <w:lang w:val="en-GB"/>
              </w:rPr>
              <w:t>Included in integrated modelling of thermal evolution.</w:t>
            </w:r>
          </w:p>
        </w:tc>
        <w:tc>
          <w:tcPr>
            <w:tcW w:w="3402" w:type="dxa"/>
            <w:tcBorders>
              <w:top w:val="single" w:sz="4" w:space="0" w:color="auto"/>
              <w:left w:val="single" w:sz="4" w:space="0" w:color="auto"/>
              <w:bottom w:val="single" w:sz="4" w:space="0" w:color="auto"/>
            </w:tcBorders>
            <w:shd w:val="solid" w:color="DC901B" w:fill="auto"/>
            <w:tcMar>
              <w:top w:w="113" w:type="dxa"/>
              <w:left w:w="113" w:type="dxa"/>
              <w:bottom w:w="113" w:type="dxa"/>
              <w:right w:w="113" w:type="dxa"/>
            </w:tcMar>
          </w:tcPr>
          <w:p w14:paraId="0882EDE3" w14:textId="77777777" w:rsidR="0075026B" w:rsidRPr="00B53294" w:rsidRDefault="0075026B" w:rsidP="00412787">
            <w:pPr>
              <w:pStyle w:val="TabellText"/>
              <w:rPr>
                <w:lang w:val="en-GB"/>
              </w:rPr>
            </w:pPr>
            <w:r w:rsidRPr="00B53294">
              <w:rPr>
                <w:lang w:val="en-GB"/>
              </w:rPr>
              <w:t>Neglected when releases occur after period of elevated temperatures.</w:t>
            </w:r>
          </w:p>
        </w:tc>
      </w:tr>
      <w:tr w:rsidR="0075026B" w:rsidRPr="006F14C7" w14:paraId="3C8AF71E"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15B977FC" w14:textId="77777777" w:rsidR="0075026B" w:rsidRPr="00B53294" w:rsidRDefault="0075026B" w:rsidP="00412787">
            <w:pPr>
              <w:pStyle w:val="TabellText"/>
              <w:rPr>
                <w:lang w:val="en-GB"/>
              </w:rPr>
            </w:pPr>
            <w:r w:rsidRPr="00B53294">
              <w:rPr>
                <w:lang w:val="en-GB"/>
              </w:rPr>
              <w:t>F5</w:t>
            </w:r>
            <w:r w:rsidRPr="00B53294">
              <w:rPr>
                <w:lang w:val="en-GB"/>
              </w:rPr>
              <w:br/>
              <w:t xml:space="preserve">Water and gas transport in canister cavity, boiling/condensation </w:t>
            </w:r>
          </w:p>
        </w:tc>
        <w:tc>
          <w:tcPr>
            <w:tcW w:w="3119"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073CB0FA" w14:textId="77777777" w:rsidR="0075026B" w:rsidRPr="00B53294" w:rsidRDefault="0075026B" w:rsidP="00412787">
            <w:pPr>
              <w:pStyle w:val="TabellText"/>
              <w:rPr>
                <w:lang w:val="en-GB"/>
              </w:rPr>
            </w:pPr>
            <w:r w:rsidRPr="00B53294">
              <w:rPr>
                <w:lang w:val="en-GB"/>
              </w:rPr>
              <w:t>Not relevant</w:t>
            </w:r>
          </w:p>
        </w:tc>
        <w:tc>
          <w:tcPr>
            <w:tcW w:w="3402" w:type="dxa"/>
            <w:tcBorders>
              <w:top w:val="single" w:sz="4" w:space="0" w:color="auto"/>
              <w:left w:val="single" w:sz="4" w:space="0" w:color="auto"/>
              <w:bottom w:val="single" w:sz="4" w:space="0" w:color="auto"/>
            </w:tcBorders>
            <w:shd w:val="solid" w:color="CB5047" w:fill="auto"/>
            <w:tcMar>
              <w:top w:w="113" w:type="dxa"/>
              <w:left w:w="113" w:type="dxa"/>
              <w:bottom w:w="113" w:type="dxa"/>
              <w:right w:w="113" w:type="dxa"/>
            </w:tcMar>
          </w:tcPr>
          <w:p w14:paraId="3E5E23AA" w14:textId="7A482B02" w:rsidR="0075026B" w:rsidRPr="00B53294" w:rsidRDefault="0075026B" w:rsidP="00412787">
            <w:pPr>
              <w:pStyle w:val="TabellText"/>
              <w:rPr>
                <w:lang w:val="en-GB"/>
              </w:rPr>
            </w:pPr>
            <w:r w:rsidRPr="00B53294">
              <w:rPr>
                <w:lang w:val="en-GB"/>
              </w:rPr>
              <w:t>Description in Section </w:t>
            </w:r>
            <w:r w:rsidRPr="00B53294">
              <w:rPr>
                <w:lang w:val="en-GB"/>
              </w:rPr>
              <w:fldChar w:fldCharType="begin"/>
            </w:r>
            <w:r w:rsidRPr="00B53294">
              <w:rPr>
                <w:lang w:val="en-GB"/>
              </w:rPr>
              <w:instrText xml:space="preserve"> REF _Ref191898582 \n \h  \* CHARFORMAT </w:instrText>
            </w:r>
            <w:r w:rsidRPr="00B53294">
              <w:rPr>
                <w:lang w:val="en-GB"/>
              </w:rPr>
            </w:r>
            <w:r w:rsidRPr="00B53294">
              <w:rPr>
                <w:lang w:val="en-GB"/>
              </w:rPr>
              <w:fldChar w:fldCharType="separate"/>
            </w:r>
            <w:r w:rsidR="001E6A0F">
              <w:rPr>
                <w:lang w:val="en-GB"/>
              </w:rPr>
              <w:t>2.3.1</w:t>
            </w:r>
            <w:r w:rsidRPr="00B53294">
              <w:rPr>
                <w:lang w:val="en-GB"/>
              </w:rPr>
              <w:fldChar w:fldCharType="end"/>
            </w:r>
            <w:r w:rsidRPr="00B53294">
              <w:rPr>
                <w:lang w:val="en-GB"/>
              </w:rPr>
              <w:t>, integrated with other relevant processes yielding simplified, pessimistic assumptions on retardation in failed canister depending on failure mode.</w:t>
            </w:r>
          </w:p>
        </w:tc>
      </w:tr>
      <w:tr w:rsidR="0075026B" w:rsidRPr="00B53294" w14:paraId="0AFF2CFA"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3A3702E1" w14:textId="77777777" w:rsidR="0075026B" w:rsidRPr="00B53294" w:rsidRDefault="0075026B" w:rsidP="00412787">
            <w:pPr>
              <w:pStyle w:val="TabellText"/>
              <w:rPr>
                <w:lang w:val="en-GB"/>
              </w:rPr>
            </w:pPr>
            <w:r w:rsidRPr="00B53294">
              <w:rPr>
                <w:lang w:val="en-GB"/>
              </w:rPr>
              <w:t>F6</w:t>
            </w:r>
          </w:p>
          <w:p w14:paraId="6B76486E" w14:textId="77777777" w:rsidR="0075026B" w:rsidRPr="00B53294" w:rsidRDefault="0075026B" w:rsidP="00412787">
            <w:pPr>
              <w:pStyle w:val="TabellText"/>
              <w:rPr>
                <w:lang w:val="en-GB"/>
              </w:rPr>
            </w:pPr>
            <w:r w:rsidRPr="00B53294">
              <w:rPr>
                <w:lang w:val="en-GB"/>
              </w:rPr>
              <w:t>Mechanical cladding failure</w:t>
            </w:r>
          </w:p>
        </w:tc>
        <w:tc>
          <w:tcPr>
            <w:tcW w:w="3119"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33C583DF" w14:textId="77777777" w:rsidR="0075026B" w:rsidRPr="00B53294" w:rsidRDefault="0075026B" w:rsidP="00412787">
            <w:pPr>
              <w:pStyle w:val="TabellText"/>
              <w:rPr>
                <w:lang w:val="en-GB"/>
              </w:rPr>
            </w:pPr>
            <w:r w:rsidRPr="00B53294">
              <w:rPr>
                <w:lang w:val="en-GB"/>
              </w:rPr>
              <w:t>Not relevant</w:t>
            </w:r>
          </w:p>
        </w:tc>
        <w:tc>
          <w:tcPr>
            <w:tcW w:w="3402" w:type="dxa"/>
            <w:tcBorders>
              <w:top w:val="single" w:sz="4" w:space="0" w:color="auto"/>
              <w:left w:val="single" w:sz="4" w:space="0" w:color="auto"/>
              <w:bottom w:val="single" w:sz="4" w:space="0" w:color="auto"/>
            </w:tcBorders>
            <w:shd w:val="solid" w:color="CB5047" w:fill="auto"/>
            <w:tcMar>
              <w:top w:w="113" w:type="dxa"/>
              <w:left w:w="113" w:type="dxa"/>
              <w:bottom w:w="113" w:type="dxa"/>
              <w:right w:w="113" w:type="dxa"/>
            </w:tcMar>
          </w:tcPr>
          <w:p w14:paraId="3B60C8AB" w14:textId="77777777" w:rsidR="0075026B" w:rsidRPr="00B53294" w:rsidRDefault="0075026B" w:rsidP="00412787">
            <w:pPr>
              <w:pStyle w:val="TabellText"/>
              <w:rPr>
                <w:lang w:val="en-GB"/>
              </w:rPr>
            </w:pPr>
            <w:r w:rsidRPr="00B53294">
              <w:rPr>
                <w:lang w:val="en-GB"/>
              </w:rPr>
              <w:t>Pessimistic assumption</w:t>
            </w:r>
          </w:p>
        </w:tc>
      </w:tr>
      <w:tr w:rsidR="0075026B" w:rsidRPr="006F14C7" w14:paraId="5964ADC6"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7A6D3906" w14:textId="77777777" w:rsidR="0075026B" w:rsidRPr="00B53294" w:rsidRDefault="0075026B" w:rsidP="00412787">
            <w:pPr>
              <w:pStyle w:val="TabellText"/>
              <w:rPr>
                <w:lang w:val="en-GB"/>
              </w:rPr>
            </w:pPr>
            <w:r w:rsidRPr="00B53294">
              <w:rPr>
                <w:lang w:val="en-GB"/>
              </w:rPr>
              <w:t>F7</w:t>
            </w:r>
            <w:r w:rsidRPr="00B53294">
              <w:rPr>
                <w:lang w:val="en-GB"/>
              </w:rPr>
              <w:br/>
              <w:t xml:space="preserve">Structural evolution of fuel matrix </w:t>
            </w:r>
          </w:p>
        </w:tc>
        <w:tc>
          <w:tcPr>
            <w:tcW w:w="3119"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4B31A2F3" w14:textId="77777777" w:rsidR="0075026B" w:rsidRPr="00B53294" w:rsidRDefault="0075026B" w:rsidP="00412787">
            <w:pPr>
              <w:pStyle w:val="TabellText"/>
              <w:rPr>
                <w:lang w:val="en-GB"/>
              </w:rPr>
            </w:pPr>
            <w:r w:rsidRPr="00B53294">
              <w:rPr>
                <w:lang w:val="en-GB"/>
              </w:rPr>
              <w:t>Not relevant</w:t>
            </w:r>
          </w:p>
        </w:tc>
        <w:tc>
          <w:tcPr>
            <w:tcW w:w="3402" w:type="dxa"/>
            <w:tcBorders>
              <w:top w:val="single" w:sz="4" w:space="0" w:color="auto"/>
              <w:left w:val="single" w:sz="4" w:space="0" w:color="auto"/>
              <w:bottom w:val="single" w:sz="4" w:space="0" w:color="auto"/>
            </w:tcBorders>
            <w:shd w:val="solid" w:color="B5CC72" w:fill="auto"/>
            <w:tcMar>
              <w:top w:w="113" w:type="dxa"/>
              <w:left w:w="113" w:type="dxa"/>
              <w:bottom w:w="113" w:type="dxa"/>
              <w:right w:w="113" w:type="dxa"/>
            </w:tcMar>
          </w:tcPr>
          <w:p w14:paraId="4A452336" w14:textId="77777777" w:rsidR="0075026B" w:rsidRPr="00B53294" w:rsidRDefault="0075026B" w:rsidP="00412787">
            <w:pPr>
              <w:pStyle w:val="TabellText"/>
              <w:rPr>
                <w:lang w:val="en-GB"/>
              </w:rPr>
            </w:pPr>
            <w:r w:rsidRPr="00B53294">
              <w:rPr>
                <w:lang w:val="en-GB"/>
              </w:rPr>
              <w:t>Negligible for the fuel types and burn-up relevant for the PSAR.</w:t>
            </w:r>
          </w:p>
        </w:tc>
      </w:tr>
      <w:tr w:rsidR="0075026B" w:rsidRPr="006F14C7" w14:paraId="3304A46B"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066B78FF" w14:textId="77777777" w:rsidR="0075026B" w:rsidRPr="00B53294" w:rsidRDefault="0075026B" w:rsidP="00412787">
            <w:pPr>
              <w:pStyle w:val="TabellText"/>
              <w:rPr>
                <w:lang w:val="en-GB"/>
              </w:rPr>
            </w:pPr>
            <w:r w:rsidRPr="00B53294">
              <w:rPr>
                <w:lang w:val="en-GB"/>
              </w:rPr>
              <w:t>F8</w:t>
            </w:r>
            <w:r w:rsidRPr="00B53294">
              <w:rPr>
                <w:lang w:val="en-GB"/>
              </w:rPr>
              <w:br/>
              <w:t xml:space="preserve">Advection and diffusion </w:t>
            </w:r>
          </w:p>
        </w:tc>
        <w:tc>
          <w:tcPr>
            <w:tcW w:w="3119"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640D8FF9" w14:textId="77777777" w:rsidR="0075026B" w:rsidRPr="00B53294" w:rsidRDefault="0075026B" w:rsidP="00412787">
            <w:pPr>
              <w:pStyle w:val="TabellText"/>
              <w:rPr>
                <w:lang w:val="en-GB"/>
              </w:rPr>
            </w:pPr>
            <w:r w:rsidRPr="00B53294">
              <w:rPr>
                <w:lang w:val="en-GB"/>
              </w:rPr>
              <w:t>Not relevant</w:t>
            </w:r>
          </w:p>
        </w:tc>
        <w:tc>
          <w:tcPr>
            <w:tcW w:w="3402" w:type="dxa"/>
            <w:tcBorders>
              <w:top w:val="single" w:sz="4" w:space="0" w:color="auto"/>
              <w:left w:val="single" w:sz="4" w:space="0" w:color="auto"/>
              <w:bottom w:val="single" w:sz="4" w:space="0" w:color="auto"/>
            </w:tcBorders>
            <w:shd w:val="solid" w:color="CB5047" w:fill="auto"/>
            <w:tcMar>
              <w:top w:w="113" w:type="dxa"/>
              <w:left w:w="113" w:type="dxa"/>
              <w:bottom w:w="113" w:type="dxa"/>
              <w:right w:w="113" w:type="dxa"/>
            </w:tcMar>
          </w:tcPr>
          <w:p w14:paraId="77592C47" w14:textId="487F1228" w:rsidR="0075026B" w:rsidRPr="00B53294" w:rsidRDefault="0075026B" w:rsidP="00412787">
            <w:pPr>
              <w:pStyle w:val="TabellText"/>
              <w:rPr>
                <w:lang w:val="en-GB"/>
              </w:rPr>
            </w:pPr>
            <w:r w:rsidRPr="00B53294">
              <w:rPr>
                <w:lang w:val="en-GB"/>
              </w:rPr>
              <w:t>Description in Section </w:t>
            </w:r>
            <w:r w:rsidRPr="00B53294">
              <w:rPr>
                <w:lang w:val="en-GB"/>
              </w:rPr>
              <w:fldChar w:fldCharType="begin"/>
            </w:r>
            <w:r w:rsidRPr="00B53294">
              <w:rPr>
                <w:lang w:val="en-GB"/>
              </w:rPr>
              <w:instrText xml:space="preserve"> REF _Ref191898583 \n \h  \* CHARFORMAT </w:instrText>
            </w:r>
            <w:r w:rsidRPr="00B53294">
              <w:rPr>
                <w:lang w:val="en-GB"/>
              </w:rPr>
            </w:r>
            <w:r w:rsidRPr="00B53294">
              <w:rPr>
                <w:lang w:val="en-GB"/>
              </w:rPr>
              <w:fldChar w:fldCharType="separate"/>
            </w:r>
            <w:r w:rsidR="001E6A0F">
              <w:rPr>
                <w:lang w:val="en-GB"/>
              </w:rPr>
              <w:t>2.3.1</w:t>
            </w:r>
            <w:r w:rsidRPr="00B53294">
              <w:rPr>
                <w:lang w:val="en-GB"/>
              </w:rPr>
              <w:fldChar w:fldCharType="end"/>
            </w:r>
            <w:r w:rsidRPr="00B53294">
              <w:rPr>
                <w:lang w:val="en-GB"/>
              </w:rPr>
              <w:t xml:space="preserve">, integrated with other relevant processes yielding simplified, pessimistic assumptions on </w:t>
            </w:r>
            <w:r w:rsidRPr="00B53294">
              <w:rPr>
                <w:lang w:val="en-GB"/>
              </w:rPr>
              <w:lastRenderedPageBreak/>
              <w:t>retardation in failed canister depending on failure mode.</w:t>
            </w:r>
          </w:p>
        </w:tc>
      </w:tr>
      <w:tr w:rsidR="0075026B" w:rsidRPr="00B53294" w14:paraId="1884CA0F"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542463D4" w14:textId="77777777" w:rsidR="0075026B" w:rsidRPr="00B53294" w:rsidRDefault="0075026B" w:rsidP="00412787">
            <w:pPr>
              <w:pStyle w:val="TabellText"/>
              <w:rPr>
                <w:lang w:val="en-GB"/>
              </w:rPr>
            </w:pPr>
            <w:r w:rsidRPr="00B53294">
              <w:rPr>
                <w:lang w:val="en-GB"/>
              </w:rPr>
              <w:lastRenderedPageBreak/>
              <w:t>F9</w:t>
            </w:r>
            <w:r w:rsidRPr="00B53294">
              <w:rPr>
                <w:lang w:val="en-GB"/>
              </w:rPr>
              <w:br/>
              <w:t xml:space="preserve">Residual gas radiolysis/acid formation </w:t>
            </w:r>
          </w:p>
        </w:tc>
        <w:tc>
          <w:tcPr>
            <w:tcW w:w="3119"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13169662" w14:textId="77777777" w:rsidR="0075026B" w:rsidRPr="00B53294" w:rsidRDefault="0075026B" w:rsidP="00412787">
            <w:pPr>
              <w:pStyle w:val="TabellText"/>
              <w:rPr>
                <w:lang w:val="en-GB"/>
              </w:rPr>
            </w:pPr>
            <w:r w:rsidRPr="00B53294">
              <w:rPr>
                <w:lang w:val="en-GB"/>
              </w:rPr>
              <w:t>Neglected since only small amounts of corrodants are produced.</w:t>
            </w:r>
          </w:p>
        </w:tc>
        <w:tc>
          <w:tcPr>
            <w:tcW w:w="3402" w:type="dxa"/>
            <w:tcBorders>
              <w:top w:val="single" w:sz="4" w:space="0" w:color="auto"/>
              <w:left w:val="single" w:sz="4" w:space="0" w:color="auto"/>
              <w:bottom w:val="single" w:sz="4" w:space="0" w:color="auto"/>
            </w:tcBorders>
            <w:shd w:val="solid" w:color="B5CC72" w:fill="auto"/>
            <w:tcMar>
              <w:top w:w="113" w:type="dxa"/>
              <w:left w:w="113" w:type="dxa"/>
              <w:bottom w:w="113" w:type="dxa"/>
              <w:right w:w="113" w:type="dxa"/>
            </w:tcMar>
          </w:tcPr>
          <w:p w14:paraId="6493E353" w14:textId="77777777" w:rsidR="0075026B" w:rsidRPr="00B53294" w:rsidRDefault="0075026B" w:rsidP="00412787">
            <w:pPr>
              <w:pStyle w:val="TabellText"/>
              <w:rPr>
                <w:lang w:val="en-GB"/>
              </w:rPr>
            </w:pPr>
            <w:r w:rsidRPr="00B53294">
              <w:rPr>
                <w:lang w:val="en-GB"/>
              </w:rPr>
              <w:t>Not relevant</w:t>
            </w:r>
          </w:p>
        </w:tc>
      </w:tr>
      <w:tr w:rsidR="0075026B" w:rsidRPr="006F14C7" w14:paraId="1F21DBB7"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3948724C" w14:textId="77777777" w:rsidR="0075026B" w:rsidRPr="00B53294" w:rsidRDefault="0075026B" w:rsidP="00412787">
            <w:pPr>
              <w:pStyle w:val="TabellText"/>
              <w:rPr>
                <w:lang w:val="en-GB"/>
              </w:rPr>
            </w:pPr>
            <w:r w:rsidRPr="00B53294">
              <w:rPr>
                <w:lang w:val="en-GB"/>
              </w:rPr>
              <w:t>F10</w:t>
            </w:r>
            <w:r w:rsidRPr="00B53294">
              <w:rPr>
                <w:lang w:val="en-GB"/>
              </w:rPr>
              <w:br/>
              <w:t>Water radiolysis</w:t>
            </w:r>
          </w:p>
        </w:tc>
        <w:tc>
          <w:tcPr>
            <w:tcW w:w="3119"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2B55A713" w14:textId="77777777" w:rsidR="0075026B" w:rsidRPr="00B53294" w:rsidRDefault="0075026B" w:rsidP="00412787">
            <w:pPr>
              <w:pStyle w:val="TabellText"/>
              <w:rPr>
                <w:lang w:val="en-GB"/>
              </w:rPr>
            </w:pPr>
            <w:r w:rsidRPr="00B53294">
              <w:rPr>
                <w:lang w:val="en-GB"/>
              </w:rPr>
              <w:t>Neglected</w:t>
            </w:r>
          </w:p>
        </w:tc>
        <w:tc>
          <w:tcPr>
            <w:tcW w:w="3402" w:type="dxa"/>
            <w:tcBorders>
              <w:top w:val="single" w:sz="4" w:space="0" w:color="auto"/>
              <w:left w:val="single" w:sz="4" w:space="0" w:color="auto"/>
              <w:bottom w:val="single" w:sz="4" w:space="0" w:color="auto"/>
            </w:tcBorders>
            <w:shd w:val="solid" w:color="B5CC72" w:fill="auto"/>
            <w:tcMar>
              <w:top w:w="113" w:type="dxa"/>
              <w:left w:w="113" w:type="dxa"/>
              <w:bottom w:w="113" w:type="dxa"/>
              <w:right w:w="113" w:type="dxa"/>
            </w:tcMar>
          </w:tcPr>
          <w:p w14:paraId="0FF75919" w14:textId="77777777" w:rsidR="0075026B" w:rsidRPr="00B53294" w:rsidRDefault="0075026B" w:rsidP="00412787">
            <w:pPr>
              <w:pStyle w:val="TabellText"/>
              <w:rPr>
                <w:lang w:val="en-GB"/>
              </w:rPr>
            </w:pPr>
            <w:r w:rsidRPr="00B53294">
              <w:rPr>
                <w:lang w:val="en-GB"/>
              </w:rPr>
              <w:t>Neglected except for fuel dissolution, see that process.</w:t>
            </w:r>
          </w:p>
        </w:tc>
      </w:tr>
      <w:tr w:rsidR="0075026B" w:rsidRPr="00B53294" w14:paraId="3A9AD172"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70F6C7D4" w14:textId="77777777" w:rsidR="0075026B" w:rsidRPr="00B53294" w:rsidRDefault="0075026B" w:rsidP="00412787">
            <w:pPr>
              <w:pStyle w:val="TabellText"/>
              <w:rPr>
                <w:lang w:val="en-GB"/>
              </w:rPr>
            </w:pPr>
            <w:r w:rsidRPr="00B53294">
              <w:rPr>
                <w:lang w:val="en-GB"/>
              </w:rPr>
              <w:t>F11</w:t>
            </w:r>
            <w:r w:rsidRPr="00B53294">
              <w:rPr>
                <w:lang w:val="en-GB"/>
              </w:rPr>
              <w:br/>
              <w:t>Metal corrosion</w:t>
            </w:r>
          </w:p>
        </w:tc>
        <w:tc>
          <w:tcPr>
            <w:tcW w:w="3119"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465D13BD" w14:textId="77777777" w:rsidR="0075026B" w:rsidRPr="00B53294" w:rsidRDefault="0075026B" w:rsidP="00412787">
            <w:pPr>
              <w:pStyle w:val="TabellText"/>
              <w:rPr>
                <w:lang w:val="en-GB"/>
              </w:rPr>
            </w:pPr>
            <w:r w:rsidRPr="00B53294">
              <w:rPr>
                <w:lang w:val="en-GB"/>
              </w:rPr>
              <w:t>Not relevant</w:t>
            </w:r>
          </w:p>
        </w:tc>
        <w:tc>
          <w:tcPr>
            <w:tcW w:w="3402" w:type="dxa"/>
            <w:tcBorders>
              <w:top w:val="single" w:sz="4" w:space="0" w:color="auto"/>
              <w:left w:val="single" w:sz="4" w:space="0" w:color="auto"/>
              <w:bottom w:val="single" w:sz="4" w:space="0" w:color="auto"/>
            </w:tcBorders>
            <w:shd w:val="solid" w:color="CB5047" w:fill="auto"/>
            <w:tcMar>
              <w:top w:w="113" w:type="dxa"/>
              <w:left w:w="113" w:type="dxa"/>
              <w:bottom w:w="113" w:type="dxa"/>
              <w:right w:w="113" w:type="dxa"/>
            </w:tcMar>
          </w:tcPr>
          <w:p w14:paraId="7BCB2015" w14:textId="77777777" w:rsidR="0075026B" w:rsidRPr="00B53294" w:rsidRDefault="0075026B" w:rsidP="00412787">
            <w:pPr>
              <w:pStyle w:val="TabellText"/>
              <w:rPr>
                <w:lang w:val="en-GB"/>
              </w:rPr>
            </w:pPr>
            <w:r w:rsidRPr="00B53294">
              <w:rPr>
                <w:lang w:val="en-GB"/>
              </w:rPr>
              <w:t>Modelled in COMP23</w:t>
            </w:r>
            <w:r w:rsidRPr="00B53294">
              <w:rPr>
                <w:lang w:val="en-GB"/>
              </w:rPr>
              <w:br/>
            </w:r>
          </w:p>
        </w:tc>
      </w:tr>
      <w:tr w:rsidR="0075026B" w:rsidRPr="006F14C7" w14:paraId="65638B31"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6061DA27" w14:textId="77777777" w:rsidR="0075026B" w:rsidRPr="00B53294" w:rsidRDefault="0075026B" w:rsidP="00412787">
            <w:pPr>
              <w:pStyle w:val="TabellText"/>
              <w:rPr>
                <w:lang w:val="en-GB"/>
              </w:rPr>
            </w:pPr>
            <w:r w:rsidRPr="00B53294">
              <w:rPr>
                <w:lang w:val="en-GB"/>
              </w:rPr>
              <w:t>F12</w:t>
            </w:r>
            <w:r w:rsidRPr="00B53294">
              <w:rPr>
                <w:lang w:val="en-GB"/>
              </w:rPr>
              <w:br/>
              <w:t xml:space="preserve">Fuel dissolution </w:t>
            </w:r>
          </w:p>
        </w:tc>
        <w:tc>
          <w:tcPr>
            <w:tcW w:w="3119"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24FAFEE9" w14:textId="77777777" w:rsidR="0075026B" w:rsidRPr="00B53294" w:rsidRDefault="0075026B" w:rsidP="00412787">
            <w:pPr>
              <w:pStyle w:val="TabellText"/>
              <w:rPr>
                <w:lang w:val="en-GB"/>
              </w:rPr>
            </w:pPr>
            <w:r w:rsidRPr="00B53294">
              <w:rPr>
                <w:lang w:val="en-GB"/>
              </w:rPr>
              <w:t>Not relevant</w:t>
            </w:r>
          </w:p>
        </w:tc>
        <w:tc>
          <w:tcPr>
            <w:tcW w:w="3402" w:type="dxa"/>
            <w:tcBorders>
              <w:top w:val="single" w:sz="4" w:space="0" w:color="auto"/>
              <w:left w:val="single" w:sz="4" w:space="0" w:color="auto"/>
              <w:bottom w:val="single" w:sz="4" w:space="0" w:color="auto"/>
            </w:tcBorders>
            <w:shd w:val="solid" w:color="CB5047" w:fill="auto"/>
            <w:tcMar>
              <w:top w:w="113" w:type="dxa"/>
              <w:left w:w="113" w:type="dxa"/>
              <w:bottom w:w="113" w:type="dxa"/>
              <w:right w:w="113" w:type="dxa"/>
            </w:tcMar>
          </w:tcPr>
          <w:p w14:paraId="4C11E3F8" w14:textId="77777777" w:rsidR="0075026B" w:rsidRPr="00B53294" w:rsidRDefault="0075026B" w:rsidP="00412787">
            <w:pPr>
              <w:pStyle w:val="TabellText"/>
              <w:rPr>
                <w:lang w:val="en-GB"/>
              </w:rPr>
            </w:pPr>
            <w:r w:rsidRPr="00B53294">
              <w:rPr>
                <w:lang w:val="en-GB"/>
              </w:rPr>
              <w:t>Modelled as constant, pessimistic dissolution rate in COMP23.</w:t>
            </w:r>
          </w:p>
        </w:tc>
      </w:tr>
      <w:tr w:rsidR="0075026B" w:rsidRPr="00B53294" w14:paraId="48B863E4"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36DFB86F" w14:textId="77777777" w:rsidR="0075026B" w:rsidRPr="00B53294" w:rsidRDefault="0075026B" w:rsidP="00412787">
            <w:pPr>
              <w:pStyle w:val="TabellText"/>
              <w:rPr>
                <w:lang w:val="en-GB"/>
              </w:rPr>
            </w:pPr>
            <w:r w:rsidRPr="00B53294">
              <w:rPr>
                <w:lang w:val="en-GB"/>
              </w:rPr>
              <w:t>F13</w:t>
            </w:r>
            <w:r w:rsidRPr="00B53294">
              <w:rPr>
                <w:lang w:val="en-GB"/>
              </w:rPr>
              <w:br/>
              <w:t xml:space="preserve">Dissolution of gap inventory </w:t>
            </w:r>
          </w:p>
        </w:tc>
        <w:tc>
          <w:tcPr>
            <w:tcW w:w="3119"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3FB347CD" w14:textId="77777777" w:rsidR="0075026B" w:rsidRPr="00B53294" w:rsidRDefault="0075026B" w:rsidP="00412787">
            <w:pPr>
              <w:pStyle w:val="TabellText"/>
              <w:rPr>
                <w:lang w:val="en-GB"/>
              </w:rPr>
            </w:pPr>
            <w:r w:rsidRPr="00B53294">
              <w:rPr>
                <w:lang w:val="en-GB"/>
              </w:rPr>
              <w:t>Not relevant</w:t>
            </w:r>
          </w:p>
        </w:tc>
        <w:tc>
          <w:tcPr>
            <w:tcW w:w="3402" w:type="dxa"/>
            <w:tcBorders>
              <w:top w:val="single" w:sz="4" w:space="0" w:color="auto"/>
              <w:left w:val="single" w:sz="4" w:space="0" w:color="auto"/>
              <w:bottom w:val="single" w:sz="4" w:space="0" w:color="auto"/>
            </w:tcBorders>
            <w:shd w:val="solid" w:color="CB5047" w:fill="auto"/>
            <w:tcMar>
              <w:top w:w="113" w:type="dxa"/>
              <w:left w:w="113" w:type="dxa"/>
              <w:bottom w:w="113" w:type="dxa"/>
              <w:right w:w="113" w:type="dxa"/>
            </w:tcMar>
          </w:tcPr>
          <w:p w14:paraId="5BD65644" w14:textId="77777777" w:rsidR="0075026B" w:rsidRPr="00B53294" w:rsidRDefault="0075026B" w:rsidP="00412787">
            <w:pPr>
              <w:pStyle w:val="TabellText"/>
              <w:rPr>
                <w:lang w:val="en-GB"/>
              </w:rPr>
            </w:pPr>
            <w:r w:rsidRPr="00B53294">
              <w:rPr>
                <w:lang w:val="en-GB"/>
              </w:rPr>
              <w:t>Pessimistic, instantaneous</w:t>
            </w:r>
          </w:p>
        </w:tc>
      </w:tr>
      <w:tr w:rsidR="0075026B" w:rsidRPr="00B53294" w14:paraId="762A86DC"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64DCFEF6" w14:textId="77777777" w:rsidR="0075026B" w:rsidRPr="00B53294" w:rsidRDefault="0075026B" w:rsidP="00412787">
            <w:pPr>
              <w:pStyle w:val="TabellText"/>
              <w:rPr>
                <w:lang w:val="en-GB"/>
              </w:rPr>
            </w:pPr>
            <w:r w:rsidRPr="00B53294">
              <w:rPr>
                <w:lang w:val="en-GB"/>
              </w:rPr>
              <w:t>F14</w:t>
            </w:r>
            <w:r w:rsidRPr="00B53294">
              <w:rPr>
                <w:lang w:val="en-GB"/>
              </w:rPr>
              <w:br/>
              <w:t xml:space="preserve">Speciation of radionuclides, colloid formation </w:t>
            </w:r>
          </w:p>
        </w:tc>
        <w:tc>
          <w:tcPr>
            <w:tcW w:w="3119"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0D2E1B1B" w14:textId="77777777" w:rsidR="0075026B" w:rsidRPr="00B53294" w:rsidRDefault="0075026B" w:rsidP="00412787">
            <w:pPr>
              <w:pStyle w:val="TabellText"/>
              <w:rPr>
                <w:lang w:val="en-GB"/>
              </w:rPr>
            </w:pPr>
            <w:r w:rsidRPr="00B53294">
              <w:rPr>
                <w:lang w:val="en-GB"/>
              </w:rPr>
              <w:t>Not relevant</w:t>
            </w:r>
          </w:p>
        </w:tc>
        <w:tc>
          <w:tcPr>
            <w:tcW w:w="3402" w:type="dxa"/>
            <w:tcBorders>
              <w:top w:val="single" w:sz="4" w:space="0" w:color="auto"/>
              <w:left w:val="single" w:sz="4" w:space="0" w:color="auto"/>
              <w:bottom w:val="single" w:sz="4" w:space="0" w:color="auto"/>
            </w:tcBorders>
            <w:shd w:val="solid" w:color="CB5047" w:fill="auto"/>
            <w:tcMar>
              <w:top w:w="113" w:type="dxa"/>
              <w:left w:w="113" w:type="dxa"/>
              <w:bottom w:w="113" w:type="dxa"/>
              <w:right w:w="113" w:type="dxa"/>
            </w:tcMar>
          </w:tcPr>
          <w:p w14:paraId="3CD29853" w14:textId="77777777" w:rsidR="0075026B" w:rsidRPr="00B53294" w:rsidRDefault="0075026B" w:rsidP="00412787">
            <w:pPr>
              <w:pStyle w:val="TabellText"/>
              <w:rPr>
                <w:lang w:val="en-GB"/>
              </w:rPr>
            </w:pPr>
            <w:r w:rsidRPr="00B53294">
              <w:rPr>
                <w:lang w:val="en-GB"/>
              </w:rPr>
              <w:t>COMP23</w:t>
            </w:r>
          </w:p>
        </w:tc>
      </w:tr>
      <w:tr w:rsidR="0075026B" w:rsidRPr="00B53294" w14:paraId="5F32BA17"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5884968A" w14:textId="77777777" w:rsidR="0075026B" w:rsidRPr="00B53294" w:rsidRDefault="0075026B" w:rsidP="00412787">
            <w:pPr>
              <w:pStyle w:val="TabellText"/>
              <w:rPr>
                <w:lang w:val="en-GB"/>
              </w:rPr>
            </w:pPr>
            <w:r w:rsidRPr="00B53294">
              <w:rPr>
                <w:lang w:val="en-GB"/>
              </w:rPr>
              <w:t>F15</w:t>
            </w:r>
            <w:r w:rsidRPr="00B53294">
              <w:rPr>
                <w:lang w:val="en-GB"/>
              </w:rPr>
              <w:br/>
              <w:t xml:space="preserve">Helium production </w:t>
            </w:r>
          </w:p>
        </w:tc>
        <w:tc>
          <w:tcPr>
            <w:tcW w:w="3119"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71900645" w14:textId="77777777" w:rsidR="0075026B" w:rsidRPr="00B53294" w:rsidRDefault="0075026B" w:rsidP="00412787">
            <w:pPr>
              <w:pStyle w:val="TabellText"/>
              <w:rPr>
                <w:lang w:val="en-GB"/>
              </w:rPr>
            </w:pPr>
            <w:r w:rsidRPr="00B53294">
              <w:rPr>
                <w:lang w:val="en-GB"/>
              </w:rPr>
              <w:t>Neglected since the amount of helium produced will not increase the pressure inside the canister enough to affect its mechanical stability.</w:t>
            </w:r>
          </w:p>
        </w:tc>
        <w:tc>
          <w:tcPr>
            <w:tcW w:w="3402" w:type="dxa"/>
            <w:tcBorders>
              <w:top w:val="single" w:sz="4" w:space="0" w:color="auto"/>
              <w:left w:val="single" w:sz="4" w:space="0" w:color="auto"/>
              <w:bottom w:val="single" w:sz="4" w:space="0" w:color="auto"/>
            </w:tcBorders>
            <w:shd w:val="solid" w:color="B5CC72" w:fill="auto"/>
            <w:tcMar>
              <w:top w:w="113" w:type="dxa"/>
              <w:left w:w="113" w:type="dxa"/>
              <w:bottom w:w="113" w:type="dxa"/>
              <w:right w:w="113" w:type="dxa"/>
            </w:tcMar>
          </w:tcPr>
          <w:p w14:paraId="3D4D729D" w14:textId="77777777" w:rsidR="0075026B" w:rsidRPr="00B53294" w:rsidRDefault="0075026B" w:rsidP="00412787">
            <w:pPr>
              <w:pStyle w:val="TabellText"/>
              <w:rPr>
                <w:lang w:val="en-GB"/>
              </w:rPr>
            </w:pPr>
            <w:r w:rsidRPr="00B53294">
              <w:rPr>
                <w:lang w:val="en-GB"/>
              </w:rPr>
              <w:t>Not relevant</w:t>
            </w:r>
          </w:p>
        </w:tc>
      </w:tr>
      <w:tr w:rsidR="0075026B" w:rsidRPr="006F14C7" w14:paraId="47AF9CEB"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3819E204" w14:textId="77777777" w:rsidR="0075026B" w:rsidRPr="00B53294" w:rsidRDefault="0075026B" w:rsidP="00412787">
            <w:pPr>
              <w:pStyle w:val="TabellText"/>
              <w:rPr>
                <w:lang w:val="en-GB"/>
              </w:rPr>
            </w:pPr>
            <w:r w:rsidRPr="00B53294">
              <w:rPr>
                <w:lang w:val="en-GB"/>
              </w:rPr>
              <w:t>F16</w:t>
            </w:r>
            <w:r w:rsidRPr="00B53294">
              <w:rPr>
                <w:lang w:val="en-GB"/>
              </w:rPr>
              <w:br/>
              <w:t>Chemical alteration of the fuel matrix</w:t>
            </w:r>
          </w:p>
        </w:tc>
        <w:tc>
          <w:tcPr>
            <w:tcW w:w="3119"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54008F3D" w14:textId="77777777" w:rsidR="0075026B" w:rsidRPr="00B53294" w:rsidRDefault="0075026B" w:rsidP="00412787">
            <w:pPr>
              <w:pStyle w:val="TabellText"/>
              <w:rPr>
                <w:lang w:val="en-GB"/>
              </w:rPr>
            </w:pPr>
            <w:r w:rsidRPr="00B53294">
              <w:rPr>
                <w:lang w:val="en-GB"/>
              </w:rPr>
              <w:t>Not relevant</w:t>
            </w:r>
          </w:p>
        </w:tc>
        <w:tc>
          <w:tcPr>
            <w:tcW w:w="3402" w:type="dxa"/>
            <w:tcBorders>
              <w:top w:val="single" w:sz="4" w:space="0" w:color="auto"/>
              <w:left w:val="single" w:sz="4" w:space="0" w:color="auto"/>
              <w:bottom w:val="single" w:sz="4" w:space="0" w:color="auto"/>
            </w:tcBorders>
            <w:shd w:val="solid" w:color="B5CC72" w:fill="auto"/>
            <w:tcMar>
              <w:top w:w="113" w:type="dxa"/>
              <w:left w:w="113" w:type="dxa"/>
              <w:bottom w:w="113" w:type="dxa"/>
              <w:right w:w="113" w:type="dxa"/>
            </w:tcMar>
          </w:tcPr>
          <w:p w14:paraId="3484048E" w14:textId="77777777" w:rsidR="0075026B" w:rsidRPr="00B53294" w:rsidRDefault="0075026B" w:rsidP="00412787">
            <w:pPr>
              <w:pStyle w:val="TabellText"/>
              <w:rPr>
                <w:lang w:val="en-GB"/>
              </w:rPr>
            </w:pPr>
            <w:r w:rsidRPr="00B53294">
              <w:rPr>
                <w:lang w:val="en-GB"/>
              </w:rPr>
              <w:t>Neglected since it is not deemed to increase the dissolution rate of the fuel.</w:t>
            </w:r>
          </w:p>
        </w:tc>
      </w:tr>
      <w:tr w:rsidR="0075026B" w:rsidRPr="00B53294" w14:paraId="7EC04895" w14:textId="77777777" w:rsidTr="00412787">
        <w:trPr>
          <w:trHeight w:val="60"/>
        </w:trPr>
        <w:tc>
          <w:tcPr>
            <w:tcW w:w="2402" w:type="dxa"/>
            <w:tcBorders>
              <w:top w:val="single" w:sz="4" w:space="0" w:color="auto"/>
              <w:bottom w:val="single" w:sz="4" w:space="0" w:color="auto"/>
              <w:right w:val="single" w:sz="4" w:space="0" w:color="auto"/>
            </w:tcBorders>
            <w:tcMar>
              <w:top w:w="113" w:type="dxa"/>
              <w:left w:w="0" w:type="dxa"/>
              <w:bottom w:w="113" w:type="dxa"/>
              <w:right w:w="113" w:type="dxa"/>
            </w:tcMar>
          </w:tcPr>
          <w:p w14:paraId="3723BB56" w14:textId="77777777" w:rsidR="0075026B" w:rsidRPr="00B53294" w:rsidRDefault="0075026B" w:rsidP="00412787">
            <w:pPr>
              <w:pStyle w:val="TabellText"/>
              <w:rPr>
                <w:lang w:val="en-GB"/>
              </w:rPr>
            </w:pPr>
            <w:r w:rsidRPr="00B53294">
              <w:rPr>
                <w:lang w:val="en-GB"/>
              </w:rPr>
              <w:t>F17</w:t>
            </w:r>
            <w:r w:rsidRPr="00B53294">
              <w:rPr>
                <w:lang w:val="en-GB"/>
              </w:rPr>
              <w:br/>
              <w:t>Radionuclide transport</w:t>
            </w:r>
          </w:p>
        </w:tc>
        <w:tc>
          <w:tcPr>
            <w:tcW w:w="3119"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70D6B585" w14:textId="77777777" w:rsidR="0075026B" w:rsidRPr="00B53294" w:rsidRDefault="0075026B" w:rsidP="00412787">
            <w:pPr>
              <w:pStyle w:val="TabellText"/>
              <w:rPr>
                <w:lang w:val="en-GB"/>
              </w:rPr>
            </w:pPr>
            <w:r w:rsidRPr="00B53294">
              <w:rPr>
                <w:lang w:val="en-GB"/>
              </w:rPr>
              <w:t>Not relevant</w:t>
            </w:r>
          </w:p>
        </w:tc>
        <w:tc>
          <w:tcPr>
            <w:tcW w:w="3402" w:type="dxa"/>
            <w:tcBorders>
              <w:top w:val="single" w:sz="4" w:space="0" w:color="auto"/>
              <w:left w:val="single" w:sz="4" w:space="0" w:color="auto"/>
              <w:bottom w:val="single" w:sz="4" w:space="0" w:color="auto"/>
            </w:tcBorders>
            <w:shd w:val="solid" w:color="CB5047" w:fill="auto"/>
            <w:tcMar>
              <w:top w:w="113" w:type="dxa"/>
              <w:left w:w="113" w:type="dxa"/>
              <w:bottom w:w="113" w:type="dxa"/>
              <w:right w:w="113" w:type="dxa"/>
            </w:tcMar>
          </w:tcPr>
          <w:p w14:paraId="77FEA301" w14:textId="77777777" w:rsidR="0075026B" w:rsidRPr="00B53294" w:rsidRDefault="0075026B" w:rsidP="00412787">
            <w:pPr>
              <w:pStyle w:val="TabellText"/>
              <w:rPr>
                <w:lang w:val="en-GB"/>
              </w:rPr>
            </w:pPr>
            <w:r w:rsidRPr="00B53294">
              <w:rPr>
                <w:lang w:val="en-GB"/>
              </w:rPr>
              <w:t>COMP23</w:t>
            </w:r>
          </w:p>
        </w:tc>
      </w:tr>
    </w:tbl>
    <w:p w14:paraId="31AD79A3" w14:textId="77777777" w:rsidR="0075026B" w:rsidRPr="00B53294" w:rsidRDefault="0075026B" w:rsidP="0075026B">
      <w:pPr>
        <w:rPr>
          <w:lang w:val="en-GB"/>
        </w:rPr>
      </w:pPr>
    </w:p>
    <w:p w14:paraId="67201F48" w14:textId="77777777" w:rsidR="0075026B" w:rsidRPr="00B53294" w:rsidRDefault="0075026B" w:rsidP="0075026B">
      <w:pPr>
        <w:pStyle w:val="BodyText"/>
        <w:rPr>
          <w:b/>
          <w:bCs/>
          <w:lang w:val="en-GB"/>
        </w:rPr>
      </w:pPr>
      <w:r w:rsidRPr="00B53294">
        <w:rPr>
          <w:noProof/>
          <w:lang w:val="en-GB"/>
        </w:rPr>
        <w:lastRenderedPageBreak/>
        <w:drawing>
          <wp:inline distT="0" distB="0" distL="0" distR="0" wp14:anchorId="0637A8E3" wp14:editId="2056B3A8">
            <wp:extent cx="1521460" cy="3916680"/>
            <wp:effectExtent l="0" t="0" r="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1460" cy="3916680"/>
                    </a:xfrm>
                    <a:prstGeom prst="rect">
                      <a:avLst/>
                    </a:prstGeom>
                    <a:noFill/>
                    <a:ln>
                      <a:noFill/>
                    </a:ln>
                  </pic:spPr>
                </pic:pic>
              </a:graphicData>
            </a:graphic>
          </wp:inline>
        </w:drawing>
      </w:r>
    </w:p>
    <w:p w14:paraId="565CE86B" w14:textId="7D3CE22D" w:rsidR="0075026B" w:rsidRPr="00B53294" w:rsidRDefault="0075026B" w:rsidP="0075026B">
      <w:pPr>
        <w:pStyle w:val="Caption"/>
        <w:rPr>
          <w:b w:val="0"/>
          <w:sz w:val="20"/>
          <w:lang w:val="en-GB"/>
        </w:rPr>
      </w:pPr>
      <w:bookmarkStart w:id="191" w:name="_Ref191898580"/>
      <w:r w:rsidRPr="00B53294">
        <w:rPr>
          <w:lang w:val="en-GB"/>
        </w:rPr>
        <w:t xml:space="preserve">Figure </w:t>
      </w:r>
      <w:r w:rsidR="00267AEB">
        <w:rPr>
          <w:lang w:val="en-GB"/>
        </w:rPr>
        <w:fldChar w:fldCharType="begin"/>
      </w:r>
      <w:r w:rsidR="00267AEB">
        <w:rPr>
          <w:lang w:val="en-GB"/>
        </w:rPr>
        <w:instrText xml:space="preserve"> STYLEREF 1 \s </w:instrText>
      </w:r>
      <w:r w:rsidR="00267AEB">
        <w:rPr>
          <w:lang w:val="en-GB"/>
        </w:rPr>
        <w:fldChar w:fldCharType="separate"/>
      </w:r>
      <w:r w:rsidR="001E6A0F">
        <w:rPr>
          <w:noProof/>
          <w:lang w:val="en-GB"/>
        </w:rPr>
        <w:t>1</w:t>
      </w:r>
      <w:r w:rsidR="00267AEB">
        <w:rPr>
          <w:lang w:val="en-GB"/>
        </w:rPr>
        <w:fldChar w:fldCharType="end"/>
      </w:r>
      <w:r w:rsidR="00267AEB">
        <w:rPr>
          <w:lang w:val="en-GB"/>
        </w:rPr>
        <w:noBreakHyphen/>
      </w:r>
      <w:r w:rsidR="00267AEB">
        <w:rPr>
          <w:lang w:val="en-GB"/>
        </w:rPr>
        <w:fldChar w:fldCharType="begin"/>
      </w:r>
      <w:r w:rsidR="001E6A0F">
        <w:rPr>
          <w:lang w:val="en-GB"/>
        </w:rPr>
        <w:instrText xml:space="preserve">SEQ Figur \* ARABIC \s 1 </w:instrText>
      </w:r>
      <w:r w:rsidR="00267AEB">
        <w:rPr>
          <w:lang w:val="en-GB"/>
        </w:rPr>
        <w:fldChar w:fldCharType="separate"/>
      </w:r>
      <w:r w:rsidR="001E6A0F">
        <w:rPr>
          <w:noProof/>
          <w:lang w:val="en-GB"/>
        </w:rPr>
        <w:t>2</w:t>
      </w:r>
      <w:r w:rsidR="00267AEB">
        <w:rPr>
          <w:lang w:val="en-GB"/>
        </w:rPr>
        <w:fldChar w:fldCharType="end"/>
      </w:r>
      <w:ins w:id="192" w:author="Erik Bergendal" w:date="2025-05-13T14:05:00Z">
        <w:del w:id="193" w:author="Erik Bergendal" w:date="2025-05-15T13:41:00Z">
          <w:r w:rsidR="008C6F12" w:rsidDel="006F14C7">
            <w:rPr>
              <w:lang w:val="en-GB"/>
            </w:rPr>
            <w:fldChar w:fldCharType="begin"/>
          </w:r>
          <w:r w:rsidR="008C6F12" w:rsidDel="006F14C7">
            <w:rPr>
              <w:lang w:val="en-GB"/>
            </w:rPr>
            <w:delInstrText xml:space="preserve"> STYLEREF 1 \s </w:delInstrText>
          </w:r>
        </w:del>
      </w:ins>
      <w:del w:id="194" w:author="Erik Bergendal" w:date="2025-05-15T13:41:00Z">
        <w:r w:rsidR="008C6F12" w:rsidDel="006F14C7">
          <w:rPr>
            <w:lang w:val="en-GB"/>
          </w:rPr>
          <w:fldChar w:fldCharType="separate"/>
        </w:r>
        <w:r w:rsidR="00764DDA" w:rsidDel="006F14C7">
          <w:rPr>
            <w:noProof/>
            <w:lang w:val="en-GB"/>
          </w:rPr>
          <w:delText>1</w:delText>
        </w:r>
      </w:del>
      <w:ins w:id="195" w:author="Erik Bergendal" w:date="2025-05-13T14:05:00Z">
        <w:del w:id="196" w:author="Erik Bergendal" w:date="2025-05-15T13:41:00Z">
          <w:r w:rsidR="008C6F12" w:rsidDel="006F14C7">
            <w:rPr>
              <w:lang w:val="en-GB"/>
            </w:rPr>
            <w:fldChar w:fldCharType="end"/>
          </w:r>
          <w:r w:rsidR="008C6F12" w:rsidDel="006F14C7">
            <w:rPr>
              <w:lang w:val="en-GB"/>
            </w:rPr>
            <w:noBreakHyphen/>
          </w:r>
          <w:r w:rsidR="008C6F12" w:rsidDel="006F14C7">
            <w:rPr>
              <w:lang w:val="en-GB"/>
            </w:rPr>
            <w:fldChar w:fldCharType="begin"/>
          </w:r>
        </w:del>
      </w:ins>
      <w:r w:rsidR="006F14C7">
        <w:rPr>
          <w:lang w:val="en-GB"/>
        </w:rPr>
        <w:instrText xml:space="preserve">SEQ Figur \* ARABIC \s 1 </w:instrText>
      </w:r>
      <w:del w:id="197" w:author="Erik Bergendal" w:date="2025-05-15T13:41:00Z">
        <w:r w:rsidR="008C6F12" w:rsidDel="006F14C7">
          <w:rPr>
            <w:lang w:val="en-GB"/>
          </w:rPr>
          <w:fldChar w:fldCharType="separate"/>
        </w:r>
        <w:r w:rsidR="00764DDA" w:rsidDel="006F14C7">
          <w:rPr>
            <w:noProof/>
            <w:lang w:val="en-GB"/>
          </w:rPr>
          <w:delText>2</w:delText>
        </w:r>
      </w:del>
      <w:ins w:id="198" w:author="Erik Bergendal" w:date="2025-05-13T14:05:00Z">
        <w:del w:id="199" w:author="Erik Bergendal" w:date="2025-05-15T13:41:00Z">
          <w:r w:rsidR="008C6F12" w:rsidDel="006F14C7">
            <w:rPr>
              <w:lang w:val="en-GB"/>
            </w:rPr>
            <w:fldChar w:fldCharType="end"/>
          </w:r>
        </w:del>
      </w:ins>
      <w:ins w:id="200" w:author="Erik Bergendal" w:date="2025-05-09T10:01:00Z">
        <w:del w:id="201" w:author="Erik Bergendal" w:date="2025-05-13T14:05:00Z">
          <w:r w:rsidR="00424E63" w:rsidDel="008C6F12">
            <w:rPr>
              <w:lang w:val="en-GB"/>
            </w:rPr>
            <w:fldChar w:fldCharType="begin"/>
          </w:r>
          <w:r w:rsidR="00424E63" w:rsidDel="008C6F12">
            <w:rPr>
              <w:lang w:val="en-GB"/>
            </w:rPr>
            <w:delInstrText xml:space="preserve"> STYLEREF 1 \s </w:delInstrText>
          </w:r>
        </w:del>
      </w:ins>
      <w:del w:id="202" w:author="Erik Bergendal" w:date="2025-05-13T14:05:00Z">
        <w:r w:rsidR="00424E63" w:rsidDel="008C6F12">
          <w:rPr>
            <w:lang w:val="en-GB"/>
          </w:rPr>
          <w:fldChar w:fldCharType="separate"/>
        </w:r>
        <w:r w:rsidR="00424E63" w:rsidDel="008C6F12">
          <w:rPr>
            <w:noProof/>
            <w:lang w:val="en-GB"/>
          </w:rPr>
          <w:delText>1</w:delText>
        </w:r>
      </w:del>
      <w:ins w:id="203" w:author="Erik Bergendal" w:date="2025-05-09T10:01:00Z">
        <w:del w:id="204" w:author="Erik Bergendal" w:date="2025-05-13T14:05:00Z">
          <w:r w:rsidR="00424E63" w:rsidDel="008C6F12">
            <w:rPr>
              <w:lang w:val="en-GB"/>
            </w:rPr>
            <w:fldChar w:fldCharType="end"/>
          </w:r>
          <w:r w:rsidR="00424E63" w:rsidDel="008C6F12">
            <w:rPr>
              <w:lang w:val="en-GB"/>
            </w:rPr>
            <w:noBreakHyphen/>
          </w:r>
          <w:r w:rsidR="00424E63" w:rsidDel="008C6F12">
            <w:rPr>
              <w:lang w:val="en-GB"/>
            </w:rPr>
            <w:fldChar w:fldCharType="begin"/>
          </w:r>
        </w:del>
      </w:ins>
      <w:r w:rsidR="006F14C7">
        <w:rPr>
          <w:lang w:val="en-GB"/>
        </w:rPr>
        <w:instrText xml:space="preserve">SEQ Figur \* ARABIC \s 1 </w:instrText>
      </w:r>
      <w:del w:id="205" w:author="Erik Bergendal" w:date="2025-05-13T14:05:00Z">
        <w:r w:rsidR="00424E63" w:rsidDel="008C6F12">
          <w:rPr>
            <w:lang w:val="en-GB"/>
          </w:rPr>
          <w:fldChar w:fldCharType="separate"/>
        </w:r>
        <w:r w:rsidR="00424E63" w:rsidDel="008C6F12">
          <w:rPr>
            <w:noProof/>
            <w:lang w:val="en-GB"/>
          </w:rPr>
          <w:delText>2</w:delText>
        </w:r>
      </w:del>
      <w:ins w:id="206" w:author="Erik Bergendal" w:date="2025-05-09T10:01:00Z">
        <w:del w:id="207" w:author="Erik Bergendal" w:date="2025-05-13T14:05:00Z">
          <w:r w:rsidR="00424E63" w:rsidDel="008C6F12">
            <w:rPr>
              <w:lang w:val="en-GB"/>
            </w:rPr>
            <w:fldChar w:fldCharType="end"/>
          </w:r>
        </w:del>
      </w:ins>
      <w:ins w:id="208" w:author="Erik Bergendal" w:date="2025-05-08T14:45:00Z">
        <w:del w:id="209" w:author="Erik Bergendal" w:date="2025-05-09T10:01:00Z">
          <w:r w:rsidR="00E413DB" w:rsidDel="00424E63">
            <w:rPr>
              <w:lang w:val="en-GB"/>
            </w:rPr>
            <w:fldChar w:fldCharType="begin"/>
          </w:r>
          <w:r w:rsidR="00E413DB" w:rsidDel="00424E63">
            <w:rPr>
              <w:lang w:val="en-GB"/>
            </w:rPr>
            <w:delInstrText xml:space="preserve"> STYLEREF 1 \s </w:delInstrText>
          </w:r>
        </w:del>
      </w:ins>
      <w:del w:id="210" w:author="Erik Bergendal" w:date="2025-05-09T10:01:00Z">
        <w:r w:rsidR="00E413DB" w:rsidDel="00424E63">
          <w:rPr>
            <w:lang w:val="en-GB"/>
          </w:rPr>
          <w:fldChar w:fldCharType="separate"/>
        </w:r>
        <w:r w:rsidR="00E413DB" w:rsidDel="00424E63">
          <w:rPr>
            <w:noProof/>
            <w:lang w:val="en-GB"/>
          </w:rPr>
          <w:delText>1</w:delText>
        </w:r>
      </w:del>
      <w:ins w:id="211" w:author="Erik Bergendal" w:date="2025-05-08T14:45:00Z">
        <w:del w:id="212" w:author="Erik Bergendal" w:date="2025-05-09T10:01:00Z">
          <w:r w:rsidR="00E413DB" w:rsidDel="00424E63">
            <w:rPr>
              <w:lang w:val="en-GB"/>
            </w:rPr>
            <w:fldChar w:fldCharType="end"/>
          </w:r>
          <w:r w:rsidR="00E413DB" w:rsidDel="00424E63">
            <w:rPr>
              <w:lang w:val="en-GB"/>
            </w:rPr>
            <w:noBreakHyphen/>
          </w:r>
          <w:r w:rsidR="00E413DB" w:rsidDel="00424E63">
            <w:rPr>
              <w:lang w:val="en-GB"/>
            </w:rPr>
            <w:fldChar w:fldCharType="begin"/>
          </w:r>
        </w:del>
      </w:ins>
      <w:r w:rsidR="006F14C7">
        <w:rPr>
          <w:lang w:val="en-GB"/>
        </w:rPr>
        <w:instrText xml:space="preserve">SEQ Figur \* ARABIC \s 1 </w:instrText>
      </w:r>
      <w:del w:id="213" w:author="Erik Bergendal" w:date="2025-05-09T10:01:00Z">
        <w:r w:rsidR="00E413DB" w:rsidDel="00424E63">
          <w:rPr>
            <w:lang w:val="en-GB"/>
          </w:rPr>
          <w:fldChar w:fldCharType="separate"/>
        </w:r>
        <w:r w:rsidR="00E413DB" w:rsidDel="00424E63">
          <w:rPr>
            <w:noProof/>
            <w:lang w:val="en-GB"/>
          </w:rPr>
          <w:delText>2</w:delText>
        </w:r>
      </w:del>
      <w:ins w:id="214" w:author="Erik Bergendal" w:date="2025-05-08T14:45:00Z">
        <w:del w:id="215" w:author="Erik Bergendal" w:date="2025-05-09T10:01:00Z">
          <w:r w:rsidR="00E413DB" w:rsidDel="00424E63">
            <w:rPr>
              <w:lang w:val="en-GB"/>
            </w:rPr>
            <w:fldChar w:fldCharType="end"/>
          </w:r>
        </w:del>
      </w:ins>
      <w:del w:id="216" w:author="Erik Bergendal" w:date="2025-05-08T14:45:00Z">
        <w:r w:rsidR="00F42C6B" w:rsidDel="00E413DB">
          <w:rPr>
            <w:lang w:val="en-GB"/>
          </w:rPr>
          <w:fldChar w:fldCharType="begin"/>
        </w:r>
        <w:r w:rsidR="00F42C6B" w:rsidDel="00E413DB">
          <w:rPr>
            <w:lang w:val="en-GB"/>
          </w:rPr>
          <w:delInstrText xml:space="preserve"> STYLEREF 1 \s </w:delInstrText>
        </w:r>
        <w:r w:rsidR="00F42C6B" w:rsidDel="00E413DB">
          <w:rPr>
            <w:lang w:val="en-GB"/>
          </w:rPr>
          <w:fldChar w:fldCharType="separate"/>
        </w:r>
        <w:r w:rsidR="00F42C6B" w:rsidDel="00E413DB">
          <w:rPr>
            <w:noProof/>
            <w:lang w:val="en-GB"/>
          </w:rPr>
          <w:delText>1</w:delText>
        </w:r>
        <w:r w:rsidR="00F42C6B" w:rsidDel="00E413DB">
          <w:rPr>
            <w:lang w:val="en-GB"/>
          </w:rPr>
          <w:fldChar w:fldCharType="end"/>
        </w:r>
        <w:r w:rsidR="00F42C6B" w:rsidDel="00E413DB">
          <w:rPr>
            <w:lang w:val="en-GB"/>
          </w:rPr>
          <w:noBreakHyphen/>
        </w:r>
        <w:r w:rsidR="00F42C6B" w:rsidDel="00E413DB">
          <w:rPr>
            <w:lang w:val="en-GB"/>
          </w:rPr>
          <w:fldChar w:fldCharType="begin"/>
        </w:r>
      </w:del>
      <w:r w:rsidR="006F14C7">
        <w:rPr>
          <w:lang w:val="en-GB"/>
        </w:rPr>
        <w:instrText xml:space="preserve">SEQ Figur \* ARABIC \s 1 </w:instrText>
      </w:r>
      <w:del w:id="217" w:author="Erik Bergendal" w:date="2025-05-08T14:45:00Z">
        <w:r w:rsidR="00F42C6B" w:rsidDel="00E413DB">
          <w:rPr>
            <w:lang w:val="en-GB"/>
          </w:rPr>
          <w:fldChar w:fldCharType="separate"/>
        </w:r>
        <w:r w:rsidR="00F42C6B" w:rsidDel="00E413DB">
          <w:rPr>
            <w:noProof/>
            <w:lang w:val="en-GB"/>
          </w:rPr>
          <w:delText>2</w:delText>
        </w:r>
        <w:r w:rsidR="00F42C6B" w:rsidDel="00E413DB">
          <w:rPr>
            <w:lang w:val="en-GB"/>
          </w:rPr>
          <w:fldChar w:fldCharType="end"/>
        </w:r>
      </w:del>
      <w:del w:id="218" w:author="Lena Zetterström Evins" w:date="2025-04-10T13:43:00Z">
        <w:r w:rsidR="00D43174" w:rsidDel="00D3474C">
          <w:rPr>
            <w:lang w:val="en-GB"/>
          </w:rPr>
          <w:fldChar w:fldCharType="begin"/>
        </w:r>
        <w:r w:rsidR="00D43174" w:rsidDel="00D3474C">
          <w:rPr>
            <w:lang w:val="en-GB"/>
          </w:rPr>
          <w:delInstrText xml:space="preserve"> STYLEREF 1 \s </w:delInstrText>
        </w:r>
        <w:r w:rsidR="00D43174" w:rsidDel="00D3474C">
          <w:rPr>
            <w:lang w:val="en-GB"/>
          </w:rPr>
          <w:fldChar w:fldCharType="separate"/>
        </w:r>
        <w:r w:rsidR="00D43174" w:rsidDel="00D3474C">
          <w:rPr>
            <w:noProof/>
            <w:lang w:val="en-GB"/>
          </w:rPr>
          <w:delText>1</w:delText>
        </w:r>
        <w:r w:rsidR="00D43174" w:rsidDel="00D3474C">
          <w:rPr>
            <w:lang w:val="en-GB"/>
          </w:rPr>
          <w:fldChar w:fldCharType="end"/>
        </w:r>
        <w:r w:rsidR="00D43174" w:rsidDel="00D3474C">
          <w:rPr>
            <w:lang w:val="en-GB"/>
          </w:rPr>
          <w:noBreakHyphen/>
        </w:r>
        <w:r w:rsidR="00D43174" w:rsidDel="00D3474C">
          <w:rPr>
            <w:lang w:val="en-GB"/>
          </w:rPr>
          <w:fldChar w:fldCharType="begin"/>
        </w:r>
      </w:del>
      <w:r w:rsidR="006F14C7">
        <w:rPr>
          <w:lang w:val="en-GB"/>
        </w:rPr>
        <w:instrText xml:space="preserve">SEQ Figur \* ARABIC \s 1 </w:instrText>
      </w:r>
      <w:del w:id="219" w:author="Lena Zetterström Evins" w:date="2025-04-10T13:43:00Z">
        <w:r w:rsidR="00D43174" w:rsidDel="00D3474C">
          <w:rPr>
            <w:lang w:val="en-GB"/>
          </w:rPr>
          <w:fldChar w:fldCharType="separate"/>
        </w:r>
        <w:r w:rsidR="00D43174" w:rsidDel="00D3474C">
          <w:rPr>
            <w:noProof/>
            <w:lang w:val="en-GB"/>
          </w:rPr>
          <w:delText>2</w:delText>
        </w:r>
        <w:r w:rsidR="00D43174" w:rsidDel="00D3474C">
          <w:rPr>
            <w:lang w:val="en-GB"/>
          </w:rPr>
          <w:fldChar w:fldCharType="end"/>
        </w:r>
      </w:del>
      <w:bookmarkEnd w:id="191"/>
      <w:r w:rsidRPr="00B53294">
        <w:rPr>
          <w:b w:val="0"/>
          <w:sz w:val="20"/>
          <w:lang w:val="en-GB"/>
        </w:rPr>
        <w:t>. The reference design with a corrosion resistant outer copper shell and a load-bearing insert of nodular cast iron.</w:t>
      </w:r>
    </w:p>
    <w:p w14:paraId="454D33DA" w14:textId="77777777" w:rsidR="0075026B" w:rsidRPr="00B53294" w:rsidRDefault="0075026B" w:rsidP="0075026B">
      <w:pPr>
        <w:rPr>
          <w:lang w:val="en-GB"/>
        </w:rPr>
      </w:pPr>
    </w:p>
    <w:p w14:paraId="3DCB0A03" w14:textId="77777777" w:rsidR="0075026B" w:rsidRPr="00B53294" w:rsidRDefault="0075026B" w:rsidP="0075026B">
      <w:pPr>
        <w:pStyle w:val="BodyText"/>
        <w:rPr>
          <w:lang w:val="en-GB"/>
        </w:rPr>
      </w:pPr>
      <w:r w:rsidRPr="00B53294">
        <w:rPr>
          <w:noProof/>
          <w:lang w:val="en-GB"/>
        </w:rPr>
        <w:drawing>
          <wp:inline distT="0" distB="0" distL="0" distR="0" wp14:anchorId="3936F5CE" wp14:editId="0C80B538">
            <wp:extent cx="3576955" cy="3147695"/>
            <wp:effectExtent l="0" t="0" r="0"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6955" cy="3147695"/>
                    </a:xfrm>
                    <a:prstGeom prst="rect">
                      <a:avLst/>
                    </a:prstGeom>
                    <a:noFill/>
                    <a:ln>
                      <a:noFill/>
                    </a:ln>
                  </pic:spPr>
                </pic:pic>
              </a:graphicData>
            </a:graphic>
          </wp:inline>
        </w:drawing>
      </w:r>
    </w:p>
    <w:p w14:paraId="314BEA6F" w14:textId="4315A2F8" w:rsidR="0075026B" w:rsidRPr="00B53294" w:rsidRDefault="0075026B" w:rsidP="0075026B">
      <w:pPr>
        <w:pStyle w:val="Caption"/>
        <w:rPr>
          <w:b w:val="0"/>
          <w:sz w:val="20"/>
          <w:lang w:val="en-GB"/>
        </w:rPr>
      </w:pPr>
      <w:bookmarkStart w:id="220" w:name="_Ref191898581"/>
      <w:r w:rsidRPr="00B53294">
        <w:rPr>
          <w:lang w:val="en-GB"/>
        </w:rPr>
        <w:t xml:space="preserve">Figure </w:t>
      </w:r>
      <w:r w:rsidR="00267AEB">
        <w:rPr>
          <w:lang w:val="en-GB"/>
        </w:rPr>
        <w:fldChar w:fldCharType="begin"/>
      </w:r>
      <w:r w:rsidR="00267AEB">
        <w:rPr>
          <w:lang w:val="en-GB"/>
        </w:rPr>
        <w:instrText xml:space="preserve"> STYLEREF 1 \s </w:instrText>
      </w:r>
      <w:r w:rsidR="00267AEB">
        <w:rPr>
          <w:lang w:val="en-GB"/>
        </w:rPr>
        <w:fldChar w:fldCharType="separate"/>
      </w:r>
      <w:r w:rsidR="001E6A0F">
        <w:rPr>
          <w:noProof/>
          <w:lang w:val="en-GB"/>
        </w:rPr>
        <w:t>1</w:t>
      </w:r>
      <w:r w:rsidR="00267AEB">
        <w:rPr>
          <w:lang w:val="en-GB"/>
        </w:rPr>
        <w:fldChar w:fldCharType="end"/>
      </w:r>
      <w:r w:rsidR="00267AEB">
        <w:rPr>
          <w:lang w:val="en-GB"/>
        </w:rPr>
        <w:noBreakHyphen/>
      </w:r>
      <w:r w:rsidR="00267AEB">
        <w:rPr>
          <w:lang w:val="en-GB"/>
        </w:rPr>
        <w:fldChar w:fldCharType="begin"/>
      </w:r>
      <w:r w:rsidR="001E6A0F">
        <w:rPr>
          <w:lang w:val="en-GB"/>
        </w:rPr>
        <w:instrText xml:space="preserve">SEQ Figur \* ARABIC \s 1 </w:instrText>
      </w:r>
      <w:r w:rsidR="00267AEB">
        <w:rPr>
          <w:lang w:val="en-GB"/>
        </w:rPr>
        <w:fldChar w:fldCharType="separate"/>
      </w:r>
      <w:r w:rsidR="001E6A0F">
        <w:rPr>
          <w:noProof/>
          <w:lang w:val="en-GB"/>
        </w:rPr>
        <w:t>3</w:t>
      </w:r>
      <w:r w:rsidR="00267AEB">
        <w:rPr>
          <w:lang w:val="en-GB"/>
        </w:rPr>
        <w:fldChar w:fldCharType="end"/>
      </w:r>
      <w:ins w:id="221" w:author="Erik Bergendal" w:date="2025-05-13T14:05:00Z">
        <w:del w:id="222" w:author="Erik Bergendal" w:date="2025-05-15T13:41:00Z">
          <w:r w:rsidR="008C6F12" w:rsidDel="006F14C7">
            <w:rPr>
              <w:lang w:val="en-GB"/>
            </w:rPr>
            <w:fldChar w:fldCharType="begin"/>
          </w:r>
          <w:r w:rsidR="008C6F12" w:rsidDel="006F14C7">
            <w:rPr>
              <w:lang w:val="en-GB"/>
            </w:rPr>
            <w:delInstrText xml:space="preserve"> STYLEREF 1 \s </w:delInstrText>
          </w:r>
        </w:del>
      </w:ins>
      <w:del w:id="223" w:author="Erik Bergendal" w:date="2025-05-15T13:41:00Z">
        <w:r w:rsidR="008C6F12" w:rsidDel="006F14C7">
          <w:rPr>
            <w:lang w:val="en-GB"/>
          </w:rPr>
          <w:fldChar w:fldCharType="separate"/>
        </w:r>
        <w:r w:rsidR="00764DDA" w:rsidDel="006F14C7">
          <w:rPr>
            <w:noProof/>
            <w:lang w:val="en-GB"/>
          </w:rPr>
          <w:delText>1</w:delText>
        </w:r>
      </w:del>
      <w:ins w:id="224" w:author="Erik Bergendal" w:date="2025-05-13T14:05:00Z">
        <w:del w:id="225" w:author="Erik Bergendal" w:date="2025-05-15T13:41:00Z">
          <w:r w:rsidR="008C6F12" w:rsidDel="006F14C7">
            <w:rPr>
              <w:lang w:val="en-GB"/>
            </w:rPr>
            <w:fldChar w:fldCharType="end"/>
          </w:r>
          <w:r w:rsidR="008C6F12" w:rsidDel="006F14C7">
            <w:rPr>
              <w:lang w:val="en-GB"/>
            </w:rPr>
            <w:noBreakHyphen/>
          </w:r>
          <w:r w:rsidR="008C6F12" w:rsidDel="006F14C7">
            <w:rPr>
              <w:lang w:val="en-GB"/>
            </w:rPr>
            <w:fldChar w:fldCharType="begin"/>
          </w:r>
        </w:del>
      </w:ins>
      <w:r w:rsidR="006F14C7">
        <w:rPr>
          <w:lang w:val="en-GB"/>
        </w:rPr>
        <w:instrText xml:space="preserve">SEQ Figur \* ARABIC \s 1 </w:instrText>
      </w:r>
      <w:del w:id="226" w:author="Erik Bergendal" w:date="2025-05-15T13:41:00Z">
        <w:r w:rsidR="008C6F12" w:rsidDel="006F14C7">
          <w:rPr>
            <w:lang w:val="en-GB"/>
          </w:rPr>
          <w:fldChar w:fldCharType="separate"/>
        </w:r>
        <w:r w:rsidR="00764DDA" w:rsidDel="006F14C7">
          <w:rPr>
            <w:noProof/>
            <w:lang w:val="en-GB"/>
          </w:rPr>
          <w:delText>3</w:delText>
        </w:r>
      </w:del>
      <w:ins w:id="227" w:author="Erik Bergendal" w:date="2025-05-13T14:05:00Z">
        <w:del w:id="228" w:author="Erik Bergendal" w:date="2025-05-15T13:41:00Z">
          <w:r w:rsidR="008C6F12" w:rsidDel="006F14C7">
            <w:rPr>
              <w:lang w:val="en-GB"/>
            </w:rPr>
            <w:fldChar w:fldCharType="end"/>
          </w:r>
        </w:del>
      </w:ins>
      <w:ins w:id="229" w:author="Erik Bergendal" w:date="2025-05-09T10:01:00Z">
        <w:del w:id="230" w:author="Erik Bergendal" w:date="2025-05-13T14:05:00Z">
          <w:r w:rsidR="00424E63" w:rsidDel="008C6F12">
            <w:rPr>
              <w:lang w:val="en-GB"/>
            </w:rPr>
            <w:fldChar w:fldCharType="begin"/>
          </w:r>
          <w:r w:rsidR="00424E63" w:rsidDel="008C6F12">
            <w:rPr>
              <w:lang w:val="en-GB"/>
            </w:rPr>
            <w:delInstrText xml:space="preserve"> STYLEREF 1 \s </w:delInstrText>
          </w:r>
        </w:del>
      </w:ins>
      <w:del w:id="231" w:author="Erik Bergendal" w:date="2025-05-13T14:05:00Z">
        <w:r w:rsidR="00424E63" w:rsidDel="008C6F12">
          <w:rPr>
            <w:lang w:val="en-GB"/>
          </w:rPr>
          <w:fldChar w:fldCharType="separate"/>
        </w:r>
        <w:r w:rsidR="00424E63" w:rsidDel="008C6F12">
          <w:rPr>
            <w:noProof/>
            <w:lang w:val="en-GB"/>
          </w:rPr>
          <w:delText>1</w:delText>
        </w:r>
      </w:del>
      <w:ins w:id="232" w:author="Erik Bergendal" w:date="2025-05-09T10:01:00Z">
        <w:del w:id="233" w:author="Erik Bergendal" w:date="2025-05-13T14:05:00Z">
          <w:r w:rsidR="00424E63" w:rsidDel="008C6F12">
            <w:rPr>
              <w:lang w:val="en-GB"/>
            </w:rPr>
            <w:fldChar w:fldCharType="end"/>
          </w:r>
          <w:r w:rsidR="00424E63" w:rsidDel="008C6F12">
            <w:rPr>
              <w:lang w:val="en-GB"/>
            </w:rPr>
            <w:noBreakHyphen/>
          </w:r>
          <w:r w:rsidR="00424E63" w:rsidDel="008C6F12">
            <w:rPr>
              <w:lang w:val="en-GB"/>
            </w:rPr>
            <w:fldChar w:fldCharType="begin"/>
          </w:r>
        </w:del>
      </w:ins>
      <w:r w:rsidR="006F14C7">
        <w:rPr>
          <w:lang w:val="en-GB"/>
        </w:rPr>
        <w:instrText xml:space="preserve">SEQ Figur \* ARABIC \s 1 </w:instrText>
      </w:r>
      <w:del w:id="234" w:author="Erik Bergendal" w:date="2025-05-13T14:05:00Z">
        <w:r w:rsidR="00424E63" w:rsidDel="008C6F12">
          <w:rPr>
            <w:lang w:val="en-GB"/>
          </w:rPr>
          <w:fldChar w:fldCharType="separate"/>
        </w:r>
        <w:r w:rsidR="00424E63" w:rsidDel="008C6F12">
          <w:rPr>
            <w:noProof/>
            <w:lang w:val="en-GB"/>
          </w:rPr>
          <w:delText>3</w:delText>
        </w:r>
      </w:del>
      <w:ins w:id="235" w:author="Erik Bergendal" w:date="2025-05-09T10:01:00Z">
        <w:del w:id="236" w:author="Erik Bergendal" w:date="2025-05-13T14:05:00Z">
          <w:r w:rsidR="00424E63" w:rsidDel="008C6F12">
            <w:rPr>
              <w:lang w:val="en-GB"/>
            </w:rPr>
            <w:fldChar w:fldCharType="end"/>
          </w:r>
        </w:del>
      </w:ins>
      <w:ins w:id="237" w:author="Erik Bergendal" w:date="2025-05-08T14:45:00Z">
        <w:del w:id="238" w:author="Erik Bergendal" w:date="2025-05-09T10:01:00Z">
          <w:r w:rsidR="00E413DB" w:rsidDel="00424E63">
            <w:rPr>
              <w:lang w:val="en-GB"/>
            </w:rPr>
            <w:fldChar w:fldCharType="begin"/>
          </w:r>
          <w:r w:rsidR="00E413DB" w:rsidDel="00424E63">
            <w:rPr>
              <w:lang w:val="en-GB"/>
            </w:rPr>
            <w:delInstrText xml:space="preserve"> STYLEREF 1 \s </w:delInstrText>
          </w:r>
        </w:del>
      </w:ins>
      <w:del w:id="239" w:author="Erik Bergendal" w:date="2025-05-09T10:01:00Z">
        <w:r w:rsidR="00E413DB" w:rsidDel="00424E63">
          <w:rPr>
            <w:lang w:val="en-GB"/>
          </w:rPr>
          <w:fldChar w:fldCharType="separate"/>
        </w:r>
        <w:r w:rsidR="00E413DB" w:rsidDel="00424E63">
          <w:rPr>
            <w:noProof/>
            <w:lang w:val="en-GB"/>
          </w:rPr>
          <w:delText>1</w:delText>
        </w:r>
      </w:del>
      <w:ins w:id="240" w:author="Erik Bergendal" w:date="2025-05-08T14:45:00Z">
        <w:del w:id="241" w:author="Erik Bergendal" w:date="2025-05-09T10:01:00Z">
          <w:r w:rsidR="00E413DB" w:rsidDel="00424E63">
            <w:rPr>
              <w:lang w:val="en-GB"/>
            </w:rPr>
            <w:fldChar w:fldCharType="end"/>
          </w:r>
          <w:r w:rsidR="00E413DB" w:rsidDel="00424E63">
            <w:rPr>
              <w:lang w:val="en-GB"/>
            </w:rPr>
            <w:noBreakHyphen/>
          </w:r>
          <w:r w:rsidR="00E413DB" w:rsidDel="00424E63">
            <w:rPr>
              <w:lang w:val="en-GB"/>
            </w:rPr>
            <w:fldChar w:fldCharType="begin"/>
          </w:r>
        </w:del>
      </w:ins>
      <w:r w:rsidR="006F14C7">
        <w:rPr>
          <w:lang w:val="en-GB"/>
        </w:rPr>
        <w:instrText xml:space="preserve">SEQ Figur \* ARABIC \s 1 </w:instrText>
      </w:r>
      <w:del w:id="242" w:author="Erik Bergendal" w:date="2025-05-09T10:01:00Z">
        <w:r w:rsidR="00E413DB" w:rsidDel="00424E63">
          <w:rPr>
            <w:lang w:val="en-GB"/>
          </w:rPr>
          <w:fldChar w:fldCharType="separate"/>
        </w:r>
        <w:r w:rsidR="00E413DB" w:rsidDel="00424E63">
          <w:rPr>
            <w:noProof/>
            <w:lang w:val="en-GB"/>
          </w:rPr>
          <w:delText>3</w:delText>
        </w:r>
      </w:del>
      <w:ins w:id="243" w:author="Erik Bergendal" w:date="2025-05-08T14:45:00Z">
        <w:del w:id="244" w:author="Erik Bergendal" w:date="2025-05-09T10:01:00Z">
          <w:r w:rsidR="00E413DB" w:rsidDel="00424E63">
            <w:rPr>
              <w:lang w:val="en-GB"/>
            </w:rPr>
            <w:fldChar w:fldCharType="end"/>
          </w:r>
        </w:del>
      </w:ins>
      <w:del w:id="245" w:author="Erik Bergendal" w:date="2025-05-08T14:45:00Z">
        <w:r w:rsidR="00F42C6B" w:rsidDel="00E413DB">
          <w:rPr>
            <w:lang w:val="en-GB"/>
          </w:rPr>
          <w:fldChar w:fldCharType="begin"/>
        </w:r>
        <w:r w:rsidR="00F42C6B" w:rsidDel="00E413DB">
          <w:rPr>
            <w:lang w:val="en-GB"/>
          </w:rPr>
          <w:delInstrText xml:space="preserve"> STYLEREF 1 \s </w:delInstrText>
        </w:r>
        <w:r w:rsidR="00F42C6B" w:rsidDel="00E413DB">
          <w:rPr>
            <w:lang w:val="en-GB"/>
          </w:rPr>
          <w:fldChar w:fldCharType="separate"/>
        </w:r>
        <w:r w:rsidR="00F42C6B" w:rsidDel="00E413DB">
          <w:rPr>
            <w:noProof/>
            <w:lang w:val="en-GB"/>
          </w:rPr>
          <w:delText>1</w:delText>
        </w:r>
        <w:r w:rsidR="00F42C6B" w:rsidDel="00E413DB">
          <w:rPr>
            <w:lang w:val="en-GB"/>
          </w:rPr>
          <w:fldChar w:fldCharType="end"/>
        </w:r>
        <w:r w:rsidR="00F42C6B" w:rsidDel="00E413DB">
          <w:rPr>
            <w:lang w:val="en-GB"/>
          </w:rPr>
          <w:noBreakHyphen/>
        </w:r>
        <w:r w:rsidR="00F42C6B" w:rsidDel="00E413DB">
          <w:rPr>
            <w:lang w:val="en-GB"/>
          </w:rPr>
          <w:fldChar w:fldCharType="begin"/>
        </w:r>
      </w:del>
      <w:r w:rsidR="006F14C7">
        <w:rPr>
          <w:lang w:val="en-GB"/>
        </w:rPr>
        <w:instrText xml:space="preserve">SEQ Figur \* ARABIC \s 1 </w:instrText>
      </w:r>
      <w:del w:id="246" w:author="Erik Bergendal" w:date="2025-05-08T14:45:00Z">
        <w:r w:rsidR="00F42C6B" w:rsidDel="00E413DB">
          <w:rPr>
            <w:lang w:val="en-GB"/>
          </w:rPr>
          <w:fldChar w:fldCharType="separate"/>
        </w:r>
        <w:r w:rsidR="00F42C6B" w:rsidDel="00E413DB">
          <w:rPr>
            <w:noProof/>
            <w:lang w:val="en-GB"/>
          </w:rPr>
          <w:delText>3</w:delText>
        </w:r>
        <w:r w:rsidR="00F42C6B" w:rsidDel="00E413DB">
          <w:rPr>
            <w:lang w:val="en-GB"/>
          </w:rPr>
          <w:fldChar w:fldCharType="end"/>
        </w:r>
      </w:del>
      <w:del w:id="247" w:author="Lena Zetterström Evins" w:date="2025-04-10T13:43:00Z">
        <w:r w:rsidR="00D43174" w:rsidDel="00D3474C">
          <w:rPr>
            <w:lang w:val="en-GB"/>
          </w:rPr>
          <w:fldChar w:fldCharType="begin"/>
        </w:r>
        <w:r w:rsidR="00D43174" w:rsidDel="00D3474C">
          <w:rPr>
            <w:lang w:val="en-GB"/>
          </w:rPr>
          <w:delInstrText xml:space="preserve"> STYLEREF 1 \s </w:delInstrText>
        </w:r>
        <w:r w:rsidR="00D43174" w:rsidDel="00D3474C">
          <w:rPr>
            <w:lang w:val="en-GB"/>
          </w:rPr>
          <w:fldChar w:fldCharType="separate"/>
        </w:r>
        <w:r w:rsidR="00D43174" w:rsidDel="00D3474C">
          <w:rPr>
            <w:noProof/>
            <w:lang w:val="en-GB"/>
          </w:rPr>
          <w:delText>1</w:delText>
        </w:r>
        <w:r w:rsidR="00D43174" w:rsidDel="00D3474C">
          <w:rPr>
            <w:lang w:val="en-GB"/>
          </w:rPr>
          <w:fldChar w:fldCharType="end"/>
        </w:r>
        <w:r w:rsidR="00D43174" w:rsidDel="00D3474C">
          <w:rPr>
            <w:lang w:val="en-GB"/>
          </w:rPr>
          <w:noBreakHyphen/>
        </w:r>
        <w:r w:rsidR="00D43174" w:rsidDel="00D3474C">
          <w:rPr>
            <w:lang w:val="en-GB"/>
          </w:rPr>
          <w:fldChar w:fldCharType="begin"/>
        </w:r>
      </w:del>
      <w:r w:rsidR="006F14C7">
        <w:rPr>
          <w:lang w:val="en-GB"/>
        </w:rPr>
        <w:instrText xml:space="preserve">SEQ Figur \* ARABIC \s 1 </w:instrText>
      </w:r>
      <w:del w:id="248" w:author="Lena Zetterström Evins" w:date="2025-04-10T13:43:00Z">
        <w:r w:rsidR="00D43174" w:rsidDel="00D3474C">
          <w:rPr>
            <w:lang w:val="en-GB"/>
          </w:rPr>
          <w:fldChar w:fldCharType="separate"/>
        </w:r>
        <w:r w:rsidR="00D43174" w:rsidDel="00D3474C">
          <w:rPr>
            <w:noProof/>
            <w:lang w:val="en-GB"/>
          </w:rPr>
          <w:delText>3</w:delText>
        </w:r>
        <w:r w:rsidR="00D43174" w:rsidDel="00D3474C">
          <w:rPr>
            <w:lang w:val="en-GB"/>
          </w:rPr>
          <w:fldChar w:fldCharType="end"/>
        </w:r>
      </w:del>
      <w:bookmarkEnd w:id="220"/>
      <w:r w:rsidRPr="00B53294">
        <w:rPr>
          <w:b w:val="0"/>
          <w:sz w:val="20"/>
          <w:lang w:val="en-GB"/>
        </w:rPr>
        <w:t>. Dimensions (in mm) of the cross section of the BWR and PWR inserts.</w:t>
      </w:r>
    </w:p>
    <w:p w14:paraId="486D79E4" w14:textId="77777777" w:rsidR="0075026B" w:rsidRDefault="0075026B" w:rsidP="0075026B">
      <w:pPr>
        <w:spacing w:after="160" w:line="259" w:lineRule="auto"/>
        <w:rPr>
          <w:rFonts w:ascii="Arial" w:hAnsi="Arial"/>
          <w:b/>
          <w:lang w:val="en-GB"/>
        </w:rPr>
      </w:pPr>
      <w:bookmarkStart w:id="249" w:name="_Ref191898579"/>
      <w:r>
        <w:rPr>
          <w:lang w:val="en-GB"/>
        </w:rPr>
        <w:br w:type="page"/>
      </w:r>
    </w:p>
    <w:p w14:paraId="2AEA0A4E" w14:textId="6CAE7C9F" w:rsidR="0075026B" w:rsidRPr="00B53294" w:rsidRDefault="0075026B" w:rsidP="0075026B">
      <w:pPr>
        <w:pStyle w:val="TabellRubrik"/>
        <w:rPr>
          <w:lang w:val="en-GB"/>
        </w:rPr>
      </w:pPr>
      <w:bookmarkStart w:id="250" w:name="_Ref192161538"/>
      <w:r w:rsidRPr="00B53294">
        <w:rPr>
          <w:lang w:val="en-GB"/>
        </w:rPr>
        <w:lastRenderedPageBreak/>
        <w:t xml:space="preserve">Table </w:t>
      </w:r>
      <w:r w:rsidR="00267AEB">
        <w:rPr>
          <w:lang w:val="en-GB"/>
        </w:rPr>
        <w:fldChar w:fldCharType="begin"/>
      </w:r>
      <w:r w:rsidR="00267AEB">
        <w:rPr>
          <w:lang w:val="en-GB"/>
        </w:rPr>
        <w:instrText xml:space="preserve"> STYLEREF 1 \s </w:instrText>
      </w:r>
      <w:r w:rsidR="00267AEB">
        <w:rPr>
          <w:lang w:val="en-GB"/>
        </w:rPr>
        <w:fldChar w:fldCharType="separate"/>
      </w:r>
      <w:r w:rsidR="001E6A0F">
        <w:rPr>
          <w:noProof/>
          <w:lang w:val="en-GB"/>
        </w:rPr>
        <w:t>1</w:t>
      </w:r>
      <w:r w:rsidR="00267AEB">
        <w:rPr>
          <w:lang w:val="en-GB"/>
        </w:rPr>
        <w:fldChar w:fldCharType="end"/>
      </w:r>
      <w:r w:rsidR="00267AEB">
        <w:rPr>
          <w:lang w:val="en-GB"/>
        </w:rPr>
        <w:noBreakHyphen/>
      </w:r>
      <w:r w:rsidR="00267AEB">
        <w:rPr>
          <w:lang w:val="en-GB"/>
        </w:rPr>
        <w:fldChar w:fldCharType="begin"/>
      </w:r>
      <w:r w:rsidR="001E6A0F">
        <w:rPr>
          <w:lang w:val="en-GB"/>
        </w:rPr>
        <w:instrText xml:space="preserve">SEQ Tabell \* ARABIC \s 1 </w:instrText>
      </w:r>
      <w:r w:rsidR="00267AEB">
        <w:rPr>
          <w:lang w:val="en-GB"/>
        </w:rPr>
        <w:fldChar w:fldCharType="separate"/>
      </w:r>
      <w:r w:rsidR="001E6A0F">
        <w:rPr>
          <w:noProof/>
          <w:lang w:val="en-GB"/>
        </w:rPr>
        <w:t>5</w:t>
      </w:r>
      <w:r w:rsidR="00267AEB">
        <w:rPr>
          <w:lang w:val="en-GB"/>
        </w:rPr>
        <w:fldChar w:fldCharType="end"/>
      </w:r>
      <w:ins w:id="251" w:author="Erik Bergendal" w:date="2025-05-13T14:05:00Z">
        <w:del w:id="252" w:author="Erik Bergendal" w:date="2025-05-15T13:41:00Z">
          <w:r w:rsidR="008C6F12" w:rsidDel="006F14C7">
            <w:rPr>
              <w:lang w:val="en-GB"/>
            </w:rPr>
            <w:fldChar w:fldCharType="begin"/>
          </w:r>
          <w:r w:rsidR="008C6F12" w:rsidDel="006F14C7">
            <w:rPr>
              <w:lang w:val="en-GB"/>
            </w:rPr>
            <w:delInstrText xml:space="preserve"> STYLEREF 1 \s </w:delInstrText>
          </w:r>
        </w:del>
      </w:ins>
      <w:del w:id="253" w:author="Erik Bergendal" w:date="2025-05-15T13:41:00Z">
        <w:r w:rsidR="008C6F12" w:rsidDel="006F14C7">
          <w:rPr>
            <w:lang w:val="en-GB"/>
          </w:rPr>
          <w:fldChar w:fldCharType="separate"/>
        </w:r>
        <w:r w:rsidR="00764DDA" w:rsidDel="006F14C7">
          <w:rPr>
            <w:noProof/>
            <w:lang w:val="en-GB"/>
          </w:rPr>
          <w:delText>1</w:delText>
        </w:r>
      </w:del>
      <w:ins w:id="254" w:author="Erik Bergendal" w:date="2025-05-13T14:05:00Z">
        <w:del w:id="255" w:author="Erik Bergendal" w:date="2025-05-15T13:41:00Z">
          <w:r w:rsidR="008C6F12" w:rsidDel="006F14C7">
            <w:rPr>
              <w:lang w:val="en-GB"/>
            </w:rPr>
            <w:fldChar w:fldCharType="end"/>
          </w:r>
          <w:r w:rsidR="008C6F12" w:rsidDel="006F14C7">
            <w:rPr>
              <w:lang w:val="en-GB"/>
            </w:rPr>
            <w:noBreakHyphen/>
          </w:r>
          <w:r w:rsidR="008C6F12" w:rsidDel="006F14C7">
            <w:rPr>
              <w:lang w:val="en-GB"/>
            </w:rPr>
            <w:fldChar w:fldCharType="begin"/>
          </w:r>
        </w:del>
      </w:ins>
      <w:r w:rsidR="006F14C7">
        <w:rPr>
          <w:lang w:val="en-GB"/>
        </w:rPr>
        <w:instrText xml:space="preserve">SEQ Tabell \* ARABIC \s 1 </w:instrText>
      </w:r>
      <w:del w:id="256" w:author="Erik Bergendal" w:date="2025-05-15T13:41:00Z">
        <w:r w:rsidR="008C6F12" w:rsidDel="006F14C7">
          <w:rPr>
            <w:lang w:val="en-GB"/>
          </w:rPr>
          <w:fldChar w:fldCharType="separate"/>
        </w:r>
        <w:r w:rsidR="00764DDA" w:rsidDel="006F14C7">
          <w:rPr>
            <w:noProof/>
            <w:lang w:val="en-GB"/>
          </w:rPr>
          <w:delText>5</w:delText>
        </w:r>
      </w:del>
      <w:ins w:id="257" w:author="Erik Bergendal" w:date="2025-05-13T14:05:00Z">
        <w:del w:id="258" w:author="Erik Bergendal" w:date="2025-05-15T13:41:00Z">
          <w:r w:rsidR="008C6F12" w:rsidDel="006F14C7">
            <w:rPr>
              <w:lang w:val="en-GB"/>
            </w:rPr>
            <w:fldChar w:fldCharType="end"/>
          </w:r>
        </w:del>
      </w:ins>
      <w:ins w:id="259" w:author="Erik Bergendal" w:date="2025-05-09T10:01:00Z">
        <w:del w:id="260" w:author="Erik Bergendal" w:date="2025-05-13T14:05:00Z">
          <w:r w:rsidR="00424E63" w:rsidDel="008C6F12">
            <w:rPr>
              <w:lang w:val="en-GB"/>
            </w:rPr>
            <w:fldChar w:fldCharType="begin"/>
          </w:r>
          <w:r w:rsidR="00424E63" w:rsidDel="008C6F12">
            <w:rPr>
              <w:lang w:val="en-GB"/>
            </w:rPr>
            <w:delInstrText xml:space="preserve"> STYLEREF 1 \s </w:delInstrText>
          </w:r>
        </w:del>
      </w:ins>
      <w:del w:id="261" w:author="Erik Bergendal" w:date="2025-05-13T14:05:00Z">
        <w:r w:rsidR="00424E63" w:rsidDel="008C6F12">
          <w:rPr>
            <w:lang w:val="en-GB"/>
          </w:rPr>
          <w:fldChar w:fldCharType="separate"/>
        </w:r>
        <w:r w:rsidR="00424E63" w:rsidDel="008C6F12">
          <w:rPr>
            <w:noProof/>
            <w:lang w:val="en-GB"/>
          </w:rPr>
          <w:delText>1</w:delText>
        </w:r>
      </w:del>
      <w:ins w:id="262" w:author="Erik Bergendal" w:date="2025-05-09T10:01:00Z">
        <w:del w:id="263" w:author="Erik Bergendal" w:date="2025-05-13T14:05:00Z">
          <w:r w:rsidR="00424E63" w:rsidDel="008C6F12">
            <w:rPr>
              <w:lang w:val="en-GB"/>
            </w:rPr>
            <w:fldChar w:fldCharType="end"/>
          </w:r>
          <w:r w:rsidR="00424E63" w:rsidDel="008C6F12">
            <w:rPr>
              <w:lang w:val="en-GB"/>
            </w:rPr>
            <w:noBreakHyphen/>
          </w:r>
          <w:r w:rsidR="00424E63" w:rsidDel="008C6F12">
            <w:rPr>
              <w:lang w:val="en-GB"/>
            </w:rPr>
            <w:fldChar w:fldCharType="begin"/>
          </w:r>
        </w:del>
      </w:ins>
      <w:r w:rsidR="006F14C7">
        <w:rPr>
          <w:lang w:val="en-GB"/>
        </w:rPr>
        <w:instrText xml:space="preserve">SEQ Tabell \* ARABIC \s 1 </w:instrText>
      </w:r>
      <w:del w:id="264" w:author="Erik Bergendal" w:date="2025-05-13T14:05:00Z">
        <w:r w:rsidR="00424E63" w:rsidDel="008C6F12">
          <w:rPr>
            <w:lang w:val="en-GB"/>
          </w:rPr>
          <w:fldChar w:fldCharType="separate"/>
        </w:r>
        <w:r w:rsidR="00424E63" w:rsidDel="008C6F12">
          <w:rPr>
            <w:noProof/>
            <w:lang w:val="en-GB"/>
          </w:rPr>
          <w:delText>5</w:delText>
        </w:r>
      </w:del>
      <w:ins w:id="265" w:author="Erik Bergendal" w:date="2025-05-09T10:01:00Z">
        <w:del w:id="266" w:author="Erik Bergendal" w:date="2025-05-13T14:05:00Z">
          <w:r w:rsidR="00424E63" w:rsidDel="008C6F12">
            <w:rPr>
              <w:lang w:val="en-GB"/>
            </w:rPr>
            <w:fldChar w:fldCharType="end"/>
          </w:r>
        </w:del>
      </w:ins>
      <w:ins w:id="267" w:author="Erik Bergendal" w:date="2025-05-08T14:45:00Z">
        <w:del w:id="268" w:author="Erik Bergendal" w:date="2025-05-09T10:01:00Z">
          <w:r w:rsidR="00E413DB" w:rsidDel="00424E63">
            <w:rPr>
              <w:lang w:val="en-GB"/>
            </w:rPr>
            <w:fldChar w:fldCharType="begin"/>
          </w:r>
          <w:r w:rsidR="00E413DB" w:rsidDel="00424E63">
            <w:rPr>
              <w:lang w:val="en-GB"/>
            </w:rPr>
            <w:delInstrText xml:space="preserve"> STYLEREF 1 \s </w:delInstrText>
          </w:r>
        </w:del>
      </w:ins>
      <w:del w:id="269" w:author="Erik Bergendal" w:date="2025-05-09T10:01:00Z">
        <w:r w:rsidR="00E413DB" w:rsidDel="00424E63">
          <w:rPr>
            <w:lang w:val="en-GB"/>
          </w:rPr>
          <w:fldChar w:fldCharType="separate"/>
        </w:r>
        <w:r w:rsidR="00E413DB" w:rsidDel="00424E63">
          <w:rPr>
            <w:noProof/>
            <w:lang w:val="en-GB"/>
          </w:rPr>
          <w:delText>1</w:delText>
        </w:r>
      </w:del>
      <w:ins w:id="270" w:author="Erik Bergendal" w:date="2025-05-08T14:45:00Z">
        <w:del w:id="271" w:author="Erik Bergendal" w:date="2025-05-09T10:01:00Z">
          <w:r w:rsidR="00E413DB" w:rsidDel="00424E63">
            <w:rPr>
              <w:lang w:val="en-GB"/>
            </w:rPr>
            <w:fldChar w:fldCharType="end"/>
          </w:r>
          <w:r w:rsidR="00E413DB" w:rsidDel="00424E63">
            <w:rPr>
              <w:lang w:val="en-GB"/>
            </w:rPr>
            <w:noBreakHyphen/>
          </w:r>
          <w:r w:rsidR="00E413DB" w:rsidDel="00424E63">
            <w:rPr>
              <w:lang w:val="en-GB"/>
            </w:rPr>
            <w:fldChar w:fldCharType="begin"/>
          </w:r>
        </w:del>
      </w:ins>
      <w:r w:rsidR="006F14C7">
        <w:rPr>
          <w:lang w:val="en-GB"/>
        </w:rPr>
        <w:instrText xml:space="preserve">SEQ Tabell \* ARABIC \s 1 </w:instrText>
      </w:r>
      <w:del w:id="272" w:author="Erik Bergendal" w:date="2025-05-09T10:01:00Z">
        <w:r w:rsidR="00E413DB" w:rsidDel="00424E63">
          <w:rPr>
            <w:lang w:val="en-GB"/>
          </w:rPr>
          <w:fldChar w:fldCharType="separate"/>
        </w:r>
        <w:r w:rsidR="00E413DB" w:rsidDel="00424E63">
          <w:rPr>
            <w:noProof/>
            <w:lang w:val="en-GB"/>
          </w:rPr>
          <w:delText>5</w:delText>
        </w:r>
      </w:del>
      <w:ins w:id="273" w:author="Erik Bergendal" w:date="2025-05-08T14:45:00Z">
        <w:del w:id="274" w:author="Erik Bergendal" w:date="2025-05-09T10:01:00Z">
          <w:r w:rsidR="00E413DB" w:rsidDel="00424E63">
            <w:rPr>
              <w:lang w:val="en-GB"/>
            </w:rPr>
            <w:fldChar w:fldCharType="end"/>
          </w:r>
        </w:del>
      </w:ins>
      <w:del w:id="275" w:author="Erik Bergendal" w:date="2025-05-08T14:45:00Z">
        <w:r w:rsidR="00F42C6B" w:rsidDel="00E413DB">
          <w:rPr>
            <w:lang w:val="en-GB"/>
          </w:rPr>
          <w:fldChar w:fldCharType="begin"/>
        </w:r>
        <w:r w:rsidR="00F42C6B" w:rsidDel="00E413DB">
          <w:rPr>
            <w:lang w:val="en-GB"/>
          </w:rPr>
          <w:delInstrText xml:space="preserve"> STYLEREF 1 \s </w:delInstrText>
        </w:r>
        <w:r w:rsidR="00F42C6B" w:rsidDel="00E413DB">
          <w:rPr>
            <w:lang w:val="en-GB"/>
          </w:rPr>
          <w:fldChar w:fldCharType="separate"/>
        </w:r>
        <w:r w:rsidR="00F42C6B" w:rsidDel="00E413DB">
          <w:rPr>
            <w:noProof/>
            <w:lang w:val="en-GB"/>
          </w:rPr>
          <w:delText>1</w:delText>
        </w:r>
        <w:r w:rsidR="00F42C6B" w:rsidDel="00E413DB">
          <w:rPr>
            <w:lang w:val="en-GB"/>
          </w:rPr>
          <w:fldChar w:fldCharType="end"/>
        </w:r>
        <w:r w:rsidR="00F42C6B" w:rsidDel="00E413DB">
          <w:rPr>
            <w:lang w:val="en-GB"/>
          </w:rPr>
          <w:noBreakHyphen/>
        </w:r>
        <w:r w:rsidR="00F42C6B" w:rsidDel="00E413DB">
          <w:rPr>
            <w:lang w:val="en-GB"/>
          </w:rPr>
          <w:fldChar w:fldCharType="begin"/>
        </w:r>
      </w:del>
      <w:r w:rsidR="006F14C7">
        <w:rPr>
          <w:lang w:val="en-GB"/>
        </w:rPr>
        <w:instrText xml:space="preserve">SEQ Tabell \* ARABIC \s 1 </w:instrText>
      </w:r>
      <w:del w:id="276" w:author="Erik Bergendal" w:date="2025-05-08T14:45:00Z">
        <w:r w:rsidR="00F42C6B" w:rsidDel="00E413DB">
          <w:rPr>
            <w:lang w:val="en-GB"/>
          </w:rPr>
          <w:fldChar w:fldCharType="separate"/>
        </w:r>
        <w:r w:rsidR="00F42C6B" w:rsidDel="00E413DB">
          <w:rPr>
            <w:noProof/>
            <w:lang w:val="en-GB"/>
          </w:rPr>
          <w:delText>5</w:delText>
        </w:r>
        <w:r w:rsidR="00F42C6B" w:rsidDel="00E413DB">
          <w:rPr>
            <w:lang w:val="en-GB"/>
          </w:rPr>
          <w:fldChar w:fldCharType="end"/>
        </w:r>
      </w:del>
      <w:del w:id="277" w:author="Lena Zetterström Evins" w:date="2025-04-10T13:43:00Z">
        <w:r w:rsidR="00D43174" w:rsidDel="00D3474C">
          <w:rPr>
            <w:lang w:val="en-GB"/>
          </w:rPr>
          <w:fldChar w:fldCharType="begin"/>
        </w:r>
        <w:r w:rsidR="00D43174" w:rsidDel="00D3474C">
          <w:rPr>
            <w:lang w:val="en-GB"/>
          </w:rPr>
          <w:delInstrText xml:space="preserve"> STYLEREF 1 \s </w:delInstrText>
        </w:r>
        <w:r w:rsidR="00D43174" w:rsidDel="00D3474C">
          <w:rPr>
            <w:lang w:val="en-GB"/>
          </w:rPr>
          <w:fldChar w:fldCharType="separate"/>
        </w:r>
        <w:r w:rsidR="00D43174" w:rsidDel="00D3474C">
          <w:rPr>
            <w:noProof/>
            <w:lang w:val="en-GB"/>
          </w:rPr>
          <w:delText>1</w:delText>
        </w:r>
        <w:r w:rsidR="00D43174" w:rsidDel="00D3474C">
          <w:rPr>
            <w:lang w:val="en-GB"/>
          </w:rPr>
          <w:fldChar w:fldCharType="end"/>
        </w:r>
        <w:r w:rsidR="00D43174" w:rsidDel="00D3474C">
          <w:rPr>
            <w:lang w:val="en-GB"/>
          </w:rPr>
          <w:noBreakHyphen/>
        </w:r>
        <w:r w:rsidR="00D43174" w:rsidDel="00D3474C">
          <w:rPr>
            <w:lang w:val="en-GB"/>
          </w:rPr>
          <w:fldChar w:fldCharType="begin"/>
        </w:r>
      </w:del>
      <w:r w:rsidR="006F14C7">
        <w:rPr>
          <w:lang w:val="en-GB"/>
        </w:rPr>
        <w:instrText xml:space="preserve">SEQ Tabell \* ARABIC \s 1 </w:instrText>
      </w:r>
      <w:del w:id="278" w:author="Lena Zetterström Evins" w:date="2025-04-10T13:43:00Z">
        <w:r w:rsidR="00D43174" w:rsidDel="00D3474C">
          <w:rPr>
            <w:lang w:val="en-GB"/>
          </w:rPr>
          <w:fldChar w:fldCharType="separate"/>
        </w:r>
        <w:r w:rsidR="00D43174" w:rsidDel="00D3474C">
          <w:rPr>
            <w:noProof/>
            <w:lang w:val="en-GB"/>
          </w:rPr>
          <w:delText>5</w:delText>
        </w:r>
        <w:r w:rsidR="00D43174" w:rsidDel="00D3474C">
          <w:rPr>
            <w:lang w:val="en-GB"/>
          </w:rPr>
          <w:fldChar w:fldCharType="end"/>
        </w:r>
      </w:del>
      <w:bookmarkEnd w:id="249"/>
      <w:bookmarkEnd w:id="250"/>
      <w:r w:rsidRPr="00B53294">
        <w:rPr>
          <w:lang w:val="en-GB"/>
        </w:rPr>
        <w:t>. Weight of canisters.</w:t>
      </w:r>
    </w:p>
    <w:tbl>
      <w:tblPr>
        <w:tblW w:w="0" w:type="auto"/>
        <w:tblInd w:w="8" w:type="dxa"/>
        <w:tblLayout w:type="fixed"/>
        <w:tblCellMar>
          <w:left w:w="0" w:type="dxa"/>
          <w:right w:w="0" w:type="dxa"/>
        </w:tblCellMar>
        <w:tblLook w:val="0000" w:firstRow="0" w:lastRow="0" w:firstColumn="0" w:lastColumn="0" w:noHBand="0" w:noVBand="0"/>
      </w:tblPr>
      <w:tblGrid>
        <w:gridCol w:w="1835"/>
        <w:gridCol w:w="1559"/>
        <w:gridCol w:w="1560"/>
      </w:tblGrid>
      <w:tr w:rsidR="0075026B" w:rsidRPr="00B53294" w14:paraId="1FEB4108" w14:textId="77777777" w:rsidTr="00412787">
        <w:trPr>
          <w:trHeight w:val="335"/>
          <w:tblHeader/>
        </w:trPr>
        <w:tc>
          <w:tcPr>
            <w:tcW w:w="1835" w:type="dxa"/>
            <w:vMerge w:val="restart"/>
            <w:tcBorders>
              <w:top w:val="single" w:sz="4" w:space="0" w:color="auto"/>
              <w:right w:val="single" w:sz="4" w:space="0" w:color="auto"/>
            </w:tcBorders>
            <w:tcMar>
              <w:top w:w="113" w:type="dxa"/>
              <w:left w:w="0" w:type="dxa"/>
              <w:bottom w:w="113" w:type="dxa"/>
              <w:right w:w="113" w:type="dxa"/>
            </w:tcMar>
          </w:tcPr>
          <w:p w14:paraId="6F9A0A14" w14:textId="77777777" w:rsidR="0075026B" w:rsidRPr="00B53294" w:rsidRDefault="0075026B" w:rsidP="00412787">
            <w:pPr>
              <w:pStyle w:val="Tabellhuvud"/>
              <w:rPr>
                <w:lang w:val="en-GB"/>
              </w:rPr>
            </w:pPr>
          </w:p>
        </w:tc>
        <w:tc>
          <w:tcPr>
            <w:tcW w:w="3119" w:type="dxa"/>
            <w:gridSpan w:val="2"/>
            <w:tcBorders>
              <w:top w:val="single" w:sz="4" w:space="0" w:color="auto"/>
              <w:left w:val="single" w:sz="4" w:space="0" w:color="auto"/>
              <w:bottom w:val="single" w:sz="4" w:space="0" w:color="auto"/>
            </w:tcBorders>
            <w:tcMar>
              <w:top w:w="113" w:type="dxa"/>
              <w:left w:w="113" w:type="dxa"/>
              <w:bottom w:w="113" w:type="dxa"/>
              <w:right w:w="113" w:type="dxa"/>
            </w:tcMar>
          </w:tcPr>
          <w:p w14:paraId="0381A6DE" w14:textId="77777777" w:rsidR="0075026B" w:rsidRPr="00B53294" w:rsidRDefault="0075026B" w:rsidP="00412787">
            <w:pPr>
              <w:pStyle w:val="Tabellhuvud"/>
              <w:rPr>
                <w:lang w:val="en-GB"/>
              </w:rPr>
            </w:pPr>
            <w:r w:rsidRPr="00B53294">
              <w:rPr>
                <w:lang w:val="en-GB"/>
              </w:rPr>
              <w:t>Weight (kg)</w:t>
            </w:r>
          </w:p>
        </w:tc>
      </w:tr>
      <w:tr w:rsidR="0075026B" w:rsidRPr="00B53294" w14:paraId="69E639BB" w14:textId="77777777" w:rsidTr="00412787">
        <w:trPr>
          <w:trHeight w:val="60"/>
          <w:tblHeader/>
        </w:trPr>
        <w:tc>
          <w:tcPr>
            <w:tcW w:w="1835" w:type="dxa"/>
            <w:vMerge/>
            <w:tcBorders>
              <w:bottom w:val="single" w:sz="4" w:space="0" w:color="auto"/>
              <w:right w:val="single" w:sz="4" w:space="0" w:color="auto"/>
            </w:tcBorders>
          </w:tcPr>
          <w:p w14:paraId="1F2A9418" w14:textId="77777777" w:rsidR="0075026B" w:rsidRPr="00B53294" w:rsidRDefault="0075026B" w:rsidP="00412787">
            <w:pPr>
              <w:pStyle w:val="Tabellhuvud"/>
              <w:rPr>
                <w:lang w:val="en-GB"/>
              </w:rPr>
            </w:pPr>
          </w:p>
        </w:tc>
        <w:tc>
          <w:tcPr>
            <w:tcW w:w="1559" w:type="dxa"/>
            <w:tcBorders>
              <w:top w:val="single" w:sz="4" w:space="0" w:color="auto"/>
              <w:left w:val="single" w:sz="4" w:space="0" w:color="auto"/>
              <w:bottom w:val="single" w:sz="4" w:space="0" w:color="auto"/>
            </w:tcBorders>
            <w:tcMar>
              <w:top w:w="113" w:type="dxa"/>
              <w:left w:w="113" w:type="dxa"/>
              <w:bottom w:w="113" w:type="dxa"/>
              <w:right w:w="113" w:type="dxa"/>
            </w:tcMar>
          </w:tcPr>
          <w:p w14:paraId="3F801B6F" w14:textId="77777777" w:rsidR="0075026B" w:rsidRPr="00B53294" w:rsidRDefault="0075026B" w:rsidP="00412787">
            <w:pPr>
              <w:pStyle w:val="Tabellhuvud"/>
              <w:rPr>
                <w:lang w:val="en-GB"/>
              </w:rPr>
            </w:pPr>
            <w:r w:rsidRPr="00B53294">
              <w:rPr>
                <w:lang w:val="en-GB"/>
              </w:rPr>
              <w:t>BWR-canister</w:t>
            </w:r>
          </w:p>
        </w:tc>
        <w:tc>
          <w:tcPr>
            <w:tcW w:w="1560" w:type="dxa"/>
            <w:tcBorders>
              <w:top w:val="single" w:sz="4" w:space="0" w:color="auto"/>
              <w:bottom w:val="single" w:sz="4" w:space="0" w:color="auto"/>
            </w:tcBorders>
            <w:tcMar>
              <w:top w:w="113" w:type="dxa"/>
              <w:left w:w="113" w:type="dxa"/>
              <w:bottom w:w="113" w:type="dxa"/>
              <w:right w:w="113" w:type="dxa"/>
            </w:tcMar>
          </w:tcPr>
          <w:p w14:paraId="30A94C70" w14:textId="77777777" w:rsidR="0075026B" w:rsidRPr="00B53294" w:rsidRDefault="0075026B" w:rsidP="00412787">
            <w:pPr>
              <w:pStyle w:val="Tabellhuvud"/>
              <w:rPr>
                <w:lang w:val="en-GB"/>
              </w:rPr>
            </w:pPr>
            <w:r w:rsidRPr="00B53294">
              <w:rPr>
                <w:lang w:val="en-GB"/>
              </w:rPr>
              <w:t>PWR-canister</w:t>
            </w:r>
          </w:p>
        </w:tc>
      </w:tr>
      <w:tr w:rsidR="0075026B" w:rsidRPr="00B53294" w14:paraId="4C9FD44C" w14:textId="77777777" w:rsidTr="00412787">
        <w:trPr>
          <w:trHeight w:val="60"/>
        </w:trPr>
        <w:tc>
          <w:tcPr>
            <w:tcW w:w="1835" w:type="dxa"/>
            <w:tcBorders>
              <w:top w:val="single" w:sz="4" w:space="0" w:color="auto"/>
              <w:bottom w:val="single" w:sz="4" w:space="0" w:color="auto"/>
            </w:tcBorders>
            <w:tcMar>
              <w:top w:w="113" w:type="dxa"/>
              <w:left w:w="0" w:type="dxa"/>
              <w:bottom w:w="11" w:type="dxa"/>
              <w:right w:w="113" w:type="dxa"/>
            </w:tcMar>
          </w:tcPr>
          <w:p w14:paraId="40419AFE" w14:textId="77777777" w:rsidR="0075026B" w:rsidRPr="00B53294" w:rsidRDefault="0075026B" w:rsidP="00412787">
            <w:pPr>
              <w:pStyle w:val="TabellText"/>
              <w:rPr>
                <w:lang w:val="en-GB"/>
              </w:rPr>
            </w:pPr>
            <w:r w:rsidRPr="00B53294">
              <w:rPr>
                <w:lang w:val="en-GB"/>
              </w:rPr>
              <w:t>Insert with lid</w:t>
            </w:r>
          </w:p>
        </w:tc>
        <w:tc>
          <w:tcPr>
            <w:tcW w:w="1559" w:type="dxa"/>
            <w:tcBorders>
              <w:top w:val="single" w:sz="4" w:space="0" w:color="auto"/>
              <w:bottom w:val="single" w:sz="4" w:space="0" w:color="auto"/>
            </w:tcBorders>
            <w:tcMar>
              <w:top w:w="113" w:type="dxa"/>
              <w:left w:w="113" w:type="dxa"/>
              <w:bottom w:w="11" w:type="dxa"/>
              <w:right w:w="113" w:type="dxa"/>
            </w:tcMar>
          </w:tcPr>
          <w:p w14:paraId="2FE3D6DE" w14:textId="77777777" w:rsidR="0075026B" w:rsidRPr="00B53294" w:rsidRDefault="0075026B" w:rsidP="00412787">
            <w:pPr>
              <w:pStyle w:val="TabellText"/>
              <w:rPr>
                <w:lang w:val="en-GB"/>
              </w:rPr>
            </w:pPr>
            <w:r w:rsidRPr="00B53294">
              <w:rPr>
                <w:lang w:val="en-GB"/>
              </w:rPr>
              <w:t>13 700</w:t>
            </w:r>
          </w:p>
        </w:tc>
        <w:tc>
          <w:tcPr>
            <w:tcW w:w="1560" w:type="dxa"/>
            <w:tcBorders>
              <w:top w:val="single" w:sz="4" w:space="0" w:color="auto"/>
              <w:bottom w:val="single" w:sz="4" w:space="0" w:color="auto"/>
            </w:tcBorders>
            <w:tcMar>
              <w:top w:w="113" w:type="dxa"/>
              <w:left w:w="113" w:type="dxa"/>
              <w:bottom w:w="11" w:type="dxa"/>
              <w:right w:w="113" w:type="dxa"/>
            </w:tcMar>
          </w:tcPr>
          <w:p w14:paraId="52B6DF42" w14:textId="77777777" w:rsidR="0075026B" w:rsidRPr="00B53294" w:rsidRDefault="0075026B" w:rsidP="00412787">
            <w:pPr>
              <w:pStyle w:val="TabellText"/>
              <w:rPr>
                <w:lang w:val="en-GB"/>
              </w:rPr>
            </w:pPr>
            <w:r w:rsidRPr="00B53294">
              <w:rPr>
                <w:lang w:val="en-GB"/>
              </w:rPr>
              <w:t>16 400</w:t>
            </w:r>
          </w:p>
        </w:tc>
      </w:tr>
      <w:tr w:rsidR="0075026B" w:rsidRPr="00B53294" w14:paraId="4B4F8C44" w14:textId="77777777" w:rsidTr="00412787">
        <w:trPr>
          <w:trHeight w:val="60"/>
        </w:trPr>
        <w:tc>
          <w:tcPr>
            <w:tcW w:w="1835" w:type="dxa"/>
            <w:tcBorders>
              <w:top w:val="single" w:sz="4" w:space="0" w:color="auto"/>
              <w:bottom w:val="single" w:sz="4" w:space="0" w:color="auto"/>
            </w:tcBorders>
            <w:tcMar>
              <w:top w:w="113" w:type="dxa"/>
              <w:left w:w="0" w:type="dxa"/>
              <w:bottom w:w="11" w:type="dxa"/>
              <w:right w:w="113" w:type="dxa"/>
            </w:tcMar>
          </w:tcPr>
          <w:p w14:paraId="2AA041F9" w14:textId="77777777" w:rsidR="0075026B" w:rsidRPr="00B53294" w:rsidRDefault="0075026B" w:rsidP="00412787">
            <w:pPr>
              <w:pStyle w:val="TabellText"/>
              <w:rPr>
                <w:lang w:val="en-GB"/>
              </w:rPr>
            </w:pPr>
            <w:r w:rsidRPr="00B53294">
              <w:rPr>
                <w:lang w:val="en-GB"/>
              </w:rPr>
              <w:t>Copper shell</w:t>
            </w:r>
          </w:p>
        </w:tc>
        <w:tc>
          <w:tcPr>
            <w:tcW w:w="1559" w:type="dxa"/>
            <w:tcBorders>
              <w:top w:val="single" w:sz="4" w:space="0" w:color="auto"/>
              <w:bottom w:val="single" w:sz="4" w:space="0" w:color="auto"/>
            </w:tcBorders>
            <w:tcMar>
              <w:top w:w="113" w:type="dxa"/>
              <w:left w:w="113" w:type="dxa"/>
              <w:bottom w:w="11" w:type="dxa"/>
              <w:right w:w="113" w:type="dxa"/>
            </w:tcMar>
          </w:tcPr>
          <w:p w14:paraId="610FC98B" w14:textId="77777777" w:rsidR="0075026B" w:rsidRPr="00B53294" w:rsidRDefault="0075026B" w:rsidP="00412787">
            <w:pPr>
              <w:pStyle w:val="TabellText"/>
              <w:rPr>
                <w:lang w:val="en-GB"/>
              </w:rPr>
            </w:pPr>
            <w:r w:rsidRPr="00B53294">
              <w:rPr>
                <w:lang w:val="en-GB"/>
              </w:rPr>
              <w:t>7 500</w:t>
            </w:r>
          </w:p>
        </w:tc>
        <w:tc>
          <w:tcPr>
            <w:tcW w:w="1560" w:type="dxa"/>
            <w:tcBorders>
              <w:top w:val="single" w:sz="4" w:space="0" w:color="auto"/>
              <w:bottom w:val="single" w:sz="4" w:space="0" w:color="auto"/>
            </w:tcBorders>
            <w:tcMar>
              <w:top w:w="113" w:type="dxa"/>
              <w:left w:w="113" w:type="dxa"/>
              <w:bottom w:w="11" w:type="dxa"/>
              <w:right w:w="113" w:type="dxa"/>
            </w:tcMar>
          </w:tcPr>
          <w:p w14:paraId="35B3BC67" w14:textId="77777777" w:rsidR="0075026B" w:rsidRPr="00B53294" w:rsidRDefault="0075026B" w:rsidP="00412787">
            <w:pPr>
              <w:pStyle w:val="TabellText"/>
              <w:rPr>
                <w:lang w:val="en-GB"/>
              </w:rPr>
            </w:pPr>
            <w:r w:rsidRPr="00B53294">
              <w:rPr>
                <w:lang w:val="en-GB"/>
              </w:rPr>
              <w:t>7 500</w:t>
            </w:r>
          </w:p>
        </w:tc>
      </w:tr>
      <w:tr w:rsidR="0075026B" w:rsidRPr="00B53294" w14:paraId="7F35C34C" w14:textId="77777777" w:rsidTr="00412787">
        <w:trPr>
          <w:trHeight w:val="60"/>
        </w:trPr>
        <w:tc>
          <w:tcPr>
            <w:tcW w:w="1835" w:type="dxa"/>
            <w:tcBorders>
              <w:top w:val="single" w:sz="4" w:space="0" w:color="auto"/>
              <w:bottom w:val="single" w:sz="4" w:space="0" w:color="auto"/>
            </w:tcBorders>
            <w:tcMar>
              <w:top w:w="113" w:type="dxa"/>
              <w:left w:w="0" w:type="dxa"/>
              <w:bottom w:w="113" w:type="dxa"/>
              <w:right w:w="113" w:type="dxa"/>
            </w:tcMar>
          </w:tcPr>
          <w:p w14:paraId="45C4E62B" w14:textId="77777777" w:rsidR="0075026B" w:rsidRPr="00B53294" w:rsidRDefault="0075026B" w:rsidP="00412787">
            <w:pPr>
              <w:pStyle w:val="TabellText"/>
              <w:rPr>
                <w:lang w:val="en-GB"/>
              </w:rPr>
            </w:pPr>
            <w:r w:rsidRPr="00B53294">
              <w:rPr>
                <w:lang w:val="en-GB"/>
              </w:rPr>
              <w:t>Canister without fuel</w:t>
            </w:r>
          </w:p>
        </w:tc>
        <w:tc>
          <w:tcPr>
            <w:tcW w:w="1559" w:type="dxa"/>
            <w:tcBorders>
              <w:top w:val="single" w:sz="4" w:space="0" w:color="auto"/>
              <w:bottom w:val="single" w:sz="4" w:space="0" w:color="auto"/>
            </w:tcBorders>
            <w:tcMar>
              <w:top w:w="113" w:type="dxa"/>
              <w:left w:w="113" w:type="dxa"/>
              <w:bottom w:w="113" w:type="dxa"/>
              <w:right w:w="113" w:type="dxa"/>
            </w:tcMar>
          </w:tcPr>
          <w:p w14:paraId="2DBED4D1" w14:textId="77777777" w:rsidR="0075026B" w:rsidRPr="00B53294" w:rsidRDefault="0075026B" w:rsidP="00412787">
            <w:pPr>
              <w:pStyle w:val="TabellText"/>
              <w:rPr>
                <w:lang w:val="en-GB"/>
              </w:rPr>
            </w:pPr>
            <w:r w:rsidRPr="00B53294">
              <w:rPr>
                <w:lang w:val="en-GB"/>
              </w:rPr>
              <w:t>21 200</w:t>
            </w:r>
          </w:p>
        </w:tc>
        <w:tc>
          <w:tcPr>
            <w:tcW w:w="1560" w:type="dxa"/>
            <w:tcBorders>
              <w:top w:val="single" w:sz="4" w:space="0" w:color="auto"/>
              <w:bottom w:val="single" w:sz="4" w:space="0" w:color="auto"/>
            </w:tcBorders>
            <w:tcMar>
              <w:top w:w="113" w:type="dxa"/>
              <w:left w:w="113" w:type="dxa"/>
              <w:bottom w:w="113" w:type="dxa"/>
              <w:right w:w="113" w:type="dxa"/>
            </w:tcMar>
          </w:tcPr>
          <w:p w14:paraId="0CF71D90" w14:textId="77777777" w:rsidR="0075026B" w:rsidRPr="00B53294" w:rsidRDefault="0075026B" w:rsidP="00412787">
            <w:pPr>
              <w:pStyle w:val="TabellText"/>
              <w:rPr>
                <w:lang w:val="en-GB"/>
              </w:rPr>
            </w:pPr>
            <w:r w:rsidRPr="00B53294">
              <w:rPr>
                <w:lang w:val="en-GB"/>
              </w:rPr>
              <w:t>23 900</w:t>
            </w:r>
          </w:p>
        </w:tc>
      </w:tr>
    </w:tbl>
    <w:p w14:paraId="4C923E55" w14:textId="77777777" w:rsidR="0075026B" w:rsidRPr="00B53294" w:rsidRDefault="0075026B" w:rsidP="0075026B">
      <w:pPr>
        <w:pStyle w:val="Heading2"/>
        <w:rPr>
          <w:lang w:val="en-GB"/>
        </w:rPr>
      </w:pPr>
      <w:bookmarkStart w:id="279" w:name="_Toc192162567"/>
      <w:bookmarkStart w:id="280" w:name="_Toc195186568"/>
      <w:r w:rsidRPr="00B53294">
        <w:rPr>
          <w:lang w:val="en-GB"/>
        </w:rPr>
        <w:t>Canister performance and safety</w:t>
      </w:r>
      <w:bookmarkEnd w:id="279"/>
      <w:bookmarkEnd w:id="280"/>
    </w:p>
    <w:p w14:paraId="216E294F" w14:textId="4ACD8E04" w:rsidR="0075026B" w:rsidRPr="00B53294" w:rsidRDefault="0075026B" w:rsidP="0075026B">
      <w:pPr>
        <w:pStyle w:val="BodyText"/>
        <w:rPr>
          <w:lang w:val="en-GB"/>
        </w:rPr>
      </w:pPr>
      <w:r w:rsidRPr="00B53294">
        <w:rPr>
          <w:lang w:val="en-GB"/>
        </w:rPr>
        <w:t xml:space="preserve">A safety function is defined qualitatively as a role through which a repository component contributes </w:t>
      </w:r>
      <w:r w:rsidRPr="00B53294">
        <w:rPr>
          <w:spacing w:val="-2"/>
          <w:lang w:val="en-GB"/>
        </w:rPr>
        <w:t>to safety. In order to evaluate the canister’s performance in the safety assessment, a number of so-called</w:t>
      </w:r>
      <w:r w:rsidRPr="00B53294">
        <w:rPr>
          <w:lang w:val="en-GB"/>
        </w:rPr>
        <w:t xml:space="preserve"> function indicators and criteria that should be fulfilled over time, have been formulated. A safety </w:t>
      </w:r>
      <w:r w:rsidRPr="00B53294">
        <w:rPr>
          <w:spacing w:val="-1"/>
          <w:lang w:val="en-GB"/>
        </w:rPr>
        <w:t xml:space="preserve">function indicator is a measurable or calculable property of a repository component that indicates to what extent a safety function is fulfilled. The safety function indicator criterion is a quantitative limit </w:t>
      </w:r>
      <w:r w:rsidRPr="00B53294">
        <w:rPr>
          <w:spacing w:val="-2"/>
          <w:lang w:val="en-GB"/>
        </w:rPr>
        <w:t>such that if the corresponding function indicator fulfils the criterion, its safety function is fulfilled. For</w:t>
      </w:r>
      <w:r w:rsidRPr="00B53294">
        <w:rPr>
          <w:lang w:val="en-GB"/>
        </w:rPr>
        <w:t xml:space="preserve"> a more elaborate discussion, see the PSAR Post-closure safety report (SKB 2022a). A summary of </w:t>
      </w:r>
      <w:r w:rsidRPr="00B53294">
        <w:rPr>
          <w:spacing w:val="-2"/>
          <w:lang w:val="en-GB"/>
        </w:rPr>
        <w:t>the canister safety function indicators and safety function indicator criteria relating to the containment</w:t>
      </w:r>
      <w:r w:rsidRPr="00B53294">
        <w:rPr>
          <w:lang w:val="en-GB"/>
        </w:rPr>
        <w:t xml:space="preserve"> potential of the canister is presented in </w:t>
      </w:r>
      <w:r w:rsidRPr="00B53294">
        <w:rPr>
          <w:lang w:val="en-GB"/>
        </w:rPr>
        <w:fldChar w:fldCharType="begin"/>
      </w:r>
      <w:r w:rsidRPr="00B53294">
        <w:rPr>
          <w:lang w:val="en-GB"/>
        </w:rPr>
        <w:instrText xml:space="preserve"> REF _Ref191898584 \h  \* CHARFORMAT </w:instrText>
      </w:r>
      <w:r w:rsidRPr="00B53294">
        <w:rPr>
          <w:lang w:val="en-GB"/>
        </w:rPr>
      </w:r>
      <w:r w:rsidRPr="00B53294">
        <w:rPr>
          <w:lang w:val="en-GB"/>
        </w:rPr>
        <w:fldChar w:fldCharType="separate"/>
      </w:r>
      <w:r w:rsidR="001E6A0F" w:rsidRPr="001E6A0F">
        <w:rPr>
          <w:lang w:val="en-GB"/>
        </w:rPr>
        <w:t>Table 1</w:t>
      </w:r>
      <w:r w:rsidR="001E6A0F" w:rsidRPr="001E6A0F">
        <w:rPr>
          <w:lang w:val="en-GB"/>
        </w:rPr>
        <w:noBreakHyphen/>
        <w:t xml:space="preserve">6SEQ Tabell \* ARABIC \s 1 SEQ Tabell \* ARABIC \s 1 SEQ Tabell \* ARABIC \s 1 SEQ Tabell \* ARABIC \s 1 SEQ Tabell \* ARABIC \s 1 </w:t>
      </w:r>
      <w:r w:rsidRPr="00B53294">
        <w:rPr>
          <w:lang w:val="en-GB"/>
        </w:rPr>
        <w:fldChar w:fldCharType="end"/>
      </w:r>
      <w:r w:rsidRPr="00B53294">
        <w:rPr>
          <w:lang w:val="en-GB"/>
        </w:rPr>
        <w:t>.</w:t>
      </w:r>
    </w:p>
    <w:p w14:paraId="1A337ACB" w14:textId="17565097" w:rsidR="0075026B" w:rsidRPr="00B53294" w:rsidRDefault="0075026B" w:rsidP="0075026B">
      <w:pPr>
        <w:pStyle w:val="TabellRubrik"/>
        <w:rPr>
          <w:lang w:val="en-GB"/>
        </w:rPr>
      </w:pPr>
      <w:bookmarkStart w:id="281" w:name="_Ref191898584"/>
      <w:r w:rsidRPr="00B53294">
        <w:rPr>
          <w:bCs/>
          <w:lang w:val="en-GB"/>
        </w:rPr>
        <w:t xml:space="preserve">Table </w:t>
      </w:r>
      <w:r w:rsidR="00267AEB">
        <w:rPr>
          <w:bCs/>
          <w:lang w:val="en-GB"/>
        </w:rPr>
        <w:fldChar w:fldCharType="begin"/>
      </w:r>
      <w:r w:rsidR="00267AEB">
        <w:rPr>
          <w:bCs/>
          <w:lang w:val="en-GB"/>
        </w:rPr>
        <w:instrText xml:space="preserve"> STYLEREF 1 \s </w:instrText>
      </w:r>
      <w:r w:rsidR="00267AEB">
        <w:rPr>
          <w:bCs/>
          <w:lang w:val="en-GB"/>
        </w:rPr>
        <w:fldChar w:fldCharType="separate"/>
      </w:r>
      <w:r w:rsidR="001E6A0F">
        <w:rPr>
          <w:bCs/>
          <w:noProof/>
          <w:lang w:val="en-GB"/>
        </w:rPr>
        <w:t>1</w:t>
      </w:r>
      <w:r w:rsidR="00267AEB">
        <w:rPr>
          <w:bCs/>
          <w:lang w:val="en-GB"/>
        </w:rPr>
        <w:fldChar w:fldCharType="end"/>
      </w:r>
      <w:r w:rsidR="00267AEB">
        <w:rPr>
          <w:bCs/>
          <w:lang w:val="en-GB"/>
        </w:rPr>
        <w:noBreakHyphen/>
      </w:r>
      <w:r w:rsidR="00267AEB">
        <w:rPr>
          <w:bCs/>
          <w:lang w:val="en-GB"/>
        </w:rPr>
        <w:fldChar w:fldCharType="begin"/>
      </w:r>
      <w:r w:rsidR="001E6A0F">
        <w:rPr>
          <w:bCs/>
          <w:lang w:val="en-GB"/>
        </w:rPr>
        <w:instrText xml:space="preserve">SEQ Tabell \* ARABIC \s 1 </w:instrText>
      </w:r>
      <w:r w:rsidR="00267AEB">
        <w:rPr>
          <w:bCs/>
          <w:lang w:val="en-GB"/>
        </w:rPr>
        <w:fldChar w:fldCharType="separate"/>
      </w:r>
      <w:r w:rsidR="001E6A0F">
        <w:rPr>
          <w:bCs/>
          <w:noProof/>
          <w:lang w:val="en-GB"/>
        </w:rPr>
        <w:t>6</w:t>
      </w:r>
      <w:r w:rsidR="00267AEB">
        <w:rPr>
          <w:bCs/>
          <w:lang w:val="en-GB"/>
        </w:rPr>
        <w:fldChar w:fldCharType="end"/>
      </w:r>
      <w:ins w:id="282" w:author="Erik Bergendal" w:date="2025-05-13T14:05:00Z">
        <w:del w:id="283" w:author="Erik Bergendal" w:date="2025-05-15T13:41:00Z">
          <w:r w:rsidR="008C6F12" w:rsidDel="006F14C7">
            <w:rPr>
              <w:bCs/>
              <w:lang w:val="en-GB"/>
            </w:rPr>
            <w:fldChar w:fldCharType="begin"/>
          </w:r>
          <w:r w:rsidR="008C6F12" w:rsidDel="006F14C7">
            <w:rPr>
              <w:bCs/>
              <w:lang w:val="en-GB"/>
            </w:rPr>
            <w:delInstrText xml:space="preserve"> STYLEREF 1 \s </w:delInstrText>
          </w:r>
        </w:del>
      </w:ins>
      <w:del w:id="284" w:author="Erik Bergendal" w:date="2025-05-15T13:41:00Z">
        <w:r w:rsidR="008C6F12" w:rsidDel="006F14C7">
          <w:rPr>
            <w:bCs/>
            <w:lang w:val="en-GB"/>
          </w:rPr>
          <w:fldChar w:fldCharType="separate"/>
        </w:r>
        <w:r w:rsidR="00764DDA" w:rsidDel="006F14C7">
          <w:rPr>
            <w:bCs/>
            <w:noProof/>
            <w:lang w:val="en-GB"/>
          </w:rPr>
          <w:delText>1</w:delText>
        </w:r>
      </w:del>
      <w:ins w:id="285" w:author="Erik Bergendal" w:date="2025-05-13T14:05:00Z">
        <w:del w:id="286" w:author="Erik Bergendal" w:date="2025-05-15T13:41:00Z">
          <w:r w:rsidR="008C6F12" w:rsidDel="006F14C7">
            <w:rPr>
              <w:bCs/>
              <w:lang w:val="en-GB"/>
            </w:rPr>
            <w:fldChar w:fldCharType="end"/>
          </w:r>
          <w:r w:rsidR="008C6F12" w:rsidDel="006F14C7">
            <w:rPr>
              <w:bCs/>
              <w:lang w:val="en-GB"/>
            </w:rPr>
            <w:noBreakHyphen/>
          </w:r>
          <w:r w:rsidR="008C6F12" w:rsidDel="006F14C7">
            <w:rPr>
              <w:bCs/>
              <w:lang w:val="en-GB"/>
            </w:rPr>
            <w:fldChar w:fldCharType="begin"/>
          </w:r>
        </w:del>
      </w:ins>
      <w:r w:rsidR="006F14C7">
        <w:rPr>
          <w:bCs/>
          <w:lang w:val="en-GB"/>
        </w:rPr>
        <w:instrText xml:space="preserve">SEQ Tabell \* ARABIC \s 1 </w:instrText>
      </w:r>
      <w:del w:id="287" w:author="Erik Bergendal" w:date="2025-05-15T13:41:00Z">
        <w:r w:rsidR="008C6F12" w:rsidDel="006F14C7">
          <w:rPr>
            <w:bCs/>
            <w:lang w:val="en-GB"/>
          </w:rPr>
          <w:fldChar w:fldCharType="separate"/>
        </w:r>
        <w:r w:rsidR="00764DDA" w:rsidDel="006F14C7">
          <w:rPr>
            <w:bCs/>
            <w:noProof/>
            <w:lang w:val="en-GB"/>
          </w:rPr>
          <w:delText>6</w:delText>
        </w:r>
      </w:del>
      <w:ins w:id="288" w:author="Erik Bergendal" w:date="2025-05-13T14:05:00Z">
        <w:del w:id="289" w:author="Erik Bergendal" w:date="2025-05-15T13:41:00Z">
          <w:r w:rsidR="008C6F12" w:rsidDel="006F14C7">
            <w:rPr>
              <w:bCs/>
              <w:lang w:val="en-GB"/>
            </w:rPr>
            <w:fldChar w:fldCharType="end"/>
          </w:r>
        </w:del>
      </w:ins>
      <w:ins w:id="290" w:author="Erik Bergendal" w:date="2025-05-09T10:01:00Z">
        <w:del w:id="291" w:author="Erik Bergendal" w:date="2025-05-13T14:05:00Z">
          <w:r w:rsidR="00424E63" w:rsidDel="008C6F12">
            <w:rPr>
              <w:bCs/>
              <w:lang w:val="en-GB"/>
            </w:rPr>
            <w:fldChar w:fldCharType="begin"/>
          </w:r>
          <w:r w:rsidR="00424E63" w:rsidDel="008C6F12">
            <w:rPr>
              <w:bCs/>
              <w:lang w:val="en-GB"/>
            </w:rPr>
            <w:delInstrText xml:space="preserve"> STYLEREF 1 \s </w:delInstrText>
          </w:r>
        </w:del>
      </w:ins>
      <w:del w:id="292" w:author="Erik Bergendal" w:date="2025-05-13T14:05:00Z">
        <w:r w:rsidR="00424E63" w:rsidDel="008C6F12">
          <w:rPr>
            <w:bCs/>
            <w:lang w:val="en-GB"/>
          </w:rPr>
          <w:fldChar w:fldCharType="separate"/>
        </w:r>
        <w:r w:rsidR="00424E63" w:rsidDel="008C6F12">
          <w:rPr>
            <w:bCs/>
            <w:noProof/>
            <w:lang w:val="en-GB"/>
          </w:rPr>
          <w:delText>1</w:delText>
        </w:r>
      </w:del>
      <w:ins w:id="293" w:author="Erik Bergendal" w:date="2025-05-09T10:01:00Z">
        <w:del w:id="294" w:author="Erik Bergendal" w:date="2025-05-13T14:05:00Z">
          <w:r w:rsidR="00424E63" w:rsidDel="008C6F12">
            <w:rPr>
              <w:bCs/>
              <w:lang w:val="en-GB"/>
            </w:rPr>
            <w:fldChar w:fldCharType="end"/>
          </w:r>
          <w:r w:rsidR="00424E63" w:rsidDel="008C6F12">
            <w:rPr>
              <w:bCs/>
              <w:lang w:val="en-GB"/>
            </w:rPr>
            <w:noBreakHyphen/>
          </w:r>
          <w:r w:rsidR="00424E63" w:rsidDel="008C6F12">
            <w:rPr>
              <w:bCs/>
              <w:lang w:val="en-GB"/>
            </w:rPr>
            <w:fldChar w:fldCharType="begin"/>
          </w:r>
        </w:del>
      </w:ins>
      <w:r w:rsidR="006F14C7">
        <w:rPr>
          <w:bCs/>
          <w:lang w:val="en-GB"/>
        </w:rPr>
        <w:instrText xml:space="preserve">SEQ Tabell \* ARABIC \s 1 </w:instrText>
      </w:r>
      <w:del w:id="295" w:author="Erik Bergendal" w:date="2025-05-13T14:05:00Z">
        <w:r w:rsidR="00424E63" w:rsidDel="008C6F12">
          <w:rPr>
            <w:bCs/>
            <w:lang w:val="en-GB"/>
          </w:rPr>
          <w:fldChar w:fldCharType="separate"/>
        </w:r>
        <w:r w:rsidR="00424E63" w:rsidDel="008C6F12">
          <w:rPr>
            <w:bCs/>
            <w:noProof/>
            <w:lang w:val="en-GB"/>
          </w:rPr>
          <w:delText>6</w:delText>
        </w:r>
      </w:del>
      <w:ins w:id="296" w:author="Erik Bergendal" w:date="2025-05-09T10:01:00Z">
        <w:del w:id="297" w:author="Erik Bergendal" w:date="2025-05-13T14:05:00Z">
          <w:r w:rsidR="00424E63" w:rsidDel="008C6F12">
            <w:rPr>
              <w:bCs/>
              <w:lang w:val="en-GB"/>
            </w:rPr>
            <w:fldChar w:fldCharType="end"/>
          </w:r>
        </w:del>
      </w:ins>
      <w:ins w:id="298" w:author="Erik Bergendal" w:date="2025-05-08T14:45:00Z">
        <w:del w:id="299" w:author="Erik Bergendal" w:date="2025-05-09T10:01:00Z">
          <w:r w:rsidR="00E413DB" w:rsidDel="00424E63">
            <w:rPr>
              <w:bCs/>
              <w:lang w:val="en-GB"/>
            </w:rPr>
            <w:fldChar w:fldCharType="begin"/>
          </w:r>
          <w:r w:rsidR="00E413DB" w:rsidDel="00424E63">
            <w:rPr>
              <w:bCs/>
              <w:lang w:val="en-GB"/>
            </w:rPr>
            <w:delInstrText xml:space="preserve"> STYLEREF 1 \s </w:delInstrText>
          </w:r>
        </w:del>
      </w:ins>
      <w:del w:id="300" w:author="Erik Bergendal" w:date="2025-05-09T10:01:00Z">
        <w:r w:rsidR="00E413DB" w:rsidDel="00424E63">
          <w:rPr>
            <w:bCs/>
            <w:lang w:val="en-GB"/>
          </w:rPr>
          <w:fldChar w:fldCharType="separate"/>
        </w:r>
        <w:r w:rsidR="00E413DB" w:rsidDel="00424E63">
          <w:rPr>
            <w:bCs/>
            <w:noProof/>
            <w:lang w:val="en-GB"/>
          </w:rPr>
          <w:delText>1</w:delText>
        </w:r>
      </w:del>
      <w:ins w:id="301" w:author="Erik Bergendal" w:date="2025-05-08T14:45:00Z">
        <w:del w:id="302" w:author="Erik Bergendal" w:date="2025-05-09T10:01:00Z">
          <w:r w:rsidR="00E413DB" w:rsidDel="00424E63">
            <w:rPr>
              <w:bCs/>
              <w:lang w:val="en-GB"/>
            </w:rPr>
            <w:fldChar w:fldCharType="end"/>
          </w:r>
          <w:r w:rsidR="00E413DB" w:rsidDel="00424E63">
            <w:rPr>
              <w:bCs/>
              <w:lang w:val="en-GB"/>
            </w:rPr>
            <w:noBreakHyphen/>
          </w:r>
          <w:r w:rsidR="00E413DB" w:rsidDel="00424E63">
            <w:rPr>
              <w:bCs/>
              <w:lang w:val="en-GB"/>
            </w:rPr>
            <w:fldChar w:fldCharType="begin"/>
          </w:r>
        </w:del>
      </w:ins>
      <w:r w:rsidR="006F14C7">
        <w:rPr>
          <w:bCs/>
          <w:lang w:val="en-GB"/>
        </w:rPr>
        <w:instrText xml:space="preserve">SEQ Tabell \* ARABIC \s 1 </w:instrText>
      </w:r>
      <w:del w:id="303" w:author="Erik Bergendal" w:date="2025-05-09T10:01:00Z">
        <w:r w:rsidR="00E413DB" w:rsidDel="00424E63">
          <w:rPr>
            <w:bCs/>
            <w:lang w:val="en-GB"/>
          </w:rPr>
          <w:fldChar w:fldCharType="separate"/>
        </w:r>
        <w:r w:rsidR="00E413DB" w:rsidDel="00424E63">
          <w:rPr>
            <w:bCs/>
            <w:noProof/>
            <w:lang w:val="en-GB"/>
          </w:rPr>
          <w:delText>6</w:delText>
        </w:r>
      </w:del>
      <w:ins w:id="304" w:author="Erik Bergendal" w:date="2025-05-08T14:45:00Z">
        <w:del w:id="305" w:author="Erik Bergendal" w:date="2025-05-09T10:01:00Z">
          <w:r w:rsidR="00E413DB" w:rsidDel="00424E63">
            <w:rPr>
              <w:bCs/>
              <w:lang w:val="en-GB"/>
            </w:rPr>
            <w:fldChar w:fldCharType="end"/>
          </w:r>
        </w:del>
      </w:ins>
      <w:del w:id="306" w:author="Erik Bergendal" w:date="2025-05-08T14:45:00Z">
        <w:r w:rsidR="00F42C6B" w:rsidDel="00E413DB">
          <w:rPr>
            <w:bCs/>
            <w:lang w:val="en-GB"/>
          </w:rPr>
          <w:fldChar w:fldCharType="begin"/>
        </w:r>
        <w:r w:rsidR="00F42C6B" w:rsidDel="00E413DB">
          <w:rPr>
            <w:bCs/>
            <w:lang w:val="en-GB"/>
          </w:rPr>
          <w:delInstrText xml:space="preserve"> STYLEREF 1 \s </w:delInstrText>
        </w:r>
        <w:r w:rsidR="00F42C6B" w:rsidDel="00E413DB">
          <w:rPr>
            <w:bCs/>
            <w:lang w:val="en-GB"/>
          </w:rPr>
          <w:fldChar w:fldCharType="separate"/>
        </w:r>
        <w:r w:rsidR="00F42C6B" w:rsidDel="00E413DB">
          <w:rPr>
            <w:bCs/>
            <w:noProof/>
            <w:lang w:val="en-GB"/>
          </w:rPr>
          <w:delText>1</w:delText>
        </w:r>
        <w:r w:rsidR="00F42C6B" w:rsidDel="00E413DB">
          <w:rPr>
            <w:bCs/>
            <w:lang w:val="en-GB"/>
          </w:rPr>
          <w:fldChar w:fldCharType="end"/>
        </w:r>
        <w:r w:rsidR="00F42C6B" w:rsidDel="00E413DB">
          <w:rPr>
            <w:bCs/>
            <w:lang w:val="en-GB"/>
          </w:rPr>
          <w:noBreakHyphen/>
        </w:r>
        <w:r w:rsidR="00F42C6B" w:rsidDel="00E413DB">
          <w:rPr>
            <w:bCs/>
            <w:lang w:val="en-GB"/>
          </w:rPr>
          <w:fldChar w:fldCharType="begin"/>
        </w:r>
      </w:del>
      <w:r w:rsidR="006F14C7">
        <w:rPr>
          <w:bCs/>
          <w:lang w:val="en-GB"/>
        </w:rPr>
        <w:instrText xml:space="preserve">SEQ Tabell \* ARABIC \s 1 </w:instrText>
      </w:r>
      <w:del w:id="307" w:author="Erik Bergendal" w:date="2025-05-08T14:45:00Z">
        <w:r w:rsidR="00F42C6B" w:rsidDel="00E413DB">
          <w:rPr>
            <w:bCs/>
            <w:lang w:val="en-GB"/>
          </w:rPr>
          <w:fldChar w:fldCharType="separate"/>
        </w:r>
        <w:r w:rsidR="00F42C6B" w:rsidDel="00E413DB">
          <w:rPr>
            <w:bCs/>
            <w:noProof/>
            <w:lang w:val="en-GB"/>
          </w:rPr>
          <w:delText>6</w:delText>
        </w:r>
        <w:r w:rsidR="00F42C6B" w:rsidDel="00E413DB">
          <w:rPr>
            <w:bCs/>
            <w:lang w:val="en-GB"/>
          </w:rPr>
          <w:fldChar w:fldCharType="end"/>
        </w:r>
      </w:del>
      <w:del w:id="308" w:author="Lena Zetterström Evins" w:date="2025-04-10T13:43:00Z">
        <w:r w:rsidR="00D43174" w:rsidDel="00D3474C">
          <w:rPr>
            <w:bCs/>
            <w:lang w:val="en-GB"/>
          </w:rPr>
          <w:fldChar w:fldCharType="begin"/>
        </w:r>
        <w:r w:rsidR="00D43174" w:rsidDel="00D3474C">
          <w:rPr>
            <w:bCs/>
            <w:lang w:val="en-GB"/>
          </w:rPr>
          <w:delInstrText xml:space="preserve"> STYLEREF 1 \s </w:delInstrText>
        </w:r>
        <w:r w:rsidR="00D43174" w:rsidDel="00D3474C">
          <w:rPr>
            <w:bCs/>
            <w:lang w:val="en-GB"/>
          </w:rPr>
          <w:fldChar w:fldCharType="separate"/>
        </w:r>
        <w:r w:rsidR="00D43174" w:rsidDel="00D3474C">
          <w:rPr>
            <w:bCs/>
            <w:noProof/>
            <w:lang w:val="en-GB"/>
          </w:rPr>
          <w:delText>1</w:delText>
        </w:r>
        <w:r w:rsidR="00D43174" w:rsidDel="00D3474C">
          <w:rPr>
            <w:bCs/>
            <w:lang w:val="en-GB"/>
          </w:rPr>
          <w:fldChar w:fldCharType="end"/>
        </w:r>
        <w:r w:rsidR="00D43174" w:rsidDel="00D3474C">
          <w:rPr>
            <w:bCs/>
            <w:lang w:val="en-GB"/>
          </w:rPr>
          <w:noBreakHyphen/>
        </w:r>
        <w:r w:rsidR="00D43174" w:rsidDel="00D3474C">
          <w:rPr>
            <w:bCs/>
            <w:lang w:val="en-GB"/>
          </w:rPr>
          <w:fldChar w:fldCharType="begin"/>
        </w:r>
      </w:del>
      <w:r w:rsidR="006F14C7">
        <w:rPr>
          <w:bCs/>
          <w:lang w:val="en-GB"/>
        </w:rPr>
        <w:instrText xml:space="preserve">SEQ Tabell \* ARABIC \s 1 </w:instrText>
      </w:r>
      <w:del w:id="309" w:author="Lena Zetterström Evins" w:date="2025-04-10T13:43:00Z">
        <w:r w:rsidR="00D43174" w:rsidDel="00D3474C">
          <w:rPr>
            <w:bCs/>
            <w:lang w:val="en-GB"/>
          </w:rPr>
          <w:fldChar w:fldCharType="separate"/>
        </w:r>
        <w:r w:rsidR="00D43174" w:rsidDel="00D3474C">
          <w:rPr>
            <w:bCs/>
            <w:noProof/>
            <w:lang w:val="en-GB"/>
          </w:rPr>
          <w:delText>6</w:delText>
        </w:r>
        <w:r w:rsidR="00D43174" w:rsidDel="00D3474C">
          <w:rPr>
            <w:bCs/>
            <w:lang w:val="en-GB"/>
          </w:rPr>
          <w:fldChar w:fldCharType="end"/>
        </w:r>
      </w:del>
      <w:bookmarkEnd w:id="281"/>
      <w:r w:rsidRPr="00B53294">
        <w:rPr>
          <w:bCs/>
          <w:lang w:val="en-GB"/>
        </w:rPr>
        <w:t>.</w:t>
      </w:r>
      <w:r w:rsidRPr="00B53294">
        <w:rPr>
          <w:lang w:val="en-GB"/>
        </w:rPr>
        <w:t xml:space="preserve"> Summary of canister safety function indicators and the criteria they should fulfil.</w:t>
      </w:r>
    </w:p>
    <w:tbl>
      <w:tblPr>
        <w:tblW w:w="9064" w:type="dxa"/>
        <w:tblInd w:w="8" w:type="dxa"/>
        <w:tblLayout w:type="fixed"/>
        <w:tblCellMar>
          <w:left w:w="0" w:type="dxa"/>
          <w:right w:w="0" w:type="dxa"/>
        </w:tblCellMar>
        <w:tblLook w:val="0040" w:firstRow="0" w:lastRow="1" w:firstColumn="0" w:lastColumn="0" w:noHBand="0" w:noVBand="0"/>
      </w:tblPr>
      <w:tblGrid>
        <w:gridCol w:w="1389"/>
        <w:gridCol w:w="2998"/>
        <w:gridCol w:w="4677"/>
      </w:tblGrid>
      <w:tr w:rsidR="0075026B" w:rsidRPr="00B53294" w14:paraId="6D8F93B4" w14:textId="77777777" w:rsidTr="00412787">
        <w:trPr>
          <w:trHeight w:val="60"/>
          <w:tblHeader/>
        </w:trPr>
        <w:tc>
          <w:tcPr>
            <w:tcW w:w="1389" w:type="dxa"/>
            <w:tcBorders>
              <w:top w:val="single" w:sz="4" w:space="0" w:color="auto"/>
              <w:bottom w:val="single" w:sz="4" w:space="0" w:color="auto"/>
              <w:right w:val="single" w:sz="4" w:space="0" w:color="auto"/>
            </w:tcBorders>
            <w:shd w:val="clear" w:color="auto" w:fill="auto"/>
            <w:tcMar>
              <w:top w:w="113" w:type="dxa"/>
              <w:left w:w="0" w:type="dxa"/>
              <w:bottom w:w="113" w:type="dxa"/>
              <w:right w:w="113" w:type="dxa"/>
            </w:tcMar>
          </w:tcPr>
          <w:p w14:paraId="43FA6EF9" w14:textId="77777777" w:rsidR="0075026B" w:rsidRPr="00B53294" w:rsidRDefault="0075026B" w:rsidP="00412787">
            <w:pPr>
              <w:pStyle w:val="Tabellhuvud"/>
              <w:rPr>
                <w:lang w:val="en-GB"/>
              </w:rPr>
            </w:pPr>
            <w:r w:rsidRPr="00B53294">
              <w:rPr>
                <w:lang w:val="en-GB"/>
              </w:rPr>
              <w:t>Function</w:t>
            </w:r>
          </w:p>
        </w:tc>
        <w:tc>
          <w:tcPr>
            <w:tcW w:w="2998"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79802D41" w14:textId="77777777" w:rsidR="0075026B" w:rsidRPr="00B53294" w:rsidRDefault="0075026B" w:rsidP="00412787">
            <w:pPr>
              <w:pStyle w:val="Tabellhuvud"/>
              <w:rPr>
                <w:lang w:val="en-GB"/>
              </w:rPr>
            </w:pPr>
            <w:r w:rsidRPr="00B53294">
              <w:rPr>
                <w:lang w:val="en-GB"/>
              </w:rPr>
              <w:t>Indicator and criterion</w:t>
            </w:r>
          </w:p>
        </w:tc>
        <w:tc>
          <w:tcPr>
            <w:tcW w:w="4677" w:type="dxa"/>
            <w:tcBorders>
              <w:top w:val="single" w:sz="4" w:space="0" w:color="auto"/>
              <w:left w:val="single" w:sz="4" w:space="0" w:color="auto"/>
              <w:bottom w:val="single" w:sz="4" w:space="0" w:color="auto"/>
            </w:tcBorders>
            <w:shd w:val="clear" w:color="auto" w:fill="auto"/>
            <w:tcMar>
              <w:top w:w="113" w:type="dxa"/>
              <w:left w:w="113" w:type="dxa"/>
              <w:bottom w:w="113" w:type="dxa"/>
              <w:right w:w="113" w:type="dxa"/>
            </w:tcMar>
          </w:tcPr>
          <w:p w14:paraId="45551EE8" w14:textId="77777777" w:rsidR="0075026B" w:rsidRPr="00B53294" w:rsidRDefault="0075026B" w:rsidP="00412787">
            <w:pPr>
              <w:pStyle w:val="Tabellhuvud"/>
              <w:rPr>
                <w:lang w:val="en-GB"/>
              </w:rPr>
            </w:pPr>
            <w:r w:rsidRPr="00B53294">
              <w:rPr>
                <w:lang w:val="en-GB"/>
              </w:rPr>
              <w:t>Rationale</w:t>
            </w:r>
          </w:p>
        </w:tc>
      </w:tr>
      <w:tr w:rsidR="0075026B" w:rsidRPr="006F14C7" w14:paraId="0B43758B" w14:textId="77777777" w:rsidTr="00412787">
        <w:trPr>
          <w:trHeight w:val="60"/>
        </w:trPr>
        <w:tc>
          <w:tcPr>
            <w:tcW w:w="1389" w:type="dxa"/>
            <w:tcBorders>
              <w:top w:val="single" w:sz="4" w:space="0" w:color="auto"/>
              <w:bottom w:val="single" w:sz="4" w:space="0" w:color="auto"/>
              <w:right w:val="single" w:sz="4" w:space="0" w:color="auto"/>
            </w:tcBorders>
            <w:tcMar>
              <w:top w:w="113" w:type="dxa"/>
              <w:left w:w="0" w:type="dxa"/>
              <w:bottom w:w="113" w:type="dxa"/>
              <w:right w:w="113" w:type="dxa"/>
            </w:tcMar>
          </w:tcPr>
          <w:p w14:paraId="38225009" w14:textId="77777777" w:rsidR="0075026B" w:rsidRPr="00B53294" w:rsidRDefault="0075026B" w:rsidP="00412787">
            <w:pPr>
              <w:pStyle w:val="TabellText"/>
              <w:rPr>
                <w:lang w:val="en-GB"/>
              </w:rPr>
            </w:pPr>
            <w:r w:rsidRPr="00B53294">
              <w:rPr>
                <w:lang w:val="en-GB"/>
              </w:rPr>
              <w:t>Provide corrosion barrier</w:t>
            </w:r>
          </w:p>
        </w:tc>
        <w:tc>
          <w:tcPr>
            <w:tcW w:w="2998"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176535A0" w14:textId="77777777" w:rsidR="0075026B" w:rsidRPr="00B53294" w:rsidRDefault="0075026B" w:rsidP="00412787">
            <w:pPr>
              <w:pStyle w:val="TabellText"/>
              <w:rPr>
                <w:lang w:val="en-GB"/>
              </w:rPr>
            </w:pPr>
            <w:r w:rsidRPr="00B53294">
              <w:rPr>
                <w:lang w:val="en-GB"/>
              </w:rPr>
              <w:t>Copper thickness &gt; 0</w:t>
            </w:r>
          </w:p>
        </w:tc>
        <w:tc>
          <w:tcPr>
            <w:tcW w:w="4677" w:type="dxa"/>
            <w:tcBorders>
              <w:top w:val="single" w:sz="4" w:space="0" w:color="auto"/>
              <w:left w:val="single" w:sz="4" w:space="0" w:color="auto"/>
              <w:bottom w:val="single" w:sz="4" w:space="0" w:color="auto"/>
            </w:tcBorders>
            <w:tcMar>
              <w:top w:w="113" w:type="dxa"/>
              <w:left w:w="113" w:type="dxa"/>
              <w:bottom w:w="113" w:type="dxa"/>
              <w:right w:w="113" w:type="dxa"/>
            </w:tcMar>
          </w:tcPr>
          <w:p w14:paraId="20C6F220" w14:textId="77777777" w:rsidR="0075026B" w:rsidRPr="00B53294" w:rsidRDefault="0075026B" w:rsidP="00412787">
            <w:pPr>
              <w:pStyle w:val="TabellText"/>
              <w:rPr>
                <w:lang w:val="en-GB"/>
              </w:rPr>
            </w:pPr>
            <w:r w:rsidRPr="00B53294">
              <w:rPr>
                <w:lang w:val="en-GB"/>
              </w:rPr>
              <w:t>As long as the copper thickness is larger than zero, containment is complete and no releases occur.</w:t>
            </w:r>
          </w:p>
        </w:tc>
      </w:tr>
      <w:tr w:rsidR="0075026B" w:rsidRPr="006F14C7" w14:paraId="7710F3C5" w14:textId="77777777" w:rsidTr="00412787">
        <w:trPr>
          <w:trHeight w:val="60"/>
        </w:trPr>
        <w:tc>
          <w:tcPr>
            <w:tcW w:w="1389" w:type="dxa"/>
            <w:tcBorders>
              <w:top w:val="single" w:sz="4" w:space="0" w:color="auto"/>
              <w:bottom w:val="single" w:sz="4" w:space="0" w:color="auto"/>
              <w:right w:val="single" w:sz="4" w:space="0" w:color="auto"/>
            </w:tcBorders>
            <w:tcMar>
              <w:top w:w="113" w:type="dxa"/>
              <w:left w:w="0" w:type="dxa"/>
              <w:bottom w:w="113" w:type="dxa"/>
              <w:right w:w="113" w:type="dxa"/>
            </w:tcMar>
          </w:tcPr>
          <w:p w14:paraId="360106A6" w14:textId="77777777" w:rsidR="0075026B" w:rsidRPr="00B53294" w:rsidRDefault="0075026B" w:rsidP="00412787">
            <w:pPr>
              <w:pStyle w:val="TabellText"/>
              <w:rPr>
                <w:lang w:val="en-GB"/>
              </w:rPr>
            </w:pPr>
            <w:r w:rsidRPr="00B53294">
              <w:rPr>
                <w:lang w:val="en-GB"/>
              </w:rPr>
              <w:t>Withstand isostatic load</w:t>
            </w:r>
          </w:p>
        </w:tc>
        <w:tc>
          <w:tcPr>
            <w:tcW w:w="2998"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6068EE23" w14:textId="77777777" w:rsidR="0075026B" w:rsidRPr="00B53294" w:rsidRDefault="0075026B" w:rsidP="00412787">
            <w:pPr>
              <w:pStyle w:val="TabellText"/>
              <w:rPr>
                <w:lang w:val="en-GB"/>
              </w:rPr>
            </w:pPr>
            <w:r w:rsidRPr="00B53294">
              <w:rPr>
                <w:lang w:val="en-GB"/>
              </w:rPr>
              <w:t>Load &lt; 50 MPa (requirement on buffer and rock).</w:t>
            </w:r>
          </w:p>
          <w:p w14:paraId="34849AC5" w14:textId="77777777" w:rsidR="0075026B" w:rsidRPr="00B53294" w:rsidRDefault="0075026B" w:rsidP="00412787">
            <w:pPr>
              <w:pStyle w:val="TabellText"/>
              <w:rPr>
                <w:lang w:val="en-GB"/>
              </w:rPr>
            </w:pPr>
            <w:r w:rsidRPr="00B53294">
              <w:rPr>
                <w:lang w:val="en-GB"/>
              </w:rPr>
              <w:t>Copper shell resilient to creep deformation during isostatic load.</w:t>
            </w:r>
          </w:p>
          <w:p w14:paraId="5E323A2D" w14:textId="77777777" w:rsidR="0075026B" w:rsidRPr="00B53294" w:rsidRDefault="0075026B" w:rsidP="00412787">
            <w:pPr>
              <w:pStyle w:val="TabellText"/>
              <w:rPr>
                <w:lang w:val="en-GB"/>
              </w:rPr>
            </w:pPr>
            <w:r w:rsidRPr="00B53294">
              <w:rPr>
                <w:lang w:val="en-GB"/>
              </w:rPr>
              <w:t>Hydrogen content low.</w:t>
            </w:r>
          </w:p>
        </w:tc>
        <w:tc>
          <w:tcPr>
            <w:tcW w:w="4677" w:type="dxa"/>
            <w:tcBorders>
              <w:top w:val="single" w:sz="4" w:space="0" w:color="auto"/>
              <w:left w:val="single" w:sz="4" w:space="0" w:color="auto"/>
              <w:bottom w:val="single" w:sz="4" w:space="0" w:color="auto"/>
            </w:tcBorders>
            <w:tcMar>
              <w:top w:w="113" w:type="dxa"/>
              <w:left w:w="113" w:type="dxa"/>
              <w:bottom w:w="113" w:type="dxa"/>
              <w:right w:w="113" w:type="dxa"/>
            </w:tcMar>
          </w:tcPr>
          <w:p w14:paraId="47EEBC8B" w14:textId="77777777" w:rsidR="0075026B" w:rsidRPr="00B53294" w:rsidRDefault="0075026B" w:rsidP="00412787">
            <w:pPr>
              <w:pStyle w:val="TabellText"/>
              <w:rPr>
                <w:lang w:val="en-GB"/>
              </w:rPr>
            </w:pPr>
            <w:r w:rsidRPr="00B53294">
              <w:rPr>
                <w:spacing w:val="-2"/>
                <w:lang w:val="en-GB"/>
              </w:rPr>
              <w:t>The evaluation of the design and manufacturing procedures</w:t>
            </w:r>
            <w:r w:rsidRPr="00B53294">
              <w:rPr>
                <w:lang w:val="en-GB"/>
              </w:rPr>
              <w:t xml:space="preserve"> for the ensemble of deposited reference canisters led to the conclusion that the canisters will fulfil the design premise of withstanding an isostatic load of 50 MPa (Pers and Sturek 2021).</w:t>
            </w:r>
          </w:p>
          <w:p w14:paraId="2CC4056D" w14:textId="77777777" w:rsidR="0075026B" w:rsidRPr="00B53294" w:rsidRDefault="0075026B" w:rsidP="00412787">
            <w:pPr>
              <w:pStyle w:val="TabellText"/>
              <w:rPr>
                <w:lang w:val="en-GB"/>
              </w:rPr>
            </w:pPr>
            <w:r w:rsidRPr="00B53294">
              <w:rPr>
                <w:spacing w:val="-1"/>
                <w:lang w:val="en-GB"/>
              </w:rPr>
              <w:t xml:space="preserve">The copper shell shall maintain its ductile properties for all </w:t>
            </w:r>
            <w:r w:rsidRPr="00B53294">
              <w:rPr>
                <w:lang w:val="en-GB"/>
              </w:rPr>
              <w:t xml:space="preserve">relevant isostatic loads in the repository. No quantitative </w:t>
            </w:r>
            <w:r w:rsidRPr="00B53294">
              <w:rPr>
                <w:spacing w:val="-2"/>
                <w:lang w:val="en-GB"/>
              </w:rPr>
              <w:t>indicator is formulated for this function. Rather, for all relevant</w:t>
            </w:r>
            <w:r w:rsidRPr="00B53294">
              <w:rPr>
                <w:lang w:val="en-GB"/>
              </w:rPr>
              <w:t xml:space="preserve"> isostatic loads, creep phenomena need to be evaluated. In this evaluation, all phenomena that may affect the long-term </w:t>
            </w:r>
            <w:r w:rsidRPr="00B53294">
              <w:rPr>
                <w:spacing w:val="-2"/>
                <w:lang w:val="en-GB"/>
              </w:rPr>
              <w:t>ductility of the copper material, must also be considered. One</w:t>
            </w:r>
            <w:r w:rsidRPr="00B53294">
              <w:rPr>
                <w:lang w:val="en-GB"/>
              </w:rPr>
              <w:t xml:space="preserve"> such phenomenon concerns potential hydrogen embrittlement. Therefore, a dedicated safety function related to the hydrogen content of the copper material is also introduced.</w:t>
            </w:r>
          </w:p>
        </w:tc>
      </w:tr>
      <w:tr w:rsidR="0075026B" w:rsidRPr="006F14C7" w14:paraId="4084ECFF" w14:textId="77777777" w:rsidTr="00412787">
        <w:trPr>
          <w:trHeight w:val="60"/>
        </w:trPr>
        <w:tc>
          <w:tcPr>
            <w:tcW w:w="1389" w:type="dxa"/>
            <w:tcBorders>
              <w:top w:val="single" w:sz="4" w:space="0" w:color="auto"/>
              <w:bottom w:val="single" w:sz="4" w:space="0" w:color="auto"/>
              <w:right w:val="single" w:sz="4" w:space="0" w:color="auto"/>
            </w:tcBorders>
            <w:tcMar>
              <w:top w:w="113" w:type="dxa"/>
              <w:left w:w="0" w:type="dxa"/>
              <w:bottom w:w="113" w:type="dxa"/>
              <w:right w:w="113" w:type="dxa"/>
            </w:tcMar>
          </w:tcPr>
          <w:p w14:paraId="6064D037" w14:textId="77777777" w:rsidR="0075026B" w:rsidRPr="00B53294" w:rsidRDefault="0075026B" w:rsidP="00412787">
            <w:pPr>
              <w:pStyle w:val="TabellText"/>
              <w:rPr>
                <w:lang w:val="en-GB"/>
              </w:rPr>
            </w:pPr>
            <w:r w:rsidRPr="00B53294">
              <w:rPr>
                <w:lang w:val="en-GB"/>
              </w:rPr>
              <w:t>Withstand shear load</w:t>
            </w:r>
          </w:p>
        </w:tc>
        <w:tc>
          <w:tcPr>
            <w:tcW w:w="2998"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1694AD5E" w14:textId="77777777" w:rsidR="0075026B" w:rsidRPr="00B53294" w:rsidRDefault="0075026B" w:rsidP="00412787">
            <w:pPr>
              <w:pStyle w:val="TabellText"/>
              <w:rPr>
                <w:lang w:val="en-GB"/>
              </w:rPr>
            </w:pPr>
            <w:r w:rsidRPr="00B53294">
              <w:rPr>
                <w:lang w:val="en-GB"/>
              </w:rPr>
              <w:t>No specific safety function indicator criterion for the canister relating to shear movements is formulated. Rather the set of conditions included in the design premises are used as criteria for further analyses.</w:t>
            </w:r>
          </w:p>
          <w:p w14:paraId="60CBAB64" w14:textId="77777777" w:rsidR="0075026B" w:rsidRPr="00B53294" w:rsidRDefault="0075026B" w:rsidP="00412787">
            <w:pPr>
              <w:pStyle w:val="TabellText"/>
              <w:rPr>
                <w:lang w:val="en-GB"/>
              </w:rPr>
            </w:pPr>
            <w:r w:rsidRPr="00B53294">
              <w:rPr>
                <w:lang w:val="en-GB"/>
              </w:rPr>
              <w:lastRenderedPageBreak/>
              <w:t>Copper shell sufficiently ductile after shear load.</w:t>
            </w:r>
          </w:p>
          <w:p w14:paraId="007AF6AB" w14:textId="77777777" w:rsidR="0075026B" w:rsidRPr="00B53294" w:rsidRDefault="0075026B" w:rsidP="00412787">
            <w:pPr>
              <w:pStyle w:val="TabellText"/>
              <w:rPr>
                <w:lang w:val="en-GB"/>
              </w:rPr>
            </w:pPr>
            <w:r w:rsidRPr="00B53294">
              <w:rPr>
                <w:lang w:val="en-GB"/>
              </w:rPr>
              <w:t>Hydrogen content low.</w:t>
            </w:r>
          </w:p>
        </w:tc>
        <w:tc>
          <w:tcPr>
            <w:tcW w:w="4677" w:type="dxa"/>
            <w:tcBorders>
              <w:top w:val="single" w:sz="4" w:space="0" w:color="auto"/>
              <w:left w:val="single" w:sz="4" w:space="0" w:color="auto"/>
              <w:bottom w:val="single" w:sz="4" w:space="0" w:color="auto"/>
            </w:tcBorders>
            <w:tcMar>
              <w:top w:w="113" w:type="dxa"/>
              <w:left w:w="113" w:type="dxa"/>
              <w:bottom w:w="113" w:type="dxa"/>
              <w:right w:w="113" w:type="dxa"/>
            </w:tcMar>
          </w:tcPr>
          <w:p w14:paraId="0855C1B6" w14:textId="77777777" w:rsidR="0075026B" w:rsidRPr="00B53294" w:rsidRDefault="0075026B" w:rsidP="00412787">
            <w:pPr>
              <w:pStyle w:val="TabellText"/>
              <w:rPr>
                <w:lang w:val="en-GB"/>
              </w:rPr>
            </w:pPr>
            <w:r w:rsidRPr="00B53294">
              <w:rPr>
                <w:spacing w:val="-2"/>
                <w:lang w:val="en-GB"/>
              </w:rPr>
              <w:lastRenderedPageBreak/>
              <w:t>The evaluation of the design and manufacturing procedures</w:t>
            </w:r>
            <w:r w:rsidRPr="00B53294">
              <w:rPr>
                <w:lang w:val="en-GB"/>
              </w:rPr>
              <w:t xml:space="preserve"> for the ensemble of deposited reference canisters led to the conclusion that the canister will fulfil the following design premise: “</w:t>
            </w:r>
            <w:r w:rsidRPr="00B53294">
              <w:rPr>
                <w:i/>
                <w:iCs/>
                <w:lang w:val="en-GB"/>
              </w:rPr>
              <w:t xml:space="preserve">The copper shell shall remain tight and the canister shall maintain its ability to resist loads for 5 cm rock displacements at all angles and a rate of 1 m/s, exerted on the canister by a buffer </w:t>
            </w:r>
            <w:r w:rsidRPr="00B53294">
              <w:rPr>
                <w:i/>
                <w:iCs/>
                <w:lang w:val="en-GB"/>
              </w:rPr>
              <w:lastRenderedPageBreak/>
              <w:t>with an unconfined compressive strength at failure lower than 4 MPa at a deformation rate of 0.8 %/min.</w:t>
            </w:r>
            <w:r w:rsidRPr="00B53294">
              <w:rPr>
                <w:lang w:val="en-GB"/>
              </w:rPr>
              <w:t>” (Pers and Sturek 2021).</w:t>
            </w:r>
          </w:p>
          <w:p w14:paraId="5CF51073" w14:textId="77777777" w:rsidR="0075026B" w:rsidRPr="00B53294" w:rsidRDefault="0075026B" w:rsidP="00412787">
            <w:pPr>
              <w:pStyle w:val="TabellText"/>
              <w:rPr>
                <w:lang w:val="en-GB"/>
              </w:rPr>
            </w:pPr>
            <w:r w:rsidRPr="00B53294">
              <w:rPr>
                <w:lang w:val="en-GB"/>
              </w:rPr>
              <w:t>No quantitative indicator is formulated for this function. R</w:t>
            </w:r>
            <w:r w:rsidRPr="00B53294">
              <w:rPr>
                <w:spacing w:val="-2"/>
                <w:lang w:val="en-GB"/>
              </w:rPr>
              <w:t>ather, for all relevant shear loads, creep phenomena need</w:t>
            </w:r>
            <w:r w:rsidRPr="00B53294">
              <w:rPr>
                <w:lang w:val="en-GB"/>
              </w:rPr>
              <w:t xml:space="preserve"> to be evaluated. As for isostatic loads, all phenomena that </w:t>
            </w:r>
            <w:r w:rsidRPr="00B53294">
              <w:rPr>
                <w:spacing w:val="-2"/>
                <w:lang w:val="en-GB"/>
              </w:rPr>
              <w:t xml:space="preserve">may affect the long-term ductility of the copper material, must also be considered when evaluating this safety function. One </w:t>
            </w:r>
            <w:r w:rsidRPr="00B53294">
              <w:rPr>
                <w:lang w:val="en-GB"/>
              </w:rPr>
              <w:t>such phenomenon concerns potential hydrogen embrittle</w:t>
            </w:r>
            <w:r w:rsidRPr="00B53294">
              <w:rPr>
                <w:spacing w:val="-1"/>
                <w:lang w:val="en-GB"/>
              </w:rPr>
              <w:t>ment. Therefore, as for the isostatic load, a dedicated safety</w:t>
            </w:r>
            <w:r w:rsidRPr="00B53294">
              <w:rPr>
                <w:lang w:val="en-GB"/>
              </w:rPr>
              <w:t xml:space="preserve"> </w:t>
            </w:r>
            <w:r w:rsidRPr="00B53294">
              <w:rPr>
                <w:spacing w:val="-2"/>
                <w:lang w:val="en-GB"/>
              </w:rPr>
              <w:t>function related to the hydrogen content of the copper material</w:t>
            </w:r>
            <w:r w:rsidRPr="00B53294">
              <w:rPr>
                <w:lang w:val="en-GB"/>
              </w:rPr>
              <w:t xml:space="preserve"> is also introduced.</w:t>
            </w:r>
          </w:p>
        </w:tc>
      </w:tr>
    </w:tbl>
    <w:p w14:paraId="4684D34B" w14:textId="77777777" w:rsidR="0075026B" w:rsidRPr="00B53294" w:rsidRDefault="0075026B" w:rsidP="0075026B">
      <w:pPr>
        <w:pStyle w:val="Heading2"/>
        <w:spacing w:before="624"/>
        <w:rPr>
          <w:lang w:val="en-GB"/>
        </w:rPr>
      </w:pPr>
      <w:bookmarkStart w:id="310" w:name="_Toc192162568"/>
      <w:bookmarkStart w:id="311" w:name="_Toc195186569"/>
      <w:r w:rsidRPr="00B53294">
        <w:rPr>
          <w:lang w:val="en-GB"/>
        </w:rPr>
        <w:lastRenderedPageBreak/>
        <w:t>Definition of canister variables</w:t>
      </w:r>
      <w:bookmarkEnd w:id="310"/>
      <w:bookmarkEnd w:id="311"/>
    </w:p>
    <w:p w14:paraId="70AACA39" w14:textId="736F0CB4" w:rsidR="0075026B" w:rsidRPr="00B53294" w:rsidRDefault="0075026B" w:rsidP="0075026B">
      <w:pPr>
        <w:pStyle w:val="BodyText"/>
        <w:rPr>
          <w:lang w:val="en-GB"/>
        </w:rPr>
      </w:pPr>
      <w:r w:rsidRPr="00B53294">
        <w:rPr>
          <w:lang w:val="en-GB"/>
        </w:rPr>
        <w:t xml:space="preserve">The canister is decribed by the variables in </w:t>
      </w:r>
      <w:r w:rsidRPr="00B53294">
        <w:rPr>
          <w:lang w:val="en-GB"/>
        </w:rPr>
        <w:fldChar w:fldCharType="begin"/>
      </w:r>
      <w:r w:rsidRPr="00B53294">
        <w:rPr>
          <w:lang w:val="en-GB"/>
        </w:rPr>
        <w:instrText xml:space="preserve"> REF _Ref191898585 \h  \* CHARFORMAT </w:instrText>
      </w:r>
      <w:r w:rsidRPr="00B53294">
        <w:rPr>
          <w:lang w:val="en-GB"/>
        </w:rPr>
      </w:r>
      <w:r w:rsidRPr="00B53294">
        <w:rPr>
          <w:lang w:val="en-GB"/>
        </w:rPr>
        <w:fldChar w:fldCharType="separate"/>
      </w:r>
      <w:r w:rsidR="001E6A0F" w:rsidRPr="00B53294">
        <w:rPr>
          <w:lang w:val="en-GB"/>
        </w:rPr>
        <w:t xml:space="preserve">Table </w:t>
      </w:r>
      <w:r w:rsidR="001E6A0F">
        <w:rPr>
          <w:lang w:val="en-GB"/>
        </w:rPr>
        <w:t>1</w:t>
      </w:r>
      <w:r w:rsidR="001E6A0F">
        <w:rPr>
          <w:lang w:val="en-GB"/>
        </w:rPr>
        <w:noBreakHyphen/>
        <w:t xml:space="preserve">7SEQ Tabell \* ARABIC \s 1 SEQ Tabell \* ARABIC \s 1 SEQ Tabell \* ARABIC \s 1 SEQ Tabell \* ARABIC \s 1 SEQ Tabell \* ARABIC \s 1 </w:t>
      </w:r>
      <w:r w:rsidRPr="00B53294">
        <w:rPr>
          <w:lang w:val="en-GB"/>
        </w:rPr>
        <w:fldChar w:fldCharType="end"/>
      </w:r>
      <w:r w:rsidRPr="00B53294">
        <w:rPr>
          <w:lang w:val="en-GB"/>
        </w:rPr>
        <w:t xml:space="preserve">, which, together, characterise the cast iron insert and the copper shell in a suitable manner for the safety assessment. </w:t>
      </w:r>
    </w:p>
    <w:p w14:paraId="631CCEB6" w14:textId="77777777" w:rsidR="0075026B" w:rsidRPr="00B53294" w:rsidRDefault="0075026B" w:rsidP="0075026B">
      <w:pPr>
        <w:pStyle w:val="BodyText"/>
        <w:rPr>
          <w:lang w:val="en-GB"/>
        </w:rPr>
      </w:pPr>
      <w:r w:rsidRPr="00B53294">
        <w:rPr>
          <w:lang w:val="en-GB"/>
        </w:rPr>
        <w:t xml:space="preserve">The fuel and the cavity in the canister are characterised with respect to radiation by the intensity of gamma and neutron radiation and thermally by the temperature. Mechanically, the canister is characterised by stresses in the materials, and chemically by the material composition of the cast iron insert and copper shell. </w:t>
      </w:r>
    </w:p>
    <w:p w14:paraId="63330C6F" w14:textId="71AEDD60" w:rsidR="0075026B" w:rsidRPr="00B53294" w:rsidRDefault="0075026B" w:rsidP="0075026B">
      <w:pPr>
        <w:pStyle w:val="TabellRubrik"/>
        <w:rPr>
          <w:rFonts w:cs="Arial"/>
          <w:lang w:val="en-GB"/>
        </w:rPr>
      </w:pPr>
      <w:bookmarkStart w:id="312" w:name="_Ref191898585"/>
      <w:r w:rsidRPr="00B53294">
        <w:rPr>
          <w:lang w:val="en-GB"/>
        </w:rPr>
        <w:t xml:space="preserve">Table </w:t>
      </w:r>
      <w:r w:rsidR="00267AEB">
        <w:rPr>
          <w:lang w:val="en-GB"/>
        </w:rPr>
        <w:fldChar w:fldCharType="begin"/>
      </w:r>
      <w:r w:rsidR="00267AEB">
        <w:rPr>
          <w:lang w:val="en-GB"/>
        </w:rPr>
        <w:instrText xml:space="preserve"> STYLEREF 1 \s </w:instrText>
      </w:r>
      <w:r w:rsidR="00267AEB">
        <w:rPr>
          <w:lang w:val="en-GB"/>
        </w:rPr>
        <w:fldChar w:fldCharType="separate"/>
      </w:r>
      <w:r w:rsidR="001E6A0F">
        <w:rPr>
          <w:noProof/>
          <w:lang w:val="en-GB"/>
        </w:rPr>
        <w:t>1</w:t>
      </w:r>
      <w:r w:rsidR="00267AEB">
        <w:rPr>
          <w:lang w:val="en-GB"/>
        </w:rPr>
        <w:fldChar w:fldCharType="end"/>
      </w:r>
      <w:r w:rsidR="00267AEB">
        <w:rPr>
          <w:lang w:val="en-GB"/>
        </w:rPr>
        <w:noBreakHyphen/>
      </w:r>
      <w:r w:rsidR="00267AEB">
        <w:rPr>
          <w:lang w:val="en-GB"/>
        </w:rPr>
        <w:fldChar w:fldCharType="begin"/>
      </w:r>
      <w:r w:rsidR="001E6A0F">
        <w:rPr>
          <w:lang w:val="en-GB"/>
        </w:rPr>
        <w:instrText xml:space="preserve">SEQ Tabell \* ARABIC \s 1 </w:instrText>
      </w:r>
      <w:r w:rsidR="00267AEB">
        <w:rPr>
          <w:lang w:val="en-GB"/>
        </w:rPr>
        <w:fldChar w:fldCharType="separate"/>
      </w:r>
      <w:r w:rsidR="001E6A0F">
        <w:rPr>
          <w:noProof/>
          <w:lang w:val="en-GB"/>
        </w:rPr>
        <w:t>7</w:t>
      </w:r>
      <w:r w:rsidR="00267AEB">
        <w:rPr>
          <w:lang w:val="en-GB"/>
        </w:rPr>
        <w:fldChar w:fldCharType="end"/>
      </w:r>
      <w:ins w:id="313" w:author="Erik Bergendal" w:date="2025-05-13T14:05:00Z">
        <w:del w:id="314" w:author="Erik Bergendal" w:date="2025-05-15T13:41:00Z">
          <w:r w:rsidR="008C6F12" w:rsidDel="006F14C7">
            <w:rPr>
              <w:lang w:val="en-GB"/>
            </w:rPr>
            <w:fldChar w:fldCharType="begin"/>
          </w:r>
          <w:r w:rsidR="008C6F12" w:rsidDel="006F14C7">
            <w:rPr>
              <w:lang w:val="en-GB"/>
            </w:rPr>
            <w:delInstrText xml:space="preserve"> STYLEREF 1 \s </w:delInstrText>
          </w:r>
        </w:del>
      </w:ins>
      <w:del w:id="315" w:author="Erik Bergendal" w:date="2025-05-15T13:41:00Z">
        <w:r w:rsidR="008C6F12" w:rsidDel="006F14C7">
          <w:rPr>
            <w:lang w:val="en-GB"/>
          </w:rPr>
          <w:fldChar w:fldCharType="separate"/>
        </w:r>
        <w:r w:rsidR="00764DDA" w:rsidDel="006F14C7">
          <w:rPr>
            <w:noProof/>
            <w:lang w:val="en-GB"/>
          </w:rPr>
          <w:delText>1</w:delText>
        </w:r>
      </w:del>
      <w:ins w:id="316" w:author="Erik Bergendal" w:date="2025-05-13T14:05:00Z">
        <w:del w:id="317" w:author="Erik Bergendal" w:date="2025-05-15T13:41:00Z">
          <w:r w:rsidR="008C6F12" w:rsidDel="006F14C7">
            <w:rPr>
              <w:lang w:val="en-GB"/>
            </w:rPr>
            <w:fldChar w:fldCharType="end"/>
          </w:r>
          <w:r w:rsidR="008C6F12" w:rsidDel="006F14C7">
            <w:rPr>
              <w:lang w:val="en-GB"/>
            </w:rPr>
            <w:noBreakHyphen/>
          </w:r>
          <w:r w:rsidR="008C6F12" w:rsidDel="006F14C7">
            <w:rPr>
              <w:lang w:val="en-GB"/>
            </w:rPr>
            <w:fldChar w:fldCharType="begin"/>
          </w:r>
        </w:del>
      </w:ins>
      <w:r w:rsidR="006F14C7">
        <w:rPr>
          <w:lang w:val="en-GB"/>
        </w:rPr>
        <w:instrText xml:space="preserve">SEQ Tabell \* ARABIC \s 1 </w:instrText>
      </w:r>
      <w:del w:id="318" w:author="Erik Bergendal" w:date="2025-05-15T13:41:00Z">
        <w:r w:rsidR="008C6F12" w:rsidDel="006F14C7">
          <w:rPr>
            <w:lang w:val="en-GB"/>
          </w:rPr>
          <w:fldChar w:fldCharType="separate"/>
        </w:r>
        <w:r w:rsidR="00764DDA" w:rsidDel="006F14C7">
          <w:rPr>
            <w:noProof/>
            <w:lang w:val="en-GB"/>
          </w:rPr>
          <w:delText>7</w:delText>
        </w:r>
      </w:del>
      <w:ins w:id="319" w:author="Erik Bergendal" w:date="2025-05-13T14:05:00Z">
        <w:del w:id="320" w:author="Erik Bergendal" w:date="2025-05-15T13:41:00Z">
          <w:r w:rsidR="008C6F12" w:rsidDel="006F14C7">
            <w:rPr>
              <w:lang w:val="en-GB"/>
            </w:rPr>
            <w:fldChar w:fldCharType="end"/>
          </w:r>
        </w:del>
      </w:ins>
      <w:ins w:id="321" w:author="Erik Bergendal" w:date="2025-05-09T10:01:00Z">
        <w:del w:id="322" w:author="Erik Bergendal" w:date="2025-05-13T14:05:00Z">
          <w:r w:rsidR="00424E63" w:rsidDel="008C6F12">
            <w:rPr>
              <w:lang w:val="en-GB"/>
            </w:rPr>
            <w:fldChar w:fldCharType="begin"/>
          </w:r>
          <w:r w:rsidR="00424E63" w:rsidDel="008C6F12">
            <w:rPr>
              <w:lang w:val="en-GB"/>
            </w:rPr>
            <w:delInstrText xml:space="preserve"> STYLEREF 1 \s </w:delInstrText>
          </w:r>
        </w:del>
      </w:ins>
      <w:del w:id="323" w:author="Erik Bergendal" w:date="2025-05-13T14:05:00Z">
        <w:r w:rsidR="00424E63" w:rsidDel="008C6F12">
          <w:rPr>
            <w:lang w:val="en-GB"/>
          </w:rPr>
          <w:fldChar w:fldCharType="separate"/>
        </w:r>
        <w:r w:rsidR="00424E63" w:rsidDel="008C6F12">
          <w:rPr>
            <w:noProof/>
            <w:lang w:val="en-GB"/>
          </w:rPr>
          <w:delText>1</w:delText>
        </w:r>
      </w:del>
      <w:ins w:id="324" w:author="Erik Bergendal" w:date="2025-05-09T10:01:00Z">
        <w:del w:id="325" w:author="Erik Bergendal" w:date="2025-05-13T14:05:00Z">
          <w:r w:rsidR="00424E63" w:rsidDel="008C6F12">
            <w:rPr>
              <w:lang w:val="en-GB"/>
            </w:rPr>
            <w:fldChar w:fldCharType="end"/>
          </w:r>
          <w:r w:rsidR="00424E63" w:rsidDel="008C6F12">
            <w:rPr>
              <w:lang w:val="en-GB"/>
            </w:rPr>
            <w:noBreakHyphen/>
          </w:r>
          <w:r w:rsidR="00424E63" w:rsidDel="008C6F12">
            <w:rPr>
              <w:lang w:val="en-GB"/>
            </w:rPr>
            <w:fldChar w:fldCharType="begin"/>
          </w:r>
        </w:del>
      </w:ins>
      <w:r w:rsidR="006F14C7">
        <w:rPr>
          <w:lang w:val="en-GB"/>
        </w:rPr>
        <w:instrText xml:space="preserve">SEQ Tabell \* ARABIC \s 1 </w:instrText>
      </w:r>
      <w:del w:id="326" w:author="Erik Bergendal" w:date="2025-05-13T14:05:00Z">
        <w:r w:rsidR="00424E63" w:rsidDel="008C6F12">
          <w:rPr>
            <w:lang w:val="en-GB"/>
          </w:rPr>
          <w:fldChar w:fldCharType="separate"/>
        </w:r>
        <w:r w:rsidR="00424E63" w:rsidDel="008C6F12">
          <w:rPr>
            <w:noProof/>
            <w:lang w:val="en-GB"/>
          </w:rPr>
          <w:delText>7</w:delText>
        </w:r>
      </w:del>
      <w:ins w:id="327" w:author="Erik Bergendal" w:date="2025-05-09T10:01:00Z">
        <w:del w:id="328" w:author="Erik Bergendal" w:date="2025-05-13T14:05:00Z">
          <w:r w:rsidR="00424E63" w:rsidDel="008C6F12">
            <w:rPr>
              <w:lang w:val="en-GB"/>
            </w:rPr>
            <w:fldChar w:fldCharType="end"/>
          </w:r>
        </w:del>
      </w:ins>
      <w:ins w:id="329" w:author="Erik Bergendal" w:date="2025-05-08T14:45:00Z">
        <w:del w:id="330" w:author="Erik Bergendal" w:date="2025-05-09T10:01:00Z">
          <w:r w:rsidR="00E413DB" w:rsidDel="00424E63">
            <w:rPr>
              <w:lang w:val="en-GB"/>
            </w:rPr>
            <w:fldChar w:fldCharType="begin"/>
          </w:r>
          <w:r w:rsidR="00E413DB" w:rsidDel="00424E63">
            <w:rPr>
              <w:lang w:val="en-GB"/>
            </w:rPr>
            <w:delInstrText xml:space="preserve"> STYLEREF 1 \s </w:delInstrText>
          </w:r>
        </w:del>
      </w:ins>
      <w:del w:id="331" w:author="Erik Bergendal" w:date="2025-05-09T10:01:00Z">
        <w:r w:rsidR="00E413DB" w:rsidDel="00424E63">
          <w:rPr>
            <w:lang w:val="en-GB"/>
          </w:rPr>
          <w:fldChar w:fldCharType="separate"/>
        </w:r>
        <w:r w:rsidR="00E413DB" w:rsidDel="00424E63">
          <w:rPr>
            <w:noProof/>
            <w:lang w:val="en-GB"/>
          </w:rPr>
          <w:delText>1</w:delText>
        </w:r>
      </w:del>
      <w:ins w:id="332" w:author="Erik Bergendal" w:date="2025-05-08T14:45:00Z">
        <w:del w:id="333" w:author="Erik Bergendal" w:date="2025-05-09T10:01:00Z">
          <w:r w:rsidR="00E413DB" w:rsidDel="00424E63">
            <w:rPr>
              <w:lang w:val="en-GB"/>
            </w:rPr>
            <w:fldChar w:fldCharType="end"/>
          </w:r>
          <w:r w:rsidR="00E413DB" w:rsidDel="00424E63">
            <w:rPr>
              <w:lang w:val="en-GB"/>
            </w:rPr>
            <w:noBreakHyphen/>
          </w:r>
          <w:r w:rsidR="00E413DB" w:rsidDel="00424E63">
            <w:rPr>
              <w:lang w:val="en-GB"/>
            </w:rPr>
            <w:fldChar w:fldCharType="begin"/>
          </w:r>
        </w:del>
      </w:ins>
      <w:r w:rsidR="006F14C7">
        <w:rPr>
          <w:lang w:val="en-GB"/>
        </w:rPr>
        <w:instrText xml:space="preserve">SEQ Tabell \* ARABIC \s 1 </w:instrText>
      </w:r>
      <w:del w:id="334" w:author="Erik Bergendal" w:date="2025-05-09T10:01:00Z">
        <w:r w:rsidR="00E413DB" w:rsidDel="00424E63">
          <w:rPr>
            <w:lang w:val="en-GB"/>
          </w:rPr>
          <w:fldChar w:fldCharType="separate"/>
        </w:r>
        <w:r w:rsidR="00E413DB" w:rsidDel="00424E63">
          <w:rPr>
            <w:noProof/>
            <w:lang w:val="en-GB"/>
          </w:rPr>
          <w:delText>7</w:delText>
        </w:r>
      </w:del>
      <w:ins w:id="335" w:author="Erik Bergendal" w:date="2025-05-08T14:45:00Z">
        <w:del w:id="336" w:author="Erik Bergendal" w:date="2025-05-09T10:01:00Z">
          <w:r w:rsidR="00E413DB" w:rsidDel="00424E63">
            <w:rPr>
              <w:lang w:val="en-GB"/>
            </w:rPr>
            <w:fldChar w:fldCharType="end"/>
          </w:r>
        </w:del>
      </w:ins>
      <w:del w:id="337" w:author="Erik Bergendal" w:date="2025-05-08T14:45:00Z">
        <w:r w:rsidR="00F42C6B" w:rsidDel="00E413DB">
          <w:rPr>
            <w:lang w:val="en-GB"/>
          </w:rPr>
          <w:fldChar w:fldCharType="begin"/>
        </w:r>
        <w:r w:rsidR="00F42C6B" w:rsidDel="00E413DB">
          <w:rPr>
            <w:lang w:val="en-GB"/>
          </w:rPr>
          <w:delInstrText xml:space="preserve"> STYLEREF 1 \s </w:delInstrText>
        </w:r>
        <w:r w:rsidR="00F42C6B" w:rsidDel="00E413DB">
          <w:rPr>
            <w:lang w:val="en-GB"/>
          </w:rPr>
          <w:fldChar w:fldCharType="separate"/>
        </w:r>
        <w:r w:rsidR="00F42C6B" w:rsidDel="00E413DB">
          <w:rPr>
            <w:noProof/>
            <w:lang w:val="en-GB"/>
          </w:rPr>
          <w:delText>1</w:delText>
        </w:r>
        <w:r w:rsidR="00F42C6B" w:rsidDel="00E413DB">
          <w:rPr>
            <w:lang w:val="en-GB"/>
          </w:rPr>
          <w:fldChar w:fldCharType="end"/>
        </w:r>
        <w:r w:rsidR="00F42C6B" w:rsidDel="00E413DB">
          <w:rPr>
            <w:lang w:val="en-GB"/>
          </w:rPr>
          <w:noBreakHyphen/>
        </w:r>
        <w:r w:rsidR="00F42C6B" w:rsidDel="00E413DB">
          <w:rPr>
            <w:lang w:val="en-GB"/>
          </w:rPr>
          <w:fldChar w:fldCharType="begin"/>
        </w:r>
      </w:del>
      <w:r w:rsidR="006F14C7">
        <w:rPr>
          <w:lang w:val="en-GB"/>
        </w:rPr>
        <w:instrText xml:space="preserve">SEQ Tabell \* ARABIC \s 1 </w:instrText>
      </w:r>
      <w:del w:id="338" w:author="Erik Bergendal" w:date="2025-05-08T14:45:00Z">
        <w:r w:rsidR="00F42C6B" w:rsidDel="00E413DB">
          <w:rPr>
            <w:lang w:val="en-GB"/>
          </w:rPr>
          <w:fldChar w:fldCharType="separate"/>
        </w:r>
        <w:r w:rsidR="00F42C6B" w:rsidDel="00E413DB">
          <w:rPr>
            <w:noProof/>
            <w:lang w:val="en-GB"/>
          </w:rPr>
          <w:delText>7</w:delText>
        </w:r>
        <w:r w:rsidR="00F42C6B" w:rsidDel="00E413DB">
          <w:rPr>
            <w:lang w:val="en-GB"/>
          </w:rPr>
          <w:fldChar w:fldCharType="end"/>
        </w:r>
      </w:del>
      <w:del w:id="339" w:author="Lena Zetterström Evins" w:date="2025-04-10T13:43:00Z">
        <w:r w:rsidR="00D43174" w:rsidDel="00D3474C">
          <w:rPr>
            <w:lang w:val="en-GB"/>
          </w:rPr>
          <w:fldChar w:fldCharType="begin"/>
        </w:r>
        <w:r w:rsidR="00D43174" w:rsidDel="00D3474C">
          <w:rPr>
            <w:lang w:val="en-GB"/>
          </w:rPr>
          <w:delInstrText xml:space="preserve"> STYLEREF 1 \s </w:delInstrText>
        </w:r>
        <w:r w:rsidR="00D43174" w:rsidDel="00D3474C">
          <w:rPr>
            <w:lang w:val="en-GB"/>
          </w:rPr>
          <w:fldChar w:fldCharType="separate"/>
        </w:r>
        <w:r w:rsidR="00D43174" w:rsidDel="00D3474C">
          <w:rPr>
            <w:noProof/>
            <w:lang w:val="en-GB"/>
          </w:rPr>
          <w:delText>1</w:delText>
        </w:r>
        <w:r w:rsidR="00D43174" w:rsidDel="00D3474C">
          <w:rPr>
            <w:lang w:val="en-GB"/>
          </w:rPr>
          <w:fldChar w:fldCharType="end"/>
        </w:r>
        <w:r w:rsidR="00D43174" w:rsidDel="00D3474C">
          <w:rPr>
            <w:lang w:val="en-GB"/>
          </w:rPr>
          <w:noBreakHyphen/>
        </w:r>
        <w:r w:rsidR="00D43174" w:rsidDel="00D3474C">
          <w:rPr>
            <w:lang w:val="en-GB"/>
          </w:rPr>
          <w:fldChar w:fldCharType="begin"/>
        </w:r>
      </w:del>
      <w:r w:rsidR="006F14C7">
        <w:rPr>
          <w:lang w:val="en-GB"/>
        </w:rPr>
        <w:instrText xml:space="preserve">SEQ Tabell \* ARABIC \s 1 </w:instrText>
      </w:r>
      <w:del w:id="340" w:author="Lena Zetterström Evins" w:date="2025-04-10T13:43:00Z">
        <w:r w:rsidR="00D43174" w:rsidDel="00D3474C">
          <w:rPr>
            <w:lang w:val="en-GB"/>
          </w:rPr>
          <w:fldChar w:fldCharType="separate"/>
        </w:r>
        <w:r w:rsidR="00D43174" w:rsidDel="00D3474C">
          <w:rPr>
            <w:noProof/>
            <w:lang w:val="en-GB"/>
          </w:rPr>
          <w:delText>7</w:delText>
        </w:r>
        <w:r w:rsidR="00D43174" w:rsidDel="00D3474C">
          <w:rPr>
            <w:lang w:val="en-GB"/>
          </w:rPr>
          <w:fldChar w:fldCharType="end"/>
        </w:r>
      </w:del>
      <w:bookmarkEnd w:id="312"/>
      <w:r w:rsidRPr="00B53294">
        <w:rPr>
          <w:rFonts w:cs="Arial"/>
          <w:lang w:val="en-GB"/>
        </w:rPr>
        <w:t>. Variables for the cast iron insert and copper shell.</w:t>
      </w:r>
    </w:p>
    <w:tbl>
      <w:tblPr>
        <w:tblW w:w="0" w:type="auto"/>
        <w:tblInd w:w="8" w:type="dxa"/>
        <w:tblLayout w:type="fixed"/>
        <w:tblCellMar>
          <w:left w:w="0" w:type="dxa"/>
          <w:right w:w="0" w:type="dxa"/>
        </w:tblCellMar>
        <w:tblLook w:val="0040" w:firstRow="0" w:lastRow="1" w:firstColumn="0" w:lastColumn="0" w:noHBand="0" w:noVBand="0"/>
      </w:tblPr>
      <w:tblGrid>
        <w:gridCol w:w="1625"/>
        <w:gridCol w:w="6879"/>
      </w:tblGrid>
      <w:tr w:rsidR="0075026B" w:rsidRPr="00B53294" w14:paraId="28B06E38" w14:textId="77777777" w:rsidTr="00412787">
        <w:trPr>
          <w:trHeight w:val="60"/>
          <w:tblHeader/>
        </w:trPr>
        <w:tc>
          <w:tcPr>
            <w:tcW w:w="1625" w:type="dxa"/>
            <w:tcBorders>
              <w:top w:val="single" w:sz="4" w:space="0" w:color="auto"/>
              <w:bottom w:val="single" w:sz="4" w:space="0" w:color="auto"/>
              <w:right w:val="single" w:sz="4" w:space="0" w:color="auto"/>
            </w:tcBorders>
            <w:shd w:val="clear" w:color="auto" w:fill="auto"/>
            <w:tcMar>
              <w:top w:w="113" w:type="dxa"/>
              <w:left w:w="0" w:type="dxa"/>
              <w:bottom w:w="113" w:type="dxa"/>
              <w:right w:w="113" w:type="dxa"/>
            </w:tcMar>
          </w:tcPr>
          <w:p w14:paraId="3870E2E1" w14:textId="77777777" w:rsidR="0075026B" w:rsidRPr="00B53294" w:rsidRDefault="0075026B" w:rsidP="00412787">
            <w:pPr>
              <w:pStyle w:val="Tabellhuvud"/>
              <w:rPr>
                <w:lang w:val="en-GB"/>
              </w:rPr>
            </w:pPr>
            <w:r w:rsidRPr="00B53294">
              <w:rPr>
                <w:lang w:val="en-GB"/>
              </w:rPr>
              <w:t>Variable</w:t>
            </w:r>
          </w:p>
        </w:tc>
        <w:tc>
          <w:tcPr>
            <w:tcW w:w="6879" w:type="dxa"/>
            <w:tcBorders>
              <w:top w:val="single" w:sz="4" w:space="0" w:color="auto"/>
              <w:left w:val="single" w:sz="4" w:space="0" w:color="auto"/>
              <w:bottom w:val="single" w:sz="4" w:space="0" w:color="auto"/>
            </w:tcBorders>
            <w:shd w:val="clear" w:color="auto" w:fill="auto"/>
            <w:tcMar>
              <w:top w:w="113" w:type="dxa"/>
              <w:left w:w="113" w:type="dxa"/>
              <w:bottom w:w="113" w:type="dxa"/>
              <w:right w:w="113" w:type="dxa"/>
            </w:tcMar>
          </w:tcPr>
          <w:p w14:paraId="5DBCA26F" w14:textId="77777777" w:rsidR="0075026B" w:rsidRPr="00B53294" w:rsidRDefault="0075026B" w:rsidP="00412787">
            <w:pPr>
              <w:pStyle w:val="Tabellhuvud"/>
              <w:rPr>
                <w:lang w:val="en-GB"/>
              </w:rPr>
            </w:pPr>
            <w:r w:rsidRPr="00B53294">
              <w:rPr>
                <w:lang w:val="en-GB"/>
              </w:rPr>
              <w:t>Definition</w:t>
            </w:r>
          </w:p>
        </w:tc>
      </w:tr>
      <w:tr w:rsidR="0075026B" w:rsidRPr="006F14C7" w14:paraId="043E4B83" w14:textId="77777777" w:rsidTr="00412787">
        <w:trPr>
          <w:trHeight w:val="60"/>
        </w:trPr>
        <w:tc>
          <w:tcPr>
            <w:tcW w:w="1625" w:type="dxa"/>
            <w:tcBorders>
              <w:top w:val="single" w:sz="4" w:space="0" w:color="auto"/>
              <w:left w:val="nil"/>
              <w:bottom w:val="single" w:sz="2" w:space="0" w:color="000000"/>
              <w:right w:val="single" w:sz="2" w:space="0" w:color="000000"/>
            </w:tcBorders>
            <w:tcMar>
              <w:top w:w="113" w:type="dxa"/>
              <w:left w:w="0" w:type="dxa"/>
              <w:bottom w:w="113" w:type="dxa"/>
              <w:right w:w="113" w:type="dxa"/>
            </w:tcMar>
          </w:tcPr>
          <w:p w14:paraId="1381116B" w14:textId="77777777" w:rsidR="0075026B" w:rsidRPr="00B53294" w:rsidRDefault="0075026B" w:rsidP="00412787">
            <w:pPr>
              <w:pStyle w:val="TabellText"/>
              <w:rPr>
                <w:lang w:val="en-GB"/>
              </w:rPr>
            </w:pPr>
            <w:r w:rsidRPr="00B53294">
              <w:rPr>
                <w:lang w:val="en-GB"/>
              </w:rPr>
              <w:t>Radiation intensity</w:t>
            </w:r>
          </w:p>
        </w:tc>
        <w:tc>
          <w:tcPr>
            <w:tcW w:w="6879" w:type="dxa"/>
            <w:tcBorders>
              <w:top w:val="single" w:sz="4" w:space="0" w:color="auto"/>
              <w:left w:val="single" w:sz="2" w:space="0" w:color="000000"/>
              <w:bottom w:val="single" w:sz="2" w:space="0" w:color="000000"/>
              <w:right w:val="nil"/>
            </w:tcBorders>
            <w:tcMar>
              <w:top w:w="113" w:type="dxa"/>
              <w:left w:w="113" w:type="dxa"/>
              <w:bottom w:w="113" w:type="dxa"/>
              <w:right w:w="113" w:type="dxa"/>
            </w:tcMar>
          </w:tcPr>
          <w:p w14:paraId="5985FCC1" w14:textId="77777777" w:rsidR="0075026B" w:rsidRPr="00B53294" w:rsidRDefault="0075026B" w:rsidP="00412787">
            <w:pPr>
              <w:pStyle w:val="TabellText"/>
              <w:rPr>
                <w:lang w:val="en-GB"/>
              </w:rPr>
            </w:pPr>
            <w:r w:rsidRPr="00B53294">
              <w:rPr>
                <w:lang w:val="en-GB"/>
              </w:rPr>
              <w:t>Intensity of gamma and neutron radiation as a function of time and space in the cast iron insert and copper shell.</w:t>
            </w:r>
          </w:p>
        </w:tc>
      </w:tr>
      <w:tr w:rsidR="0075026B" w:rsidRPr="006F14C7" w14:paraId="7BE483ED" w14:textId="77777777" w:rsidTr="00412787">
        <w:trPr>
          <w:trHeight w:val="60"/>
        </w:trPr>
        <w:tc>
          <w:tcPr>
            <w:tcW w:w="1625"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64E39A6F" w14:textId="77777777" w:rsidR="0075026B" w:rsidRPr="00B53294" w:rsidRDefault="0075026B" w:rsidP="00412787">
            <w:pPr>
              <w:pStyle w:val="TabellText"/>
              <w:rPr>
                <w:lang w:val="en-GB"/>
              </w:rPr>
            </w:pPr>
            <w:r w:rsidRPr="00B53294">
              <w:rPr>
                <w:lang w:val="en-GB"/>
              </w:rPr>
              <w:t>Temperature</w:t>
            </w:r>
          </w:p>
        </w:tc>
        <w:tc>
          <w:tcPr>
            <w:tcW w:w="6879"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0AA876DC" w14:textId="77777777" w:rsidR="0075026B" w:rsidRPr="00B53294" w:rsidRDefault="0075026B" w:rsidP="00412787">
            <w:pPr>
              <w:pStyle w:val="TabellText"/>
              <w:rPr>
                <w:lang w:val="en-GB"/>
              </w:rPr>
            </w:pPr>
            <w:r w:rsidRPr="00B53294">
              <w:rPr>
                <w:lang w:val="en-GB"/>
              </w:rPr>
              <w:t>Temperature as a function of time and space in the cast iron insert and copper shell.</w:t>
            </w:r>
          </w:p>
        </w:tc>
      </w:tr>
      <w:tr w:rsidR="0075026B" w:rsidRPr="006F14C7" w14:paraId="634D9BA9" w14:textId="77777777" w:rsidTr="00412787">
        <w:trPr>
          <w:trHeight w:val="60"/>
        </w:trPr>
        <w:tc>
          <w:tcPr>
            <w:tcW w:w="1625"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08A6092C" w14:textId="77777777" w:rsidR="0075026B" w:rsidRPr="00B53294" w:rsidRDefault="0075026B" w:rsidP="00412787">
            <w:pPr>
              <w:pStyle w:val="TabellText"/>
              <w:rPr>
                <w:lang w:val="en-GB"/>
              </w:rPr>
            </w:pPr>
            <w:r w:rsidRPr="00B53294">
              <w:rPr>
                <w:lang w:val="en-GB"/>
              </w:rPr>
              <w:t>Canister geometry</w:t>
            </w:r>
          </w:p>
        </w:tc>
        <w:tc>
          <w:tcPr>
            <w:tcW w:w="6879"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64BA8A04" w14:textId="77777777" w:rsidR="0075026B" w:rsidRPr="00B53294" w:rsidRDefault="0075026B" w:rsidP="00412787">
            <w:pPr>
              <w:pStyle w:val="TabellText"/>
              <w:rPr>
                <w:lang w:val="en-GB"/>
              </w:rPr>
            </w:pPr>
            <w:r w:rsidRPr="00B53294">
              <w:rPr>
                <w:lang w:val="en-GB"/>
              </w:rPr>
              <w:t>Geometric dimensions of all components of the cast iron insert and copper shell.</w:t>
            </w:r>
          </w:p>
        </w:tc>
      </w:tr>
      <w:tr w:rsidR="0075026B" w:rsidRPr="006F14C7" w14:paraId="0C7B5F4E" w14:textId="77777777" w:rsidTr="00412787">
        <w:trPr>
          <w:trHeight w:val="60"/>
        </w:trPr>
        <w:tc>
          <w:tcPr>
            <w:tcW w:w="1625"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335984ED" w14:textId="77777777" w:rsidR="0075026B" w:rsidRPr="00B53294" w:rsidRDefault="0075026B" w:rsidP="00412787">
            <w:pPr>
              <w:pStyle w:val="TabellText"/>
              <w:rPr>
                <w:lang w:val="en-GB"/>
              </w:rPr>
            </w:pPr>
            <w:r w:rsidRPr="00B53294">
              <w:rPr>
                <w:lang w:val="en-GB"/>
              </w:rPr>
              <w:t>Material composition</w:t>
            </w:r>
          </w:p>
        </w:tc>
        <w:tc>
          <w:tcPr>
            <w:tcW w:w="6879"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0C4D4C78" w14:textId="77777777" w:rsidR="0075026B" w:rsidRPr="00B53294" w:rsidRDefault="0075026B" w:rsidP="00412787">
            <w:pPr>
              <w:pStyle w:val="TabellText"/>
              <w:rPr>
                <w:lang w:val="en-GB"/>
              </w:rPr>
            </w:pPr>
            <w:r w:rsidRPr="00B53294">
              <w:rPr>
                <w:lang w:val="en-GB"/>
              </w:rPr>
              <w:t xml:space="preserve">The detailed composition of the materials used for the cast iron insert and copper shell. </w:t>
            </w:r>
            <w:r w:rsidRPr="00B53294">
              <w:rPr>
                <w:spacing w:val="-2"/>
                <w:lang w:val="en-GB"/>
              </w:rPr>
              <w:t>Depending on the process, the emphasis may be on the chemical composition or on the physical</w:t>
            </w:r>
            <w:r w:rsidRPr="00B53294">
              <w:rPr>
                <w:lang w:val="en-GB"/>
              </w:rPr>
              <w:t xml:space="preserve"> microstructure. This variable also includes corrosion products of cast iron and of copper.</w:t>
            </w:r>
          </w:p>
        </w:tc>
      </w:tr>
      <w:tr w:rsidR="0075026B" w:rsidRPr="006F14C7" w14:paraId="198E59C7" w14:textId="77777777" w:rsidTr="00412787">
        <w:trPr>
          <w:trHeight w:val="60"/>
        </w:trPr>
        <w:tc>
          <w:tcPr>
            <w:tcW w:w="1625" w:type="dxa"/>
            <w:tcBorders>
              <w:top w:val="single" w:sz="2" w:space="0" w:color="000000"/>
              <w:left w:val="nil"/>
              <w:bottom w:val="single" w:sz="4" w:space="0" w:color="000000"/>
              <w:right w:val="single" w:sz="2" w:space="0" w:color="000000"/>
            </w:tcBorders>
            <w:tcMar>
              <w:top w:w="113" w:type="dxa"/>
              <w:left w:w="0" w:type="dxa"/>
              <w:bottom w:w="113" w:type="dxa"/>
              <w:right w:w="113" w:type="dxa"/>
            </w:tcMar>
          </w:tcPr>
          <w:p w14:paraId="7403E04A" w14:textId="77777777" w:rsidR="0075026B" w:rsidRPr="00B53294" w:rsidRDefault="0075026B" w:rsidP="00412787">
            <w:pPr>
              <w:pStyle w:val="TabellText"/>
              <w:rPr>
                <w:lang w:val="en-GB"/>
              </w:rPr>
            </w:pPr>
            <w:r w:rsidRPr="00B53294">
              <w:rPr>
                <w:lang w:val="en-GB"/>
              </w:rPr>
              <w:t>Mechanical stresses</w:t>
            </w:r>
          </w:p>
        </w:tc>
        <w:tc>
          <w:tcPr>
            <w:tcW w:w="6879" w:type="dxa"/>
            <w:tcBorders>
              <w:top w:val="single" w:sz="2" w:space="0" w:color="000000"/>
              <w:left w:val="single" w:sz="2" w:space="0" w:color="000000"/>
              <w:bottom w:val="single" w:sz="4" w:space="0" w:color="000000"/>
              <w:right w:val="nil"/>
            </w:tcBorders>
            <w:tcMar>
              <w:top w:w="113" w:type="dxa"/>
              <w:left w:w="113" w:type="dxa"/>
              <w:bottom w:w="113" w:type="dxa"/>
              <w:right w:w="113" w:type="dxa"/>
            </w:tcMar>
          </w:tcPr>
          <w:p w14:paraId="53C0767C" w14:textId="77777777" w:rsidR="0075026B" w:rsidRPr="00B53294" w:rsidRDefault="0075026B" w:rsidP="00412787">
            <w:pPr>
              <w:pStyle w:val="TabellText"/>
              <w:rPr>
                <w:lang w:val="en-GB"/>
              </w:rPr>
            </w:pPr>
            <w:r w:rsidRPr="00B53294">
              <w:rPr>
                <w:spacing w:val="-2"/>
                <w:lang w:val="en-GB"/>
              </w:rPr>
              <w:t>Mechanical stresses as a function of time and space in the cast iron insert and copper shell.</w:t>
            </w:r>
          </w:p>
        </w:tc>
      </w:tr>
    </w:tbl>
    <w:p w14:paraId="0516DBE6" w14:textId="77777777" w:rsidR="0075026B" w:rsidRPr="00B53294" w:rsidRDefault="0075026B" w:rsidP="0075026B">
      <w:pPr>
        <w:pStyle w:val="Heading2"/>
        <w:rPr>
          <w:lang w:val="en-GB"/>
        </w:rPr>
      </w:pPr>
      <w:bookmarkStart w:id="341" w:name="_Toc192162569"/>
      <w:bookmarkStart w:id="342" w:name="_Toc195186570"/>
      <w:r w:rsidRPr="00B53294">
        <w:rPr>
          <w:lang w:val="en-GB"/>
        </w:rPr>
        <w:t>Summary of handling of canister processes in the PSAR</w:t>
      </w:r>
      <w:bookmarkEnd w:id="341"/>
      <w:bookmarkEnd w:id="342"/>
    </w:p>
    <w:p w14:paraId="58FEA74C" w14:textId="77777777" w:rsidR="0075026B" w:rsidRPr="00B53294" w:rsidRDefault="0075026B" w:rsidP="0075026B">
      <w:pPr>
        <w:pStyle w:val="BodyText"/>
        <w:rPr>
          <w:lang w:val="en-GB"/>
        </w:rPr>
      </w:pPr>
      <w:r w:rsidRPr="00B53294">
        <w:rPr>
          <w:lang w:val="en-GB"/>
        </w:rPr>
        <w:t>Table 1</w:t>
      </w:r>
      <w:r w:rsidRPr="00B53294">
        <w:rPr>
          <w:lang w:val="en-GB"/>
        </w:rPr>
        <w:noBreakHyphen/>
        <w:t xml:space="preserve">9 summaries the handling of canister processes in the PSAR, as suggested in this report. In the table, the process is either “mapped” to a model by which it will be quantified or associated with a brief verbal description of how it will be handled. </w:t>
      </w:r>
    </w:p>
    <w:p w14:paraId="3C64F6E9" w14:textId="77777777" w:rsidR="0075026B" w:rsidRPr="00B53294" w:rsidRDefault="0075026B" w:rsidP="0075026B">
      <w:pPr>
        <w:pStyle w:val="BodyText"/>
        <w:rPr>
          <w:lang w:val="en-GB"/>
        </w:rPr>
      </w:pPr>
      <w:r w:rsidRPr="00B53294">
        <w:rPr>
          <w:spacing w:val="-1"/>
          <w:lang w:val="en-GB"/>
        </w:rPr>
        <w:t>Table 1</w:t>
      </w:r>
      <w:r w:rsidRPr="00B53294">
        <w:rPr>
          <w:spacing w:val="-1"/>
          <w:lang w:val="en-GB"/>
        </w:rPr>
        <w:noBreakHyphen/>
        <w:t>9. Process table for the canister describing how canister processes will be handled in different</w:t>
      </w:r>
      <w:r w:rsidRPr="00B53294">
        <w:rPr>
          <w:lang w:val="en-GB"/>
        </w:rPr>
        <w:t xml:space="preserve"> </w:t>
      </w:r>
      <w:r w:rsidRPr="00B53294">
        <w:rPr>
          <w:spacing w:val="-1"/>
          <w:lang w:val="en-GB"/>
        </w:rPr>
        <w:t>time frames and in the special case of failed canisters. Green fields denote processes that are neglected</w:t>
      </w:r>
      <w:r w:rsidRPr="00B53294">
        <w:rPr>
          <w:lang w:val="en-GB"/>
        </w:rPr>
        <w:t xml:space="preserve"> </w:t>
      </w:r>
      <w:r w:rsidRPr="00B53294">
        <w:rPr>
          <w:spacing w:val="-3"/>
          <w:lang w:val="en-GB"/>
        </w:rPr>
        <w:t>or irrelevant for the time period of concern. Red fields denote processes that are quantified by modelling</w:t>
      </w:r>
      <w:r w:rsidRPr="00B53294">
        <w:rPr>
          <w:lang w:val="en-GB"/>
        </w:rPr>
        <w:t xml:space="preserve"> </w:t>
      </w:r>
      <w:r w:rsidRPr="00B53294">
        <w:rPr>
          <w:lang w:val="en-GB"/>
        </w:rPr>
        <w:lastRenderedPageBreak/>
        <w:t>in the safety assessment. Orange fields denote processes that are neglected subject to a specified condition.</w:t>
      </w:r>
    </w:p>
    <w:tbl>
      <w:tblPr>
        <w:tblW w:w="8702" w:type="dxa"/>
        <w:tblInd w:w="8" w:type="dxa"/>
        <w:tblLayout w:type="fixed"/>
        <w:tblCellMar>
          <w:left w:w="0" w:type="dxa"/>
          <w:right w:w="0" w:type="dxa"/>
        </w:tblCellMar>
        <w:tblLook w:val="0040" w:firstRow="0" w:lastRow="1" w:firstColumn="0" w:lastColumn="0" w:noHBand="0" w:noVBand="0"/>
      </w:tblPr>
      <w:tblGrid>
        <w:gridCol w:w="1977"/>
        <w:gridCol w:w="3692"/>
        <w:gridCol w:w="3033"/>
      </w:tblGrid>
      <w:tr w:rsidR="0075026B" w:rsidRPr="00B53294" w14:paraId="175EB7CE" w14:textId="77777777" w:rsidTr="00412787">
        <w:trPr>
          <w:trHeight w:val="335"/>
          <w:tblHeader/>
        </w:trPr>
        <w:tc>
          <w:tcPr>
            <w:tcW w:w="1977" w:type="dxa"/>
            <w:tcBorders>
              <w:top w:val="single" w:sz="4" w:space="0" w:color="auto"/>
              <w:bottom w:val="single" w:sz="4" w:space="0" w:color="auto"/>
              <w:right w:val="single" w:sz="4" w:space="0" w:color="auto"/>
            </w:tcBorders>
            <w:shd w:val="clear" w:color="auto" w:fill="auto"/>
            <w:tcMar>
              <w:top w:w="113" w:type="dxa"/>
              <w:left w:w="0" w:type="dxa"/>
              <w:bottom w:w="113" w:type="dxa"/>
              <w:right w:w="113" w:type="dxa"/>
            </w:tcMar>
          </w:tcPr>
          <w:p w14:paraId="08611C7E" w14:textId="77777777" w:rsidR="0075026B" w:rsidRPr="00B53294" w:rsidRDefault="0075026B" w:rsidP="00412787">
            <w:pPr>
              <w:pStyle w:val="Tabellhuvud"/>
              <w:rPr>
                <w:lang w:val="en-GB"/>
              </w:rPr>
            </w:pPr>
            <w:r w:rsidRPr="00B53294">
              <w:rPr>
                <w:lang w:val="en-GB"/>
              </w:rPr>
              <w:t>Process</w:t>
            </w:r>
          </w:p>
        </w:tc>
        <w:tc>
          <w:tcPr>
            <w:tcW w:w="3692"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108ECB11" w14:textId="77777777" w:rsidR="0075026B" w:rsidRPr="00B53294" w:rsidRDefault="0075026B" w:rsidP="00412787">
            <w:pPr>
              <w:pStyle w:val="Tabellhuvud"/>
              <w:rPr>
                <w:lang w:val="en-GB"/>
              </w:rPr>
            </w:pPr>
            <w:r w:rsidRPr="00B53294">
              <w:rPr>
                <w:lang w:val="en-GB"/>
              </w:rPr>
              <w:t>Intact canister</w:t>
            </w:r>
          </w:p>
        </w:tc>
        <w:tc>
          <w:tcPr>
            <w:tcW w:w="3033" w:type="dxa"/>
            <w:tcBorders>
              <w:top w:val="single" w:sz="4" w:space="0" w:color="auto"/>
              <w:left w:val="single" w:sz="4" w:space="0" w:color="auto"/>
              <w:bottom w:val="single" w:sz="4" w:space="0" w:color="auto"/>
            </w:tcBorders>
            <w:shd w:val="clear" w:color="auto" w:fill="auto"/>
            <w:tcMar>
              <w:top w:w="113" w:type="dxa"/>
              <w:left w:w="113" w:type="dxa"/>
              <w:bottom w:w="113" w:type="dxa"/>
              <w:right w:w="113" w:type="dxa"/>
            </w:tcMar>
          </w:tcPr>
          <w:p w14:paraId="511114FB" w14:textId="77777777" w:rsidR="0075026B" w:rsidRPr="00B53294" w:rsidRDefault="0075026B" w:rsidP="00412787">
            <w:pPr>
              <w:pStyle w:val="Tabellhuvud"/>
              <w:rPr>
                <w:lang w:val="en-GB"/>
              </w:rPr>
            </w:pPr>
            <w:r w:rsidRPr="00B53294">
              <w:rPr>
                <w:lang w:val="en-GB"/>
              </w:rPr>
              <w:t>Failed canister</w:t>
            </w:r>
          </w:p>
        </w:tc>
      </w:tr>
      <w:tr w:rsidR="0075026B" w:rsidRPr="006F14C7" w14:paraId="0C4E4496" w14:textId="77777777" w:rsidTr="00412787">
        <w:trPr>
          <w:trHeight w:val="60"/>
        </w:trPr>
        <w:tc>
          <w:tcPr>
            <w:tcW w:w="1977" w:type="dxa"/>
            <w:tcBorders>
              <w:top w:val="single" w:sz="4" w:space="0" w:color="auto"/>
              <w:bottom w:val="single" w:sz="4" w:space="0" w:color="auto"/>
              <w:right w:val="single" w:sz="4" w:space="0" w:color="auto"/>
            </w:tcBorders>
            <w:tcMar>
              <w:top w:w="113" w:type="dxa"/>
              <w:left w:w="0" w:type="dxa"/>
              <w:bottom w:w="113" w:type="dxa"/>
              <w:right w:w="113" w:type="dxa"/>
            </w:tcMar>
          </w:tcPr>
          <w:p w14:paraId="27BE0C6A" w14:textId="77777777" w:rsidR="0075026B" w:rsidRPr="00B53294" w:rsidRDefault="0075026B" w:rsidP="00412787">
            <w:pPr>
              <w:pStyle w:val="TabellText"/>
              <w:rPr>
                <w:lang w:val="en-GB"/>
              </w:rPr>
            </w:pPr>
            <w:r w:rsidRPr="00B53294">
              <w:rPr>
                <w:lang w:val="en-GB"/>
              </w:rPr>
              <w:t>C1</w:t>
            </w:r>
            <w:r w:rsidRPr="00B53294">
              <w:rPr>
                <w:lang w:val="en-GB"/>
              </w:rPr>
              <w:br/>
              <w:t xml:space="preserve">Radiation attenuation/heat generation </w:t>
            </w:r>
          </w:p>
        </w:tc>
        <w:tc>
          <w:tcPr>
            <w:tcW w:w="3692" w:type="dxa"/>
            <w:tcBorders>
              <w:top w:val="single" w:sz="4" w:space="0" w:color="auto"/>
              <w:left w:val="single" w:sz="4" w:space="0" w:color="auto"/>
              <w:bottom w:val="single" w:sz="4" w:space="0" w:color="auto"/>
              <w:right w:val="single" w:sz="4" w:space="0" w:color="auto"/>
            </w:tcBorders>
            <w:shd w:val="solid" w:color="CB5047" w:fill="auto"/>
            <w:tcMar>
              <w:top w:w="113" w:type="dxa"/>
              <w:left w:w="113" w:type="dxa"/>
              <w:bottom w:w="113" w:type="dxa"/>
              <w:right w:w="113" w:type="dxa"/>
            </w:tcMar>
          </w:tcPr>
          <w:p w14:paraId="40EF0949" w14:textId="77777777" w:rsidR="0075026B" w:rsidRPr="00B53294" w:rsidRDefault="0075026B" w:rsidP="00412787">
            <w:pPr>
              <w:pStyle w:val="TabellText"/>
              <w:rPr>
                <w:lang w:val="en-GB"/>
              </w:rPr>
            </w:pPr>
            <w:r w:rsidRPr="00B53294">
              <w:rPr>
                <w:lang w:val="en-GB"/>
              </w:rPr>
              <w:t>Radiation attenuation: Initial radiation levels given in SKB (2010d).</w:t>
            </w:r>
          </w:p>
          <w:p w14:paraId="2D441A00" w14:textId="77777777" w:rsidR="0075026B" w:rsidRPr="00B53294" w:rsidRDefault="0075026B" w:rsidP="00412787">
            <w:pPr>
              <w:pStyle w:val="TabellText"/>
              <w:rPr>
                <w:lang w:val="en-GB"/>
              </w:rPr>
            </w:pPr>
            <w:r w:rsidRPr="00B53294">
              <w:rPr>
                <w:lang w:val="en-GB"/>
              </w:rPr>
              <w:t>Heat generation: Included in integrated modelling of thermal evolution.</w:t>
            </w:r>
          </w:p>
        </w:tc>
        <w:tc>
          <w:tcPr>
            <w:tcW w:w="3033" w:type="dxa"/>
            <w:tcBorders>
              <w:top w:val="single" w:sz="4" w:space="0" w:color="auto"/>
              <w:left w:val="single" w:sz="4" w:space="0" w:color="auto"/>
              <w:bottom w:val="single" w:sz="4" w:space="0" w:color="auto"/>
            </w:tcBorders>
            <w:shd w:val="solid" w:color="DC901B" w:fill="auto"/>
            <w:tcMar>
              <w:top w:w="113" w:type="dxa"/>
              <w:left w:w="113" w:type="dxa"/>
              <w:bottom w:w="113" w:type="dxa"/>
              <w:right w:w="113" w:type="dxa"/>
            </w:tcMar>
          </w:tcPr>
          <w:p w14:paraId="28A63BBB" w14:textId="77777777" w:rsidR="0075026B" w:rsidRPr="00B53294" w:rsidRDefault="0075026B" w:rsidP="00412787">
            <w:pPr>
              <w:pStyle w:val="TabellText"/>
              <w:rPr>
                <w:lang w:val="en-GB"/>
              </w:rPr>
            </w:pPr>
            <w:r w:rsidRPr="00B53294">
              <w:rPr>
                <w:lang w:val="en-GB"/>
              </w:rPr>
              <w:t>Neglected when releases occur after period of elevated temperatures.</w:t>
            </w:r>
          </w:p>
        </w:tc>
      </w:tr>
      <w:tr w:rsidR="0075026B" w:rsidRPr="006F14C7" w14:paraId="7441DE29" w14:textId="77777777" w:rsidTr="00412787">
        <w:trPr>
          <w:trHeight w:val="60"/>
        </w:trPr>
        <w:tc>
          <w:tcPr>
            <w:tcW w:w="1977" w:type="dxa"/>
            <w:tcBorders>
              <w:top w:val="single" w:sz="4" w:space="0" w:color="auto"/>
              <w:bottom w:val="single" w:sz="4" w:space="0" w:color="auto"/>
              <w:right w:val="single" w:sz="4" w:space="0" w:color="auto"/>
            </w:tcBorders>
            <w:tcMar>
              <w:top w:w="113" w:type="dxa"/>
              <w:left w:w="0" w:type="dxa"/>
              <w:bottom w:w="113" w:type="dxa"/>
              <w:right w:w="113" w:type="dxa"/>
            </w:tcMar>
          </w:tcPr>
          <w:p w14:paraId="31A9E531" w14:textId="77777777" w:rsidR="0075026B" w:rsidRPr="00B53294" w:rsidRDefault="0075026B" w:rsidP="00412787">
            <w:pPr>
              <w:pStyle w:val="TabellText"/>
              <w:rPr>
                <w:lang w:val="en-GB"/>
              </w:rPr>
            </w:pPr>
            <w:r w:rsidRPr="00B53294">
              <w:rPr>
                <w:lang w:val="en-GB"/>
              </w:rPr>
              <w:t xml:space="preserve">C2 </w:t>
            </w:r>
            <w:r w:rsidRPr="00B53294">
              <w:rPr>
                <w:lang w:val="en-GB"/>
              </w:rPr>
              <w:br/>
              <w:t xml:space="preserve">Heat transport </w:t>
            </w:r>
          </w:p>
        </w:tc>
        <w:tc>
          <w:tcPr>
            <w:tcW w:w="3692" w:type="dxa"/>
            <w:tcBorders>
              <w:top w:val="single" w:sz="4" w:space="0" w:color="auto"/>
              <w:left w:val="single" w:sz="4" w:space="0" w:color="auto"/>
              <w:bottom w:val="single" w:sz="4" w:space="0" w:color="auto"/>
              <w:right w:val="single" w:sz="4" w:space="0" w:color="auto"/>
            </w:tcBorders>
            <w:shd w:val="solid" w:color="CB5047" w:fill="auto"/>
            <w:tcMar>
              <w:top w:w="113" w:type="dxa"/>
              <w:left w:w="113" w:type="dxa"/>
              <w:bottom w:w="113" w:type="dxa"/>
              <w:right w:w="113" w:type="dxa"/>
            </w:tcMar>
          </w:tcPr>
          <w:p w14:paraId="5DCA5334" w14:textId="77777777" w:rsidR="0075026B" w:rsidRPr="00B53294" w:rsidRDefault="0075026B" w:rsidP="00412787">
            <w:pPr>
              <w:pStyle w:val="TabellText"/>
              <w:rPr>
                <w:lang w:val="en-GB"/>
              </w:rPr>
            </w:pPr>
            <w:r w:rsidRPr="00B53294">
              <w:rPr>
                <w:lang w:val="en-GB"/>
              </w:rPr>
              <w:t>Included in integrated modelling of thermal evolution.</w:t>
            </w:r>
          </w:p>
        </w:tc>
        <w:tc>
          <w:tcPr>
            <w:tcW w:w="3033" w:type="dxa"/>
            <w:tcBorders>
              <w:top w:val="single" w:sz="4" w:space="0" w:color="auto"/>
              <w:left w:val="single" w:sz="4" w:space="0" w:color="auto"/>
              <w:bottom w:val="single" w:sz="4" w:space="0" w:color="auto"/>
            </w:tcBorders>
            <w:shd w:val="solid" w:color="DC901B" w:fill="auto"/>
            <w:tcMar>
              <w:top w:w="113" w:type="dxa"/>
              <w:left w:w="113" w:type="dxa"/>
              <w:bottom w:w="113" w:type="dxa"/>
              <w:right w:w="113" w:type="dxa"/>
            </w:tcMar>
          </w:tcPr>
          <w:p w14:paraId="35E6D9E4" w14:textId="77777777" w:rsidR="0075026B" w:rsidRPr="00B53294" w:rsidRDefault="0075026B" w:rsidP="00412787">
            <w:pPr>
              <w:pStyle w:val="TabellText"/>
              <w:rPr>
                <w:lang w:val="en-GB"/>
              </w:rPr>
            </w:pPr>
            <w:r w:rsidRPr="00B53294">
              <w:rPr>
                <w:lang w:val="en-GB"/>
              </w:rPr>
              <w:t>Neglected when releases occur after period of elevated temperatures.</w:t>
            </w:r>
          </w:p>
        </w:tc>
      </w:tr>
      <w:tr w:rsidR="0075026B" w:rsidRPr="006F14C7" w14:paraId="35F65B1B" w14:textId="77777777" w:rsidTr="00412787">
        <w:trPr>
          <w:trHeight w:val="60"/>
        </w:trPr>
        <w:tc>
          <w:tcPr>
            <w:tcW w:w="1977" w:type="dxa"/>
            <w:tcBorders>
              <w:top w:val="single" w:sz="4" w:space="0" w:color="auto"/>
              <w:bottom w:val="single" w:sz="4" w:space="0" w:color="auto"/>
              <w:right w:val="single" w:sz="4" w:space="0" w:color="auto"/>
            </w:tcBorders>
            <w:tcMar>
              <w:top w:w="113" w:type="dxa"/>
              <w:left w:w="0" w:type="dxa"/>
              <w:bottom w:w="113" w:type="dxa"/>
              <w:right w:w="113" w:type="dxa"/>
            </w:tcMar>
          </w:tcPr>
          <w:p w14:paraId="1DF4BF09" w14:textId="77777777" w:rsidR="0075026B" w:rsidRPr="00B53294" w:rsidRDefault="0075026B" w:rsidP="00412787">
            <w:pPr>
              <w:pStyle w:val="TabellText"/>
              <w:rPr>
                <w:lang w:val="en-GB"/>
              </w:rPr>
            </w:pPr>
            <w:r w:rsidRPr="00B53294">
              <w:rPr>
                <w:lang w:val="en-GB"/>
              </w:rPr>
              <w:t>C3</w:t>
            </w:r>
            <w:r w:rsidRPr="00B53294">
              <w:rPr>
                <w:lang w:val="en-GB"/>
              </w:rPr>
              <w:br/>
              <w:t xml:space="preserve">Deformation of cast iron insert </w:t>
            </w:r>
          </w:p>
        </w:tc>
        <w:tc>
          <w:tcPr>
            <w:tcW w:w="3692" w:type="dxa"/>
            <w:tcBorders>
              <w:top w:val="single" w:sz="4" w:space="0" w:color="auto"/>
              <w:left w:val="single" w:sz="4" w:space="0" w:color="auto"/>
              <w:bottom w:val="single" w:sz="4" w:space="0" w:color="auto"/>
              <w:right w:val="single" w:sz="4" w:space="0" w:color="auto"/>
            </w:tcBorders>
            <w:shd w:val="solid" w:color="CB5047" w:fill="auto"/>
            <w:tcMar>
              <w:top w:w="113" w:type="dxa"/>
              <w:left w:w="113" w:type="dxa"/>
              <w:bottom w:w="113" w:type="dxa"/>
              <w:right w:w="113" w:type="dxa"/>
            </w:tcMar>
          </w:tcPr>
          <w:p w14:paraId="515184B9" w14:textId="77777777" w:rsidR="0075026B" w:rsidRPr="00B53294" w:rsidRDefault="0075026B" w:rsidP="00412787">
            <w:pPr>
              <w:pStyle w:val="TabellText"/>
              <w:rPr>
                <w:lang w:val="en-GB"/>
              </w:rPr>
            </w:pPr>
            <w:r w:rsidRPr="00B53294">
              <w:rPr>
                <w:lang w:val="en-GB"/>
              </w:rPr>
              <w:t>Isostatic and shear loads modelled in design analysis of canister (Jonsson et al. 2018). (Uneven loads from uneven swelling of the buffer and lack of straightness of the deposition hole included).</w:t>
            </w:r>
          </w:p>
          <w:p w14:paraId="3F5D9FD9" w14:textId="77777777" w:rsidR="0075026B" w:rsidRPr="00B53294" w:rsidRDefault="0075026B" w:rsidP="00412787">
            <w:pPr>
              <w:pStyle w:val="TabellText"/>
              <w:rPr>
                <w:lang w:val="en-GB"/>
              </w:rPr>
            </w:pPr>
            <w:r w:rsidRPr="00B53294">
              <w:rPr>
                <w:lang w:val="en-GB"/>
              </w:rPr>
              <w:t>Considered as cause for failure when isostatic or shear loads on canister exceed design premises loads.</w:t>
            </w:r>
          </w:p>
        </w:tc>
        <w:tc>
          <w:tcPr>
            <w:tcW w:w="3033" w:type="dxa"/>
            <w:tcBorders>
              <w:top w:val="single" w:sz="4" w:space="0" w:color="auto"/>
              <w:left w:val="single" w:sz="4" w:space="0" w:color="auto"/>
              <w:bottom w:val="single" w:sz="4" w:space="0" w:color="auto"/>
            </w:tcBorders>
            <w:shd w:val="solid" w:color="CB5047" w:fill="auto"/>
            <w:tcMar>
              <w:top w:w="113" w:type="dxa"/>
              <w:left w:w="113" w:type="dxa"/>
              <w:bottom w:w="113" w:type="dxa"/>
              <w:right w:w="113" w:type="dxa"/>
            </w:tcMar>
          </w:tcPr>
          <w:p w14:paraId="05CA1E3A" w14:textId="7AB10E45" w:rsidR="0075026B" w:rsidRPr="00B53294" w:rsidRDefault="0075026B" w:rsidP="00412787">
            <w:pPr>
              <w:pStyle w:val="TabellText"/>
              <w:rPr>
                <w:lang w:val="en-GB"/>
              </w:rPr>
            </w:pPr>
            <w:r w:rsidRPr="00B53294">
              <w:rPr>
                <w:lang w:val="en-GB"/>
              </w:rPr>
              <w:t>Description in Section </w:t>
            </w:r>
            <w:r w:rsidRPr="00B53294">
              <w:rPr>
                <w:lang w:val="en-GB"/>
              </w:rPr>
              <w:fldChar w:fldCharType="begin"/>
            </w:r>
            <w:r w:rsidRPr="00B53294">
              <w:rPr>
                <w:lang w:val="en-GB"/>
              </w:rPr>
              <w:instrText xml:space="preserve"> REF _Ref191898588 \n \h  \* CHARFORMAT </w:instrText>
            </w:r>
            <w:r w:rsidRPr="00B53294">
              <w:rPr>
                <w:lang w:val="en-GB"/>
              </w:rPr>
            </w:r>
            <w:r w:rsidRPr="00B53294">
              <w:rPr>
                <w:lang w:val="en-GB"/>
              </w:rPr>
              <w:fldChar w:fldCharType="separate"/>
            </w:r>
            <w:r w:rsidR="001E6A0F">
              <w:rPr>
                <w:lang w:val="en-GB"/>
              </w:rPr>
              <w:t>3.4.2</w:t>
            </w:r>
            <w:r w:rsidRPr="00B53294">
              <w:rPr>
                <w:lang w:val="en-GB"/>
              </w:rPr>
              <w:fldChar w:fldCharType="end"/>
            </w:r>
            <w:r w:rsidRPr="00B53294">
              <w:rPr>
                <w:lang w:val="en-GB"/>
              </w:rPr>
              <w:t>, integrated with other relevant processes yielding simplified, pessimistic assumptions on retardation of radionuclide transport in failed canister depending on failure mode.</w:t>
            </w:r>
          </w:p>
        </w:tc>
      </w:tr>
      <w:tr w:rsidR="0075026B" w:rsidRPr="00B53294" w14:paraId="688D8AEF" w14:textId="77777777" w:rsidTr="00412787">
        <w:trPr>
          <w:trHeight w:val="60"/>
        </w:trPr>
        <w:tc>
          <w:tcPr>
            <w:tcW w:w="1977" w:type="dxa"/>
            <w:tcBorders>
              <w:top w:val="single" w:sz="4" w:space="0" w:color="auto"/>
              <w:bottom w:val="single" w:sz="4" w:space="0" w:color="auto"/>
              <w:right w:val="single" w:sz="4" w:space="0" w:color="auto"/>
            </w:tcBorders>
            <w:tcMar>
              <w:top w:w="113" w:type="dxa"/>
              <w:left w:w="0" w:type="dxa"/>
              <w:bottom w:w="113" w:type="dxa"/>
              <w:right w:w="113" w:type="dxa"/>
            </w:tcMar>
          </w:tcPr>
          <w:p w14:paraId="4711F1F3" w14:textId="77777777" w:rsidR="0075026B" w:rsidRPr="00B53294" w:rsidRDefault="0075026B" w:rsidP="00412787">
            <w:pPr>
              <w:pStyle w:val="TabellText"/>
              <w:rPr>
                <w:lang w:val="en-GB"/>
              </w:rPr>
            </w:pPr>
            <w:r w:rsidRPr="00B53294">
              <w:rPr>
                <w:lang w:val="en-GB"/>
              </w:rPr>
              <w:t>C4</w:t>
            </w:r>
            <w:r w:rsidRPr="00B53294">
              <w:rPr>
                <w:lang w:val="en-GB"/>
              </w:rPr>
              <w:br/>
              <w:t xml:space="preserve">Deformation of copper canister from external pressure </w:t>
            </w:r>
          </w:p>
        </w:tc>
        <w:tc>
          <w:tcPr>
            <w:tcW w:w="3692" w:type="dxa"/>
            <w:tcBorders>
              <w:top w:val="single" w:sz="4" w:space="0" w:color="auto"/>
              <w:left w:val="single" w:sz="4" w:space="0" w:color="auto"/>
              <w:bottom w:val="single" w:sz="4" w:space="0" w:color="auto"/>
              <w:right w:val="single" w:sz="4" w:space="0" w:color="auto"/>
            </w:tcBorders>
            <w:shd w:val="solid" w:color="CB5047" w:fill="auto"/>
            <w:tcMar>
              <w:top w:w="113" w:type="dxa"/>
              <w:left w:w="113" w:type="dxa"/>
              <w:bottom w:w="113" w:type="dxa"/>
              <w:right w:w="113" w:type="dxa"/>
            </w:tcMar>
          </w:tcPr>
          <w:p w14:paraId="167BDAA3" w14:textId="77777777" w:rsidR="0075026B" w:rsidRPr="00B53294" w:rsidRDefault="0075026B" w:rsidP="00412787">
            <w:pPr>
              <w:pStyle w:val="TabellText"/>
              <w:rPr>
                <w:lang w:val="en-GB"/>
              </w:rPr>
            </w:pPr>
            <w:r w:rsidRPr="00B53294">
              <w:rPr>
                <w:lang w:val="en-GB"/>
              </w:rPr>
              <w:t>Isostatic and shear loads modelled in design analysis of canister (Jonsson et al. 2018). (Uneven loads from uneven swelling of the bufferand lack of straightness of the deposition hole as well as creep in copper included).</w:t>
            </w:r>
          </w:p>
          <w:p w14:paraId="287F4D26" w14:textId="77777777" w:rsidR="0075026B" w:rsidRPr="00B53294" w:rsidRDefault="0075026B" w:rsidP="00412787">
            <w:pPr>
              <w:pStyle w:val="TabellText"/>
              <w:rPr>
                <w:lang w:val="en-GB"/>
              </w:rPr>
            </w:pPr>
            <w:r w:rsidRPr="00B53294">
              <w:rPr>
                <w:lang w:val="en-GB"/>
              </w:rPr>
              <w:t>Considered as cause for failure when isostatic or shear loads on canister exceed design premises loads.</w:t>
            </w:r>
          </w:p>
        </w:tc>
        <w:tc>
          <w:tcPr>
            <w:tcW w:w="3033" w:type="dxa"/>
            <w:tcBorders>
              <w:top w:val="single" w:sz="4" w:space="0" w:color="auto"/>
              <w:left w:val="single" w:sz="4" w:space="0" w:color="auto"/>
              <w:bottom w:val="single" w:sz="4" w:space="0" w:color="auto"/>
            </w:tcBorders>
            <w:shd w:val="solid" w:color="B5CC72" w:fill="auto"/>
            <w:tcMar>
              <w:top w:w="113" w:type="dxa"/>
              <w:left w:w="113" w:type="dxa"/>
              <w:bottom w:w="113" w:type="dxa"/>
              <w:right w:w="113" w:type="dxa"/>
            </w:tcMar>
          </w:tcPr>
          <w:p w14:paraId="36BF6B8B" w14:textId="77777777" w:rsidR="0075026B" w:rsidRPr="00B53294" w:rsidRDefault="0075026B" w:rsidP="00412787">
            <w:pPr>
              <w:pStyle w:val="TabellText"/>
              <w:rPr>
                <w:lang w:val="en-GB"/>
              </w:rPr>
            </w:pPr>
            <w:r w:rsidRPr="00B53294">
              <w:rPr>
                <w:lang w:val="en-GB"/>
              </w:rPr>
              <w:t>Neglected</w:t>
            </w:r>
          </w:p>
        </w:tc>
      </w:tr>
      <w:tr w:rsidR="0075026B" w:rsidRPr="00B53294" w14:paraId="0167601B" w14:textId="77777777" w:rsidTr="00412787">
        <w:trPr>
          <w:trHeight w:val="60"/>
        </w:trPr>
        <w:tc>
          <w:tcPr>
            <w:tcW w:w="1977" w:type="dxa"/>
            <w:tcBorders>
              <w:top w:val="single" w:sz="4" w:space="0" w:color="auto"/>
              <w:bottom w:val="single" w:sz="4" w:space="0" w:color="auto"/>
              <w:right w:val="single" w:sz="4" w:space="0" w:color="auto"/>
            </w:tcBorders>
            <w:tcMar>
              <w:top w:w="113" w:type="dxa"/>
              <w:left w:w="0" w:type="dxa"/>
              <w:bottom w:w="113" w:type="dxa"/>
              <w:right w:w="113" w:type="dxa"/>
            </w:tcMar>
          </w:tcPr>
          <w:p w14:paraId="1917F20E" w14:textId="77777777" w:rsidR="0075026B" w:rsidRPr="00B53294" w:rsidRDefault="0075026B" w:rsidP="00412787">
            <w:pPr>
              <w:pStyle w:val="TabellText"/>
              <w:rPr>
                <w:lang w:val="en-GB"/>
              </w:rPr>
            </w:pPr>
            <w:r w:rsidRPr="00B53294">
              <w:rPr>
                <w:lang w:val="en-GB"/>
              </w:rPr>
              <w:t>C5</w:t>
            </w:r>
            <w:r w:rsidRPr="00B53294">
              <w:rPr>
                <w:lang w:val="en-GB"/>
              </w:rPr>
              <w:br/>
              <w:t xml:space="preserve">Thermal expansion (both cast iron insert and copper canister) </w:t>
            </w:r>
          </w:p>
        </w:tc>
        <w:tc>
          <w:tcPr>
            <w:tcW w:w="3692"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46ADC6E5" w14:textId="77777777" w:rsidR="0075026B" w:rsidRPr="00B53294" w:rsidRDefault="0075026B" w:rsidP="00412787">
            <w:pPr>
              <w:pStyle w:val="TabellText"/>
              <w:rPr>
                <w:lang w:val="en-GB"/>
              </w:rPr>
            </w:pPr>
            <w:r w:rsidRPr="00B53294">
              <w:rPr>
                <w:lang w:val="en-GB"/>
              </w:rPr>
              <w:t>Neglected since the thermal expansion will cause negligible strains in the materials.</w:t>
            </w:r>
          </w:p>
        </w:tc>
        <w:tc>
          <w:tcPr>
            <w:tcW w:w="3033" w:type="dxa"/>
            <w:tcBorders>
              <w:top w:val="single" w:sz="4" w:space="0" w:color="auto"/>
              <w:left w:val="single" w:sz="4" w:space="0" w:color="auto"/>
              <w:bottom w:val="single" w:sz="4" w:space="0" w:color="auto"/>
            </w:tcBorders>
            <w:shd w:val="solid" w:color="B5CC72" w:fill="auto"/>
            <w:tcMar>
              <w:top w:w="113" w:type="dxa"/>
              <w:left w:w="113" w:type="dxa"/>
              <w:bottom w:w="113" w:type="dxa"/>
              <w:right w:w="113" w:type="dxa"/>
            </w:tcMar>
          </w:tcPr>
          <w:p w14:paraId="13B427CB" w14:textId="77777777" w:rsidR="0075026B" w:rsidRPr="00B53294" w:rsidRDefault="0075026B" w:rsidP="00412787">
            <w:pPr>
              <w:pStyle w:val="TabellText"/>
              <w:rPr>
                <w:lang w:val="en-GB"/>
              </w:rPr>
            </w:pPr>
            <w:r w:rsidRPr="00B53294">
              <w:rPr>
                <w:lang w:val="en-GB"/>
              </w:rPr>
              <w:t>Neglected</w:t>
            </w:r>
          </w:p>
        </w:tc>
      </w:tr>
      <w:tr w:rsidR="0075026B" w:rsidRPr="006F14C7" w14:paraId="21580A03" w14:textId="77777777" w:rsidTr="00412787">
        <w:trPr>
          <w:trHeight w:val="60"/>
        </w:trPr>
        <w:tc>
          <w:tcPr>
            <w:tcW w:w="1977" w:type="dxa"/>
            <w:tcBorders>
              <w:top w:val="single" w:sz="4" w:space="0" w:color="auto"/>
              <w:bottom w:val="single" w:sz="4" w:space="0" w:color="auto"/>
              <w:right w:val="single" w:sz="4" w:space="0" w:color="auto"/>
            </w:tcBorders>
            <w:tcMar>
              <w:top w:w="113" w:type="dxa"/>
              <w:left w:w="0" w:type="dxa"/>
              <w:bottom w:w="113" w:type="dxa"/>
              <w:right w:w="113" w:type="dxa"/>
            </w:tcMar>
          </w:tcPr>
          <w:p w14:paraId="75DE989D" w14:textId="77777777" w:rsidR="0075026B" w:rsidRPr="00B53294" w:rsidRDefault="0075026B" w:rsidP="00412787">
            <w:pPr>
              <w:pStyle w:val="TabellText"/>
              <w:rPr>
                <w:lang w:val="en-GB"/>
              </w:rPr>
            </w:pPr>
            <w:r w:rsidRPr="00B53294">
              <w:rPr>
                <w:lang w:val="en-GB"/>
              </w:rPr>
              <w:t>C6</w:t>
            </w:r>
            <w:r w:rsidRPr="00B53294">
              <w:rPr>
                <w:lang w:val="en-GB"/>
              </w:rPr>
              <w:br/>
              <w:t xml:space="preserve">Deformation from internal corrosion products </w:t>
            </w:r>
          </w:p>
        </w:tc>
        <w:tc>
          <w:tcPr>
            <w:tcW w:w="3692"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7791B0B3" w14:textId="77777777" w:rsidR="0075026B" w:rsidRPr="00B53294" w:rsidRDefault="0075026B" w:rsidP="00412787">
            <w:pPr>
              <w:pStyle w:val="TabellText"/>
              <w:rPr>
                <w:lang w:val="en-GB"/>
              </w:rPr>
            </w:pPr>
            <w:r w:rsidRPr="00B53294">
              <w:rPr>
                <w:lang w:val="en-GB"/>
              </w:rPr>
              <w:t>Not relevant</w:t>
            </w:r>
          </w:p>
        </w:tc>
        <w:tc>
          <w:tcPr>
            <w:tcW w:w="3033" w:type="dxa"/>
            <w:tcBorders>
              <w:top w:val="single" w:sz="4" w:space="0" w:color="auto"/>
              <w:left w:val="single" w:sz="4" w:space="0" w:color="auto"/>
              <w:bottom w:val="single" w:sz="4" w:space="0" w:color="auto"/>
            </w:tcBorders>
            <w:shd w:val="solid" w:color="CB5047" w:fill="auto"/>
            <w:tcMar>
              <w:top w:w="113" w:type="dxa"/>
              <w:left w:w="113" w:type="dxa"/>
              <w:bottom w:w="113" w:type="dxa"/>
              <w:right w:w="113" w:type="dxa"/>
            </w:tcMar>
          </w:tcPr>
          <w:p w14:paraId="2B34BD89" w14:textId="7BBCFD99" w:rsidR="0075026B" w:rsidRPr="00B53294" w:rsidRDefault="0075026B" w:rsidP="00412787">
            <w:pPr>
              <w:pStyle w:val="TabellText"/>
              <w:rPr>
                <w:lang w:val="en-GB"/>
              </w:rPr>
            </w:pPr>
            <w:r w:rsidRPr="00B53294">
              <w:rPr>
                <w:lang w:val="en-GB"/>
              </w:rPr>
              <w:t>Description in Section </w:t>
            </w:r>
            <w:r w:rsidRPr="00B53294">
              <w:rPr>
                <w:lang w:val="en-GB"/>
              </w:rPr>
              <w:fldChar w:fldCharType="begin"/>
            </w:r>
            <w:r w:rsidRPr="00B53294">
              <w:rPr>
                <w:lang w:val="en-GB"/>
              </w:rPr>
              <w:instrText xml:space="preserve"> REF _Ref191898589 \n \h  \* CHARFORMAT </w:instrText>
            </w:r>
            <w:r w:rsidRPr="00B53294">
              <w:rPr>
                <w:lang w:val="en-GB"/>
              </w:rPr>
            </w:r>
            <w:r w:rsidRPr="00B53294">
              <w:rPr>
                <w:lang w:val="en-GB"/>
              </w:rPr>
              <w:fldChar w:fldCharType="separate"/>
            </w:r>
            <w:r w:rsidR="001E6A0F">
              <w:rPr>
                <w:lang w:val="en-GB"/>
              </w:rPr>
              <w:t>3.4.5</w:t>
            </w:r>
            <w:r w:rsidRPr="00B53294">
              <w:rPr>
                <w:lang w:val="en-GB"/>
              </w:rPr>
              <w:fldChar w:fldCharType="end"/>
            </w:r>
            <w:r w:rsidRPr="00B53294">
              <w:rPr>
                <w:lang w:val="en-GB"/>
              </w:rPr>
              <w:t>, and in Section </w:t>
            </w:r>
            <w:r w:rsidRPr="00B53294">
              <w:rPr>
                <w:lang w:val="en-GB"/>
              </w:rPr>
              <w:fldChar w:fldCharType="begin"/>
            </w:r>
            <w:r w:rsidRPr="00B53294">
              <w:rPr>
                <w:lang w:val="en-GB"/>
              </w:rPr>
              <w:instrText xml:space="preserve"> REF _Ref191898586 \n \h  \* CHARFORMAT </w:instrText>
            </w:r>
            <w:r w:rsidRPr="00B53294">
              <w:rPr>
                <w:lang w:val="en-GB"/>
              </w:rPr>
            </w:r>
            <w:r w:rsidRPr="00B53294">
              <w:rPr>
                <w:lang w:val="en-GB"/>
              </w:rPr>
              <w:fldChar w:fldCharType="separate"/>
            </w:r>
            <w:r w:rsidR="001E6A0F">
              <w:rPr>
                <w:lang w:val="en-GB"/>
              </w:rPr>
              <w:t>2.3.1</w:t>
            </w:r>
            <w:r w:rsidRPr="00B53294">
              <w:rPr>
                <w:lang w:val="en-GB"/>
              </w:rPr>
              <w:fldChar w:fldCharType="end"/>
            </w:r>
            <w:r w:rsidRPr="00B53294">
              <w:rPr>
                <w:lang w:val="en-GB"/>
              </w:rPr>
              <w:t xml:space="preserve"> integrated with other relevant processes yielding simplified, pessimistic assumptions on retardation in failed canister depending on failure mode.</w:t>
            </w:r>
          </w:p>
        </w:tc>
      </w:tr>
      <w:tr w:rsidR="0075026B" w:rsidRPr="00B53294" w14:paraId="51F3011B" w14:textId="77777777" w:rsidTr="00412787">
        <w:trPr>
          <w:trHeight w:val="60"/>
        </w:trPr>
        <w:tc>
          <w:tcPr>
            <w:tcW w:w="1977" w:type="dxa"/>
            <w:tcBorders>
              <w:top w:val="single" w:sz="4" w:space="0" w:color="auto"/>
              <w:bottom w:val="single" w:sz="4" w:space="0" w:color="auto"/>
              <w:right w:val="single" w:sz="4" w:space="0" w:color="auto"/>
            </w:tcBorders>
            <w:tcMar>
              <w:top w:w="113" w:type="dxa"/>
              <w:left w:w="0" w:type="dxa"/>
              <w:bottom w:w="113" w:type="dxa"/>
              <w:right w:w="113" w:type="dxa"/>
            </w:tcMar>
          </w:tcPr>
          <w:p w14:paraId="4984D561" w14:textId="77777777" w:rsidR="0075026B" w:rsidRPr="00B53294" w:rsidRDefault="0075026B" w:rsidP="00412787">
            <w:pPr>
              <w:pStyle w:val="TabellText"/>
              <w:rPr>
                <w:lang w:val="en-GB"/>
              </w:rPr>
            </w:pPr>
            <w:r w:rsidRPr="00B53294">
              <w:rPr>
                <w:lang w:val="en-GB"/>
              </w:rPr>
              <w:t>C7</w:t>
            </w:r>
            <w:r w:rsidRPr="00B53294">
              <w:rPr>
                <w:lang w:val="en-GB"/>
              </w:rPr>
              <w:br/>
              <w:t xml:space="preserve">Radiation effects </w:t>
            </w:r>
          </w:p>
        </w:tc>
        <w:tc>
          <w:tcPr>
            <w:tcW w:w="3692"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07FABE3D" w14:textId="77777777" w:rsidR="0075026B" w:rsidRPr="00B53294" w:rsidRDefault="0075026B" w:rsidP="00412787">
            <w:pPr>
              <w:pStyle w:val="TabellText"/>
              <w:rPr>
                <w:lang w:val="en-GB"/>
              </w:rPr>
            </w:pPr>
            <w:r w:rsidRPr="00B53294">
              <w:rPr>
                <w:lang w:val="en-GB"/>
              </w:rPr>
              <w:t>Neglected based on the specified limit on Cu content for the insert. (Cu impurities promote radiation damage.) Radiation effect on the copper shell neglected due to negligable changes in the material.</w:t>
            </w:r>
          </w:p>
        </w:tc>
        <w:tc>
          <w:tcPr>
            <w:tcW w:w="3033" w:type="dxa"/>
            <w:tcBorders>
              <w:top w:val="single" w:sz="4" w:space="0" w:color="auto"/>
              <w:left w:val="single" w:sz="4" w:space="0" w:color="auto"/>
              <w:bottom w:val="single" w:sz="4" w:space="0" w:color="auto"/>
            </w:tcBorders>
            <w:shd w:val="solid" w:color="B5CC72" w:fill="auto"/>
            <w:tcMar>
              <w:top w:w="113" w:type="dxa"/>
              <w:left w:w="113" w:type="dxa"/>
              <w:bottom w:w="113" w:type="dxa"/>
              <w:right w:w="113" w:type="dxa"/>
            </w:tcMar>
          </w:tcPr>
          <w:p w14:paraId="3960CF07" w14:textId="77777777" w:rsidR="0075026B" w:rsidRPr="00B53294" w:rsidRDefault="0075026B" w:rsidP="00412787">
            <w:pPr>
              <w:pStyle w:val="TabellText"/>
              <w:rPr>
                <w:lang w:val="en-GB"/>
              </w:rPr>
            </w:pPr>
            <w:r w:rsidRPr="00B53294">
              <w:rPr>
                <w:lang w:val="en-GB"/>
              </w:rPr>
              <w:t>Neglected</w:t>
            </w:r>
          </w:p>
        </w:tc>
      </w:tr>
      <w:tr w:rsidR="0075026B" w:rsidRPr="006F14C7" w14:paraId="00B4C21A" w14:textId="77777777" w:rsidTr="00412787">
        <w:trPr>
          <w:trHeight w:val="60"/>
        </w:trPr>
        <w:tc>
          <w:tcPr>
            <w:tcW w:w="1977" w:type="dxa"/>
            <w:tcBorders>
              <w:top w:val="single" w:sz="4" w:space="0" w:color="auto"/>
              <w:bottom w:val="single" w:sz="4" w:space="0" w:color="auto"/>
              <w:right w:val="single" w:sz="4" w:space="0" w:color="auto"/>
            </w:tcBorders>
            <w:tcMar>
              <w:top w:w="113" w:type="dxa"/>
              <w:left w:w="0" w:type="dxa"/>
              <w:bottom w:w="113" w:type="dxa"/>
              <w:right w:w="113" w:type="dxa"/>
            </w:tcMar>
          </w:tcPr>
          <w:p w14:paraId="727E402C" w14:textId="77777777" w:rsidR="0075026B" w:rsidRPr="00B53294" w:rsidRDefault="0075026B" w:rsidP="00412787">
            <w:pPr>
              <w:pStyle w:val="TabellText"/>
              <w:rPr>
                <w:lang w:val="en-GB"/>
              </w:rPr>
            </w:pPr>
            <w:r w:rsidRPr="00B53294">
              <w:rPr>
                <w:lang w:val="en-GB"/>
              </w:rPr>
              <w:t>C8</w:t>
            </w:r>
            <w:r w:rsidRPr="00B53294">
              <w:rPr>
                <w:lang w:val="en-GB"/>
              </w:rPr>
              <w:br/>
              <w:t xml:space="preserve">Corrosion of cast iron insert </w:t>
            </w:r>
          </w:p>
        </w:tc>
        <w:tc>
          <w:tcPr>
            <w:tcW w:w="3692"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7070D03E" w14:textId="77777777" w:rsidR="0075026B" w:rsidRPr="00B53294" w:rsidRDefault="0075026B" w:rsidP="00412787">
            <w:pPr>
              <w:pStyle w:val="TabellText"/>
              <w:rPr>
                <w:lang w:val="en-GB"/>
              </w:rPr>
            </w:pPr>
            <w:r w:rsidRPr="00B53294">
              <w:rPr>
                <w:lang w:val="en-GB"/>
              </w:rPr>
              <w:t>Neglected due to limited amount of water giving negligible corrosion effects.</w:t>
            </w:r>
          </w:p>
        </w:tc>
        <w:tc>
          <w:tcPr>
            <w:tcW w:w="3033" w:type="dxa"/>
            <w:tcBorders>
              <w:top w:val="single" w:sz="4" w:space="0" w:color="auto"/>
              <w:left w:val="single" w:sz="4" w:space="0" w:color="auto"/>
              <w:bottom w:val="single" w:sz="4" w:space="0" w:color="auto"/>
            </w:tcBorders>
            <w:shd w:val="solid" w:color="B5CC72" w:fill="auto"/>
            <w:tcMar>
              <w:top w:w="113" w:type="dxa"/>
              <w:left w:w="113" w:type="dxa"/>
              <w:bottom w:w="113" w:type="dxa"/>
              <w:right w:w="113" w:type="dxa"/>
            </w:tcMar>
          </w:tcPr>
          <w:p w14:paraId="32F1C8E5" w14:textId="6DFF07DB" w:rsidR="0075026B" w:rsidRPr="00B53294" w:rsidRDefault="0075026B" w:rsidP="00412787">
            <w:pPr>
              <w:pStyle w:val="TabellText"/>
              <w:rPr>
                <w:lang w:val="en-GB"/>
              </w:rPr>
            </w:pPr>
            <w:r w:rsidRPr="00B53294">
              <w:rPr>
                <w:lang w:val="en-GB"/>
              </w:rPr>
              <w:t>Description in Section </w:t>
            </w:r>
            <w:r w:rsidRPr="00B53294">
              <w:rPr>
                <w:lang w:val="en-GB"/>
              </w:rPr>
              <w:fldChar w:fldCharType="begin"/>
            </w:r>
            <w:r w:rsidRPr="00B53294">
              <w:rPr>
                <w:lang w:val="en-GB"/>
              </w:rPr>
              <w:instrText xml:space="preserve"> REF _Ref191898590 \n \h  \* CHARFORMAT </w:instrText>
            </w:r>
            <w:r w:rsidRPr="00B53294">
              <w:rPr>
                <w:lang w:val="en-GB"/>
              </w:rPr>
            </w:r>
            <w:r w:rsidRPr="00B53294">
              <w:rPr>
                <w:lang w:val="en-GB"/>
              </w:rPr>
              <w:fldChar w:fldCharType="separate"/>
            </w:r>
            <w:r w:rsidR="001E6A0F">
              <w:rPr>
                <w:lang w:val="en-GB"/>
              </w:rPr>
              <w:t>3.5.1</w:t>
            </w:r>
            <w:r w:rsidRPr="00B53294">
              <w:rPr>
                <w:lang w:val="en-GB"/>
              </w:rPr>
              <w:fldChar w:fldCharType="end"/>
            </w:r>
            <w:r w:rsidRPr="00B53294">
              <w:rPr>
                <w:lang w:val="en-GB"/>
              </w:rPr>
              <w:t>, and in Section </w:t>
            </w:r>
            <w:r w:rsidRPr="00B53294">
              <w:rPr>
                <w:lang w:val="en-GB"/>
              </w:rPr>
              <w:fldChar w:fldCharType="begin"/>
            </w:r>
            <w:r w:rsidRPr="00B53294">
              <w:rPr>
                <w:lang w:val="en-GB"/>
              </w:rPr>
              <w:instrText xml:space="preserve"> REF _Ref191898587 \n \h  \* CHARFORMAT </w:instrText>
            </w:r>
            <w:r w:rsidRPr="00B53294">
              <w:rPr>
                <w:lang w:val="en-GB"/>
              </w:rPr>
            </w:r>
            <w:r w:rsidRPr="00B53294">
              <w:rPr>
                <w:lang w:val="en-GB"/>
              </w:rPr>
              <w:fldChar w:fldCharType="separate"/>
            </w:r>
            <w:r w:rsidR="001E6A0F">
              <w:rPr>
                <w:lang w:val="en-GB"/>
              </w:rPr>
              <w:t>2.3.1</w:t>
            </w:r>
            <w:r w:rsidRPr="00B53294">
              <w:rPr>
                <w:lang w:val="en-GB"/>
              </w:rPr>
              <w:fldChar w:fldCharType="end"/>
            </w:r>
            <w:r w:rsidRPr="00B53294">
              <w:rPr>
                <w:lang w:val="en-GB"/>
              </w:rPr>
              <w:t xml:space="preserve"> integrated with other relevant processes yielding simplified, pessimistic assumptions on retardation in failed canister depending on failure mode.</w:t>
            </w:r>
          </w:p>
        </w:tc>
      </w:tr>
      <w:tr w:rsidR="0075026B" w:rsidRPr="006F14C7" w14:paraId="4197EAFC" w14:textId="77777777" w:rsidTr="00412787">
        <w:trPr>
          <w:trHeight w:val="60"/>
        </w:trPr>
        <w:tc>
          <w:tcPr>
            <w:tcW w:w="1977" w:type="dxa"/>
            <w:tcBorders>
              <w:top w:val="single" w:sz="4" w:space="0" w:color="auto"/>
              <w:bottom w:val="single" w:sz="4" w:space="0" w:color="auto"/>
              <w:right w:val="single" w:sz="4" w:space="0" w:color="auto"/>
            </w:tcBorders>
            <w:tcMar>
              <w:top w:w="113" w:type="dxa"/>
              <w:left w:w="0" w:type="dxa"/>
              <w:bottom w:w="113" w:type="dxa"/>
              <w:right w:w="113" w:type="dxa"/>
            </w:tcMar>
          </w:tcPr>
          <w:p w14:paraId="318708CF" w14:textId="77777777" w:rsidR="0075026B" w:rsidRPr="00B53294" w:rsidRDefault="0075026B" w:rsidP="00412787">
            <w:pPr>
              <w:pStyle w:val="TabellText"/>
              <w:rPr>
                <w:lang w:val="en-GB"/>
              </w:rPr>
            </w:pPr>
            <w:r w:rsidRPr="00B53294">
              <w:rPr>
                <w:lang w:val="en-GB"/>
              </w:rPr>
              <w:lastRenderedPageBreak/>
              <w:t>C9</w:t>
            </w:r>
            <w:r w:rsidRPr="00B53294">
              <w:rPr>
                <w:lang w:val="en-GB"/>
              </w:rPr>
              <w:br/>
              <w:t xml:space="preserve">Galvanic corrosion </w:t>
            </w:r>
          </w:p>
        </w:tc>
        <w:tc>
          <w:tcPr>
            <w:tcW w:w="3692"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2469AADE" w14:textId="77777777" w:rsidR="0075026B" w:rsidRPr="00B53294" w:rsidRDefault="0075026B" w:rsidP="00412787">
            <w:pPr>
              <w:pStyle w:val="TabellText"/>
              <w:rPr>
                <w:lang w:val="en-GB"/>
              </w:rPr>
            </w:pPr>
            <w:r w:rsidRPr="00B53294">
              <w:rPr>
                <w:lang w:val="en-GB"/>
              </w:rPr>
              <w:t>Not relevant</w:t>
            </w:r>
          </w:p>
        </w:tc>
        <w:tc>
          <w:tcPr>
            <w:tcW w:w="3033" w:type="dxa"/>
            <w:tcBorders>
              <w:top w:val="single" w:sz="4" w:space="0" w:color="auto"/>
              <w:left w:val="single" w:sz="4" w:space="0" w:color="auto"/>
              <w:bottom w:val="single" w:sz="4" w:space="0" w:color="auto"/>
            </w:tcBorders>
            <w:shd w:val="solid" w:color="B5CC72" w:fill="auto"/>
            <w:tcMar>
              <w:top w:w="113" w:type="dxa"/>
              <w:left w:w="113" w:type="dxa"/>
              <w:bottom w:w="113" w:type="dxa"/>
              <w:right w:w="113" w:type="dxa"/>
            </w:tcMar>
          </w:tcPr>
          <w:p w14:paraId="04CCD870" w14:textId="77777777" w:rsidR="0075026B" w:rsidRPr="00B53294" w:rsidRDefault="0075026B" w:rsidP="00412787">
            <w:pPr>
              <w:pStyle w:val="TabellText"/>
              <w:rPr>
                <w:lang w:val="en-GB"/>
              </w:rPr>
            </w:pPr>
            <w:r w:rsidRPr="00B53294">
              <w:rPr>
                <w:lang w:val="en-GB"/>
              </w:rPr>
              <w:t>Neglected, as influence of galvanic corrosion under oxygen-free, reducing conditions lies within the margins of error for the corrosion rate of the iron insert.</w:t>
            </w:r>
          </w:p>
        </w:tc>
      </w:tr>
      <w:tr w:rsidR="0075026B" w:rsidRPr="00B53294" w14:paraId="77CB0714" w14:textId="77777777" w:rsidTr="00412787">
        <w:trPr>
          <w:trHeight w:val="60"/>
        </w:trPr>
        <w:tc>
          <w:tcPr>
            <w:tcW w:w="1977" w:type="dxa"/>
            <w:tcBorders>
              <w:top w:val="single" w:sz="4" w:space="0" w:color="auto"/>
              <w:right w:val="single" w:sz="4" w:space="0" w:color="auto"/>
            </w:tcBorders>
            <w:tcMar>
              <w:top w:w="113" w:type="dxa"/>
              <w:left w:w="0" w:type="dxa"/>
              <w:bottom w:w="113" w:type="dxa"/>
              <w:right w:w="113" w:type="dxa"/>
            </w:tcMar>
          </w:tcPr>
          <w:p w14:paraId="7C1EA0C5" w14:textId="77777777" w:rsidR="0075026B" w:rsidRPr="00B53294" w:rsidRDefault="0075026B" w:rsidP="00412787">
            <w:pPr>
              <w:pStyle w:val="TabellText"/>
              <w:rPr>
                <w:lang w:val="en-GB"/>
              </w:rPr>
            </w:pPr>
            <w:r w:rsidRPr="00B53294">
              <w:rPr>
                <w:lang w:val="en-GB"/>
              </w:rPr>
              <w:t>C10</w:t>
            </w:r>
            <w:r w:rsidRPr="00B53294">
              <w:rPr>
                <w:lang w:val="en-GB"/>
              </w:rPr>
              <w:br/>
              <w:t xml:space="preserve">Stress corrosion cracking of cast iron insert </w:t>
            </w:r>
          </w:p>
        </w:tc>
        <w:tc>
          <w:tcPr>
            <w:tcW w:w="3692" w:type="dxa"/>
            <w:tcBorders>
              <w:top w:val="single" w:sz="4" w:space="0" w:color="auto"/>
              <w:left w:val="single" w:sz="4" w:space="0" w:color="auto"/>
              <w:right w:val="single" w:sz="4" w:space="0" w:color="auto"/>
            </w:tcBorders>
            <w:shd w:val="solid" w:color="B5CC72" w:fill="auto"/>
            <w:tcMar>
              <w:top w:w="113" w:type="dxa"/>
              <w:left w:w="113" w:type="dxa"/>
              <w:bottom w:w="113" w:type="dxa"/>
              <w:right w:w="113" w:type="dxa"/>
            </w:tcMar>
          </w:tcPr>
          <w:p w14:paraId="3E0A9835" w14:textId="77777777" w:rsidR="0075026B" w:rsidRPr="00B53294" w:rsidRDefault="0075026B" w:rsidP="00412787">
            <w:pPr>
              <w:pStyle w:val="TabellText"/>
              <w:rPr>
                <w:lang w:val="en-GB"/>
              </w:rPr>
            </w:pPr>
            <w:r w:rsidRPr="00B53294">
              <w:rPr>
                <w:lang w:val="en-GB"/>
              </w:rPr>
              <w:t>Neglected since stress corrosion cracking is considered unlikely and even if it occurred it would have no consequences for stability of the insert.</w:t>
            </w:r>
          </w:p>
        </w:tc>
        <w:tc>
          <w:tcPr>
            <w:tcW w:w="3033" w:type="dxa"/>
            <w:tcBorders>
              <w:top w:val="single" w:sz="4" w:space="0" w:color="auto"/>
              <w:left w:val="single" w:sz="4" w:space="0" w:color="auto"/>
            </w:tcBorders>
            <w:shd w:val="solid" w:color="B5CC72" w:fill="auto"/>
            <w:tcMar>
              <w:top w:w="113" w:type="dxa"/>
              <w:left w:w="113" w:type="dxa"/>
              <w:bottom w:w="113" w:type="dxa"/>
              <w:right w:w="113" w:type="dxa"/>
            </w:tcMar>
          </w:tcPr>
          <w:p w14:paraId="377DFFCC" w14:textId="77777777" w:rsidR="0075026B" w:rsidRPr="00B53294" w:rsidRDefault="0075026B" w:rsidP="00412787">
            <w:pPr>
              <w:pStyle w:val="TabellText"/>
              <w:rPr>
                <w:lang w:val="en-GB"/>
              </w:rPr>
            </w:pPr>
            <w:r w:rsidRPr="00B53294">
              <w:rPr>
                <w:lang w:val="en-GB"/>
              </w:rPr>
              <w:t>Neglected</w:t>
            </w:r>
          </w:p>
        </w:tc>
      </w:tr>
      <w:tr w:rsidR="0075026B" w:rsidRPr="006F14C7" w14:paraId="6F015A62" w14:textId="77777777" w:rsidTr="00412787">
        <w:trPr>
          <w:trHeight w:val="60"/>
        </w:trPr>
        <w:tc>
          <w:tcPr>
            <w:tcW w:w="1977" w:type="dxa"/>
            <w:tcBorders>
              <w:bottom w:val="single" w:sz="4" w:space="0" w:color="auto"/>
              <w:right w:val="single" w:sz="4" w:space="0" w:color="auto"/>
            </w:tcBorders>
            <w:tcMar>
              <w:top w:w="113" w:type="dxa"/>
              <w:left w:w="0" w:type="dxa"/>
              <w:bottom w:w="113" w:type="dxa"/>
              <w:right w:w="113" w:type="dxa"/>
            </w:tcMar>
          </w:tcPr>
          <w:p w14:paraId="42DB7F87" w14:textId="77777777" w:rsidR="0075026B" w:rsidRPr="00B53294" w:rsidRDefault="0075026B" w:rsidP="00412787">
            <w:pPr>
              <w:pStyle w:val="TabellText"/>
              <w:rPr>
                <w:lang w:val="en-GB"/>
              </w:rPr>
            </w:pPr>
            <w:r w:rsidRPr="00B53294">
              <w:rPr>
                <w:lang w:val="en-GB"/>
              </w:rPr>
              <w:t>C11</w:t>
            </w:r>
            <w:r w:rsidRPr="00B53294">
              <w:rPr>
                <w:lang w:val="en-GB"/>
              </w:rPr>
              <w:br/>
              <w:t xml:space="preserve">Corrosion of copper canister </w:t>
            </w:r>
          </w:p>
        </w:tc>
        <w:tc>
          <w:tcPr>
            <w:tcW w:w="3692" w:type="dxa"/>
            <w:tcBorders>
              <w:left w:val="single" w:sz="4" w:space="0" w:color="auto"/>
              <w:bottom w:val="single" w:sz="4" w:space="0" w:color="auto"/>
              <w:right w:val="single" w:sz="4" w:space="0" w:color="auto"/>
            </w:tcBorders>
            <w:shd w:val="solid" w:color="CB5047" w:fill="auto"/>
            <w:tcMar>
              <w:top w:w="113" w:type="dxa"/>
              <w:left w:w="113" w:type="dxa"/>
              <w:bottom w:w="113" w:type="dxa"/>
              <w:right w:w="113" w:type="dxa"/>
            </w:tcMar>
          </w:tcPr>
          <w:p w14:paraId="79B84238" w14:textId="77777777" w:rsidR="0075026B" w:rsidRPr="00B53294" w:rsidRDefault="0075026B" w:rsidP="00412787">
            <w:pPr>
              <w:pStyle w:val="TabellText"/>
              <w:rPr>
                <w:lang w:val="en-GB"/>
              </w:rPr>
            </w:pPr>
            <w:r w:rsidRPr="00B53294">
              <w:rPr>
                <w:lang w:val="en-GB"/>
              </w:rPr>
              <w:t>Generally, corrosion is modelled based on mass balance (entrapped O</w:t>
            </w:r>
            <w:r w:rsidRPr="00B53294">
              <w:rPr>
                <w:vertAlign w:val="subscript"/>
                <w:lang w:val="en-GB"/>
              </w:rPr>
              <w:t>2</w:t>
            </w:r>
            <w:r w:rsidRPr="00B53294">
              <w:rPr>
                <w:lang w:val="en-GB"/>
              </w:rPr>
              <w:t>) and transport capacity considerations (H</w:t>
            </w:r>
            <w:r w:rsidRPr="00B53294">
              <w:rPr>
                <w:vertAlign w:val="subscript"/>
                <w:lang w:val="en-GB"/>
              </w:rPr>
              <w:t>2</w:t>
            </w:r>
            <w:r w:rsidRPr="00B53294">
              <w:rPr>
                <w:lang w:val="en-GB"/>
              </w:rPr>
              <w:t>S(g) and HS</w:t>
            </w:r>
            <w:r w:rsidRPr="00B53294">
              <w:rPr>
                <w:vertAlign w:val="superscript"/>
                <w:lang w:val="en-GB"/>
              </w:rPr>
              <w:t>−</w:t>
            </w:r>
            <w:r w:rsidRPr="00B53294">
              <w:rPr>
                <w:lang w:val="en-GB"/>
              </w:rPr>
              <w:t>(aq)) whereas reaction rates are disregarded.</w:t>
            </w:r>
          </w:p>
          <w:p w14:paraId="2CD158EE" w14:textId="77777777" w:rsidR="0075026B" w:rsidRPr="00B53294" w:rsidRDefault="0075026B" w:rsidP="00412787">
            <w:pPr>
              <w:pStyle w:val="TabellText"/>
              <w:rPr>
                <w:lang w:val="en-GB"/>
              </w:rPr>
            </w:pPr>
            <w:r w:rsidRPr="00B53294">
              <w:rPr>
                <w:lang w:val="en-GB"/>
              </w:rPr>
              <w:t>Sulfide from pyrite in buffer and backfill modelled based on transport capacity.</w:t>
            </w:r>
          </w:p>
          <w:p w14:paraId="764D5C3A" w14:textId="77777777" w:rsidR="0075026B" w:rsidRPr="00B53294" w:rsidRDefault="0075026B" w:rsidP="00412787">
            <w:pPr>
              <w:pStyle w:val="TabellText"/>
              <w:rPr>
                <w:lang w:val="en-GB"/>
              </w:rPr>
            </w:pPr>
            <w:r w:rsidRPr="00B53294">
              <w:rPr>
                <w:lang w:val="en-GB"/>
              </w:rPr>
              <w:t>Microbially generated sulfide in buffer (after buffer loss) and backfill, pessimistically bounded by supply of nutrients for microbes.</w:t>
            </w:r>
          </w:p>
          <w:p w14:paraId="10D81F00" w14:textId="77777777" w:rsidR="0075026B" w:rsidRPr="00B53294" w:rsidRDefault="0075026B" w:rsidP="00412787">
            <w:pPr>
              <w:pStyle w:val="TabellText"/>
              <w:rPr>
                <w:lang w:val="en-GB"/>
              </w:rPr>
            </w:pPr>
            <w:r w:rsidRPr="00B53294">
              <w:rPr>
                <w:lang w:val="en-GB"/>
              </w:rPr>
              <w:t>Entrapped O</w:t>
            </w:r>
            <w:r w:rsidRPr="00B53294">
              <w:rPr>
                <w:vertAlign w:val="subscript"/>
                <w:lang w:val="en-GB"/>
              </w:rPr>
              <w:t>2</w:t>
            </w:r>
            <w:r w:rsidRPr="00B53294">
              <w:rPr>
                <w:lang w:val="en-GB"/>
              </w:rPr>
              <w:t xml:space="preserve"> in buffer and backfill: Pessimistically assumed that all O</w:t>
            </w:r>
            <w:r w:rsidRPr="00B53294">
              <w:rPr>
                <w:vertAlign w:val="subscript"/>
                <w:lang w:val="en-GB"/>
              </w:rPr>
              <w:t>2</w:t>
            </w:r>
            <w:r w:rsidRPr="00B53294">
              <w:rPr>
                <w:lang w:val="en-GB"/>
              </w:rPr>
              <w:t xml:space="preserve"> corrodes copper neglecting consumption by pyrite in bentonite, rock minerals and microbial activity.</w:t>
            </w:r>
          </w:p>
          <w:p w14:paraId="4E29F547" w14:textId="77777777" w:rsidR="0075026B" w:rsidRPr="00B53294" w:rsidRDefault="0075026B" w:rsidP="00412787">
            <w:pPr>
              <w:pStyle w:val="TabellText"/>
              <w:rPr>
                <w:lang w:val="en-GB"/>
              </w:rPr>
            </w:pPr>
            <w:r w:rsidRPr="00B53294">
              <w:rPr>
                <w:lang w:val="en-GB"/>
              </w:rPr>
              <w:t>Potentially intruding O</w:t>
            </w:r>
            <w:r w:rsidRPr="00B53294">
              <w:rPr>
                <w:vertAlign w:val="subscript"/>
                <w:lang w:val="en-GB"/>
              </w:rPr>
              <w:t>2</w:t>
            </w:r>
            <w:r w:rsidRPr="00B53294">
              <w:rPr>
                <w:lang w:val="en-GB"/>
              </w:rPr>
              <w:t xml:space="preserve"> during glaciation: Integrated handling of rock, backfill and buffer conditions.</w:t>
            </w:r>
          </w:p>
          <w:p w14:paraId="3AB37A10" w14:textId="77777777" w:rsidR="0075026B" w:rsidRPr="00B53294" w:rsidRDefault="0075026B" w:rsidP="00412787">
            <w:pPr>
              <w:pStyle w:val="TabellText"/>
              <w:rPr>
                <w:lang w:val="en-GB"/>
              </w:rPr>
            </w:pPr>
            <w:r w:rsidRPr="00B53294">
              <w:rPr>
                <w:lang w:val="en-GB"/>
              </w:rPr>
              <w:t>Localised O</w:t>
            </w:r>
            <w:r w:rsidRPr="00B53294">
              <w:rPr>
                <w:vertAlign w:val="subscript"/>
                <w:lang w:val="en-GB"/>
              </w:rPr>
              <w:t>2</w:t>
            </w:r>
            <w:r w:rsidRPr="00B53294">
              <w:rPr>
                <w:lang w:val="en-GB"/>
              </w:rPr>
              <w:t xml:space="preserve"> corrosion: Assessed with probabilistic pitting model.</w:t>
            </w:r>
          </w:p>
          <w:p w14:paraId="125E866A" w14:textId="77777777" w:rsidR="0075026B" w:rsidRPr="00B53294" w:rsidRDefault="0075026B" w:rsidP="00412787">
            <w:pPr>
              <w:pStyle w:val="TabellText"/>
              <w:rPr>
                <w:lang w:val="en-GB"/>
              </w:rPr>
            </w:pPr>
            <w:r w:rsidRPr="00B53294">
              <w:rPr>
                <w:lang w:val="en-GB"/>
              </w:rPr>
              <w:t>Localised sulfide corrosion: described as micro-galvanic corrosion, only possible for very high sulfide fluxes.</w:t>
            </w:r>
          </w:p>
          <w:p w14:paraId="4F5758BD" w14:textId="77777777" w:rsidR="0075026B" w:rsidRPr="00B53294" w:rsidRDefault="0075026B" w:rsidP="00412787">
            <w:pPr>
              <w:pStyle w:val="TabellText"/>
              <w:rPr>
                <w:lang w:val="en-GB"/>
              </w:rPr>
            </w:pPr>
            <w:r w:rsidRPr="00B53294">
              <w:rPr>
                <w:lang w:val="en-GB"/>
              </w:rPr>
              <w:t>Corrosion due to radiation: Negligible corrosion depths and minor localised corrosion, based on experimental studies and modelling.</w:t>
            </w:r>
          </w:p>
          <w:p w14:paraId="64F42865" w14:textId="77777777" w:rsidR="0075026B" w:rsidRPr="00B53294" w:rsidRDefault="0075026B" w:rsidP="00412787">
            <w:pPr>
              <w:pStyle w:val="TabellText"/>
              <w:rPr>
                <w:lang w:val="en-GB"/>
              </w:rPr>
            </w:pPr>
            <w:r w:rsidRPr="00B53294">
              <w:rPr>
                <w:lang w:val="en-GB"/>
              </w:rPr>
              <w:t>Chloride assisted corrosion neglected as long as the combinations of pH and chloride concentration is below (the right-hand side of) the limiting curve (i.e a total copper concentration in solution of less than 10</w:t>
            </w:r>
            <w:r w:rsidRPr="00B53294">
              <w:rPr>
                <w:vertAlign w:val="superscript"/>
                <w:lang w:val="en-GB"/>
              </w:rPr>
              <w:t>−6</w:t>
            </w:r>
            <w:r w:rsidRPr="00B53294">
              <w:rPr>
                <w:lang w:val="en-GB"/>
              </w:rPr>
              <w:t> mol/kg).</w:t>
            </w:r>
          </w:p>
          <w:p w14:paraId="05BE8D73" w14:textId="77777777" w:rsidR="0075026B" w:rsidRPr="00B53294" w:rsidRDefault="0075026B" w:rsidP="00412787">
            <w:pPr>
              <w:pStyle w:val="TabellText"/>
              <w:rPr>
                <w:lang w:val="en-GB"/>
              </w:rPr>
            </w:pPr>
            <w:r w:rsidRPr="00B53294">
              <w:rPr>
                <w:lang w:val="en-GB"/>
              </w:rPr>
              <w:t>Effects of different corrosion behavior of cold worked or welded material neglected due to small (if any) effects on fundamental corrosion properties.</w:t>
            </w:r>
          </w:p>
          <w:p w14:paraId="7A4537AF" w14:textId="77777777" w:rsidR="0075026B" w:rsidRPr="00B53294" w:rsidRDefault="0075026B" w:rsidP="00412787">
            <w:pPr>
              <w:pStyle w:val="TabellText"/>
              <w:rPr>
                <w:lang w:val="en-GB"/>
              </w:rPr>
            </w:pPr>
            <w:r w:rsidRPr="00B53294">
              <w:rPr>
                <w:lang w:val="en-GB"/>
              </w:rPr>
              <w:t>Corrosion by water disregarded based on thermodynamic considerations.</w:t>
            </w:r>
          </w:p>
        </w:tc>
        <w:tc>
          <w:tcPr>
            <w:tcW w:w="3033" w:type="dxa"/>
            <w:tcBorders>
              <w:left w:val="single" w:sz="4" w:space="0" w:color="auto"/>
              <w:bottom w:val="single" w:sz="4" w:space="0" w:color="auto"/>
            </w:tcBorders>
            <w:shd w:val="solid" w:color="B5CC72" w:fill="auto"/>
            <w:tcMar>
              <w:top w:w="113" w:type="dxa"/>
              <w:left w:w="113" w:type="dxa"/>
              <w:bottom w:w="113" w:type="dxa"/>
              <w:right w:w="113" w:type="dxa"/>
            </w:tcMar>
          </w:tcPr>
          <w:p w14:paraId="4C763CA5" w14:textId="77777777" w:rsidR="0075026B" w:rsidRPr="00B53294" w:rsidRDefault="0075026B" w:rsidP="00412787">
            <w:pPr>
              <w:pStyle w:val="TabellText"/>
              <w:rPr>
                <w:lang w:val="en-GB"/>
              </w:rPr>
            </w:pPr>
            <w:r w:rsidRPr="00B53294">
              <w:rPr>
                <w:lang w:val="en-GB"/>
              </w:rPr>
              <w:t>Not relevant for failed canister.</w:t>
            </w:r>
          </w:p>
        </w:tc>
      </w:tr>
      <w:tr w:rsidR="0075026B" w:rsidRPr="00B53294" w14:paraId="331E6644" w14:textId="77777777" w:rsidTr="00412787">
        <w:trPr>
          <w:trHeight w:val="60"/>
        </w:trPr>
        <w:tc>
          <w:tcPr>
            <w:tcW w:w="1977" w:type="dxa"/>
            <w:tcBorders>
              <w:top w:val="single" w:sz="4" w:space="0" w:color="auto"/>
              <w:bottom w:val="single" w:sz="4" w:space="0" w:color="auto"/>
              <w:right w:val="single" w:sz="4" w:space="0" w:color="auto"/>
            </w:tcBorders>
            <w:tcMar>
              <w:top w:w="113" w:type="dxa"/>
              <w:left w:w="0" w:type="dxa"/>
              <w:bottom w:w="113" w:type="dxa"/>
              <w:right w:w="113" w:type="dxa"/>
            </w:tcMar>
          </w:tcPr>
          <w:p w14:paraId="21F556A4" w14:textId="77777777" w:rsidR="0075026B" w:rsidRPr="00B53294" w:rsidRDefault="0075026B" w:rsidP="00412787">
            <w:pPr>
              <w:pStyle w:val="TabellText"/>
              <w:rPr>
                <w:lang w:val="en-GB"/>
              </w:rPr>
            </w:pPr>
            <w:r w:rsidRPr="00B53294">
              <w:rPr>
                <w:lang w:val="en-GB"/>
              </w:rPr>
              <w:t>C12</w:t>
            </w:r>
            <w:r w:rsidRPr="00B53294">
              <w:rPr>
                <w:lang w:val="en-GB"/>
              </w:rPr>
              <w:br/>
              <w:t xml:space="preserve">Stress corrosion cracking, copper canister </w:t>
            </w:r>
          </w:p>
        </w:tc>
        <w:tc>
          <w:tcPr>
            <w:tcW w:w="3692" w:type="dxa"/>
            <w:tcBorders>
              <w:top w:val="single" w:sz="4" w:space="0" w:color="auto"/>
              <w:left w:val="single" w:sz="4" w:space="0" w:color="auto"/>
              <w:bottom w:val="single" w:sz="4" w:space="0" w:color="auto"/>
              <w:right w:val="single" w:sz="4" w:space="0" w:color="auto"/>
            </w:tcBorders>
            <w:shd w:val="solid" w:color="CB5047" w:fill="auto"/>
            <w:tcMar>
              <w:top w:w="113" w:type="dxa"/>
              <w:left w:w="113" w:type="dxa"/>
              <w:bottom w:w="113" w:type="dxa"/>
              <w:right w:w="113" w:type="dxa"/>
            </w:tcMar>
          </w:tcPr>
          <w:p w14:paraId="5C09A0ED" w14:textId="77777777" w:rsidR="0075026B" w:rsidRPr="00B53294" w:rsidRDefault="0075026B" w:rsidP="00412787">
            <w:pPr>
              <w:pStyle w:val="TabellText"/>
              <w:rPr>
                <w:lang w:val="en-GB"/>
              </w:rPr>
            </w:pPr>
            <w:r w:rsidRPr="00B53294">
              <w:rPr>
                <w:lang w:val="en-GB"/>
              </w:rPr>
              <w:t>For aerobic conditions the possible concentrations of SCC promoting agents close to the canister surface are compared to the threshold concentrations where SCC has been noticed in laboratory experiments.</w:t>
            </w:r>
          </w:p>
          <w:p w14:paraId="786F8BA5" w14:textId="77777777" w:rsidR="0075026B" w:rsidRPr="00B53294" w:rsidRDefault="0075026B" w:rsidP="00412787">
            <w:pPr>
              <w:pStyle w:val="TabellText"/>
              <w:rPr>
                <w:lang w:val="en-GB"/>
              </w:rPr>
            </w:pPr>
            <w:r w:rsidRPr="00B53294">
              <w:rPr>
                <w:lang w:val="en-GB"/>
              </w:rPr>
              <w:lastRenderedPageBreak/>
              <w:t>For radiolytic conditions, neglected due to low dose rate and thus insignificant effect on corrosion potential, material defect structure and mechanical properties.</w:t>
            </w:r>
          </w:p>
          <w:p w14:paraId="6A4D3A31" w14:textId="77777777" w:rsidR="0075026B" w:rsidRPr="00B53294" w:rsidRDefault="0075026B" w:rsidP="00412787">
            <w:pPr>
              <w:pStyle w:val="TabellText"/>
              <w:rPr>
                <w:lang w:val="en-GB"/>
              </w:rPr>
            </w:pPr>
            <w:r w:rsidRPr="00B53294">
              <w:rPr>
                <w:lang w:val="en-GB"/>
              </w:rPr>
              <w:t xml:space="preserve">For reducing sulfidic conditions, the sulfide flux is compared with experimental threshold values for observed interfacial cracking. </w:t>
            </w:r>
          </w:p>
        </w:tc>
        <w:tc>
          <w:tcPr>
            <w:tcW w:w="3033" w:type="dxa"/>
            <w:tcBorders>
              <w:top w:val="single" w:sz="4" w:space="0" w:color="auto"/>
              <w:left w:val="single" w:sz="4" w:space="0" w:color="auto"/>
              <w:bottom w:val="single" w:sz="4" w:space="0" w:color="auto"/>
            </w:tcBorders>
            <w:shd w:val="solid" w:color="B5CC72" w:fill="auto"/>
            <w:tcMar>
              <w:top w:w="113" w:type="dxa"/>
              <w:left w:w="113" w:type="dxa"/>
              <w:bottom w:w="113" w:type="dxa"/>
              <w:right w:w="113" w:type="dxa"/>
            </w:tcMar>
          </w:tcPr>
          <w:p w14:paraId="2FBE5061" w14:textId="77777777" w:rsidR="0075026B" w:rsidRPr="00B53294" w:rsidRDefault="0075026B" w:rsidP="00412787">
            <w:pPr>
              <w:pStyle w:val="TabellText"/>
              <w:rPr>
                <w:lang w:val="en-GB"/>
              </w:rPr>
            </w:pPr>
            <w:r w:rsidRPr="00B53294">
              <w:rPr>
                <w:lang w:val="en-GB"/>
              </w:rPr>
              <w:lastRenderedPageBreak/>
              <w:t>Neglected</w:t>
            </w:r>
          </w:p>
        </w:tc>
      </w:tr>
      <w:tr w:rsidR="0075026B" w:rsidRPr="00B53294" w14:paraId="7B8D71ED" w14:textId="77777777" w:rsidTr="00412787">
        <w:trPr>
          <w:trHeight w:val="60"/>
        </w:trPr>
        <w:tc>
          <w:tcPr>
            <w:tcW w:w="1977" w:type="dxa"/>
            <w:tcBorders>
              <w:top w:val="single" w:sz="4" w:space="0" w:color="auto"/>
              <w:bottom w:val="single" w:sz="4" w:space="0" w:color="auto"/>
              <w:right w:val="single" w:sz="4" w:space="0" w:color="auto"/>
            </w:tcBorders>
            <w:tcMar>
              <w:top w:w="113" w:type="dxa"/>
              <w:left w:w="0" w:type="dxa"/>
              <w:bottom w:w="113" w:type="dxa"/>
              <w:right w:w="113" w:type="dxa"/>
            </w:tcMar>
          </w:tcPr>
          <w:p w14:paraId="30460E0E" w14:textId="77777777" w:rsidR="0075026B" w:rsidRPr="00B53294" w:rsidRDefault="0075026B" w:rsidP="00412787">
            <w:pPr>
              <w:pStyle w:val="TabellText"/>
              <w:rPr>
                <w:lang w:val="en-GB"/>
              </w:rPr>
            </w:pPr>
            <w:r w:rsidRPr="00B53294">
              <w:rPr>
                <w:lang w:val="en-GB"/>
              </w:rPr>
              <w:t>C13</w:t>
            </w:r>
            <w:r w:rsidRPr="00B53294">
              <w:rPr>
                <w:lang w:val="en-GB"/>
              </w:rPr>
              <w:br/>
              <w:t xml:space="preserve">Earth currents – stray current corrosion </w:t>
            </w:r>
          </w:p>
        </w:tc>
        <w:tc>
          <w:tcPr>
            <w:tcW w:w="3692"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0A95F047" w14:textId="77777777" w:rsidR="0075026B" w:rsidRPr="00B53294" w:rsidRDefault="0075026B" w:rsidP="00412787">
            <w:pPr>
              <w:pStyle w:val="TabellText"/>
              <w:rPr>
                <w:lang w:val="en-GB"/>
              </w:rPr>
            </w:pPr>
            <w:r w:rsidRPr="00B53294">
              <w:rPr>
                <w:lang w:val="en-GB"/>
              </w:rPr>
              <w:t xml:space="preserve">Negligable increase in corrosion from external </w:t>
            </w:r>
            <w:r w:rsidRPr="00B53294">
              <w:rPr>
                <w:spacing w:val="-1"/>
                <w:lang w:val="en-GB"/>
              </w:rPr>
              <w:t xml:space="preserve">electrical field from natural earth currents or present </w:t>
            </w:r>
            <w:r w:rsidRPr="00B53294">
              <w:rPr>
                <w:lang w:val="en-GB"/>
              </w:rPr>
              <w:t>HVDC installations. Future installations mentioned as a stylised case of future human action, with negligible consequences.</w:t>
            </w:r>
          </w:p>
        </w:tc>
        <w:tc>
          <w:tcPr>
            <w:tcW w:w="3033" w:type="dxa"/>
            <w:tcBorders>
              <w:top w:val="single" w:sz="4" w:space="0" w:color="auto"/>
              <w:left w:val="single" w:sz="4" w:space="0" w:color="auto"/>
              <w:bottom w:val="single" w:sz="4" w:space="0" w:color="auto"/>
            </w:tcBorders>
            <w:shd w:val="solid" w:color="B5CC72" w:fill="auto"/>
            <w:tcMar>
              <w:top w:w="113" w:type="dxa"/>
              <w:left w:w="113" w:type="dxa"/>
              <w:bottom w:w="113" w:type="dxa"/>
              <w:right w:w="113" w:type="dxa"/>
            </w:tcMar>
          </w:tcPr>
          <w:p w14:paraId="352F8852" w14:textId="77777777" w:rsidR="0075026B" w:rsidRPr="00B53294" w:rsidRDefault="0075026B" w:rsidP="00412787">
            <w:pPr>
              <w:pStyle w:val="TabellText"/>
              <w:rPr>
                <w:lang w:val="en-GB"/>
              </w:rPr>
            </w:pPr>
            <w:r w:rsidRPr="00B53294">
              <w:rPr>
                <w:lang w:val="en-GB"/>
              </w:rPr>
              <w:t>Neglected</w:t>
            </w:r>
          </w:p>
        </w:tc>
      </w:tr>
      <w:tr w:rsidR="0075026B" w:rsidRPr="00B53294" w14:paraId="5B79CE55" w14:textId="77777777" w:rsidTr="00412787">
        <w:trPr>
          <w:trHeight w:val="60"/>
        </w:trPr>
        <w:tc>
          <w:tcPr>
            <w:tcW w:w="1977" w:type="dxa"/>
            <w:tcBorders>
              <w:top w:val="single" w:sz="4" w:space="0" w:color="auto"/>
              <w:bottom w:val="single" w:sz="4" w:space="0" w:color="auto"/>
              <w:right w:val="single" w:sz="4" w:space="0" w:color="auto"/>
            </w:tcBorders>
            <w:tcMar>
              <w:top w:w="113" w:type="dxa"/>
              <w:left w:w="0" w:type="dxa"/>
              <w:bottom w:w="113" w:type="dxa"/>
              <w:right w:w="113" w:type="dxa"/>
            </w:tcMar>
          </w:tcPr>
          <w:p w14:paraId="7C587D84" w14:textId="77777777" w:rsidR="0075026B" w:rsidRPr="00B53294" w:rsidRDefault="0075026B" w:rsidP="00412787">
            <w:pPr>
              <w:pStyle w:val="TabellText"/>
              <w:rPr>
                <w:lang w:val="en-GB"/>
              </w:rPr>
            </w:pPr>
            <w:r w:rsidRPr="00B53294">
              <w:rPr>
                <w:lang w:val="en-GB"/>
              </w:rPr>
              <w:t>C14</w:t>
            </w:r>
            <w:r w:rsidRPr="00B53294">
              <w:rPr>
                <w:lang w:val="en-GB"/>
              </w:rPr>
              <w:br/>
              <w:t xml:space="preserve">Deposition of salts on canister surface </w:t>
            </w:r>
          </w:p>
        </w:tc>
        <w:tc>
          <w:tcPr>
            <w:tcW w:w="3692"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69D42ADC" w14:textId="77777777" w:rsidR="0075026B" w:rsidRPr="00B53294" w:rsidRDefault="0075026B" w:rsidP="00412787">
            <w:pPr>
              <w:pStyle w:val="TabellText"/>
              <w:rPr>
                <w:lang w:val="en-GB"/>
              </w:rPr>
            </w:pPr>
            <w:r w:rsidRPr="00B53294">
              <w:rPr>
                <w:lang w:val="en-GB"/>
              </w:rPr>
              <w:t>Neglected due to small consequences (and only relevant during bentonite saturation phase).</w:t>
            </w:r>
          </w:p>
        </w:tc>
        <w:tc>
          <w:tcPr>
            <w:tcW w:w="3033" w:type="dxa"/>
            <w:tcBorders>
              <w:top w:val="single" w:sz="4" w:space="0" w:color="auto"/>
              <w:left w:val="single" w:sz="4" w:space="0" w:color="auto"/>
              <w:bottom w:val="single" w:sz="4" w:space="0" w:color="auto"/>
            </w:tcBorders>
            <w:shd w:val="solid" w:color="B5CC72" w:fill="auto"/>
            <w:tcMar>
              <w:top w:w="113" w:type="dxa"/>
              <w:left w:w="113" w:type="dxa"/>
              <w:bottom w:w="113" w:type="dxa"/>
              <w:right w:w="113" w:type="dxa"/>
            </w:tcMar>
          </w:tcPr>
          <w:p w14:paraId="0B7D2825" w14:textId="77777777" w:rsidR="0075026B" w:rsidRPr="00B53294" w:rsidRDefault="0075026B" w:rsidP="00412787">
            <w:pPr>
              <w:pStyle w:val="TabellText"/>
              <w:rPr>
                <w:lang w:val="en-GB"/>
              </w:rPr>
            </w:pPr>
            <w:r w:rsidRPr="00B53294">
              <w:rPr>
                <w:lang w:val="en-GB"/>
              </w:rPr>
              <w:t>Neglected</w:t>
            </w:r>
          </w:p>
        </w:tc>
      </w:tr>
      <w:tr w:rsidR="0075026B" w:rsidRPr="00B53294" w14:paraId="38DB8B16" w14:textId="77777777" w:rsidTr="00412787">
        <w:trPr>
          <w:trHeight w:val="60"/>
        </w:trPr>
        <w:tc>
          <w:tcPr>
            <w:tcW w:w="1977" w:type="dxa"/>
            <w:tcBorders>
              <w:top w:val="single" w:sz="4" w:space="0" w:color="auto"/>
              <w:bottom w:val="single" w:sz="4" w:space="0" w:color="auto"/>
              <w:right w:val="single" w:sz="4" w:space="0" w:color="auto"/>
            </w:tcBorders>
            <w:tcMar>
              <w:top w:w="113" w:type="dxa"/>
              <w:left w:w="0" w:type="dxa"/>
              <w:bottom w:w="113" w:type="dxa"/>
              <w:right w:w="113" w:type="dxa"/>
            </w:tcMar>
          </w:tcPr>
          <w:p w14:paraId="6AED8A3D" w14:textId="77777777" w:rsidR="0075026B" w:rsidRPr="00B53294" w:rsidRDefault="0075026B" w:rsidP="00412787">
            <w:pPr>
              <w:pStyle w:val="TabellText"/>
              <w:rPr>
                <w:lang w:val="en-GB"/>
              </w:rPr>
            </w:pPr>
            <w:r w:rsidRPr="00B53294">
              <w:rPr>
                <w:lang w:val="en-GB"/>
              </w:rPr>
              <w:t>C15</w:t>
            </w:r>
            <w:r w:rsidRPr="00B53294">
              <w:rPr>
                <w:lang w:val="en-GB"/>
              </w:rPr>
              <w:br/>
              <w:t xml:space="preserve">Radionuclide transport </w:t>
            </w:r>
          </w:p>
        </w:tc>
        <w:tc>
          <w:tcPr>
            <w:tcW w:w="3692" w:type="dxa"/>
            <w:tcBorders>
              <w:top w:val="single" w:sz="4" w:space="0" w:color="auto"/>
              <w:left w:val="single" w:sz="4" w:space="0" w:color="auto"/>
              <w:bottom w:val="single" w:sz="4" w:space="0" w:color="auto"/>
              <w:right w:val="single" w:sz="4" w:space="0" w:color="auto"/>
            </w:tcBorders>
            <w:shd w:val="solid" w:color="B5CC72" w:fill="auto"/>
            <w:tcMar>
              <w:top w:w="113" w:type="dxa"/>
              <w:left w:w="113" w:type="dxa"/>
              <w:bottom w:w="113" w:type="dxa"/>
              <w:right w:w="113" w:type="dxa"/>
            </w:tcMar>
          </w:tcPr>
          <w:p w14:paraId="35DD2D90" w14:textId="77777777" w:rsidR="0075026B" w:rsidRPr="00B53294" w:rsidRDefault="0075026B" w:rsidP="00412787">
            <w:pPr>
              <w:pStyle w:val="TabellText"/>
              <w:rPr>
                <w:lang w:val="en-GB"/>
              </w:rPr>
            </w:pPr>
            <w:r w:rsidRPr="00B53294">
              <w:rPr>
                <w:lang w:val="en-GB"/>
              </w:rPr>
              <w:t>Not relevant</w:t>
            </w:r>
          </w:p>
        </w:tc>
        <w:tc>
          <w:tcPr>
            <w:tcW w:w="3033" w:type="dxa"/>
            <w:tcBorders>
              <w:top w:val="single" w:sz="4" w:space="0" w:color="auto"/>
              <w:left w:val="single" w:sz="4" w:space="0" w:color="auto"/>
              <w:bottom w:val="single" w:sz="4" w:space="0" w:color="auto"/>
            </w:tcBorders>
            <w:shd w:val="solid" w:color="CB5047" w:fill="auto"/>
            <w:tcMar>
              <w:top w:w="113" w:type="dxa"/>
              <w:left w:w="113" w:type="dxa"/>
              <w:bottom w:w="113" w:type="dxa"/>
              <w:right w:w="113" w:type="dxa"/>
            </w:tcMar>
          </w:tcPr>
          <w:p w14:paraId="0129BA45" w14:textId="77777777" w:rsidR="0075026B" w:rsidRPr="00B53294" w:rsidRDefault="0075026B" w:rsidP="00412787">
            <w:pPr>
              <w:pStyle w:val="TabellText"/>
              <w:rPr>
                <w:lang w:val="en-GB"/>
              </w:rPr>
            </w:pPr>
            <w:r w:rsidRPr="00B53294">
              <w:rPr>
                <w:lang w:val="en-GB"/>
              </w:rPr>
              <w:t>COMP23</w:t>
            </w:r>
          </w:p>
        </w:tc>
      </w:tr>
      <w:tr w:rsidR="0075026B" w:rsidRPr="00B53294" w14:paraId="30EB154A" w14:textId="77777777" w:rsidTr="00412787">
        <w:trPr>
          <w:trHeight w:val="60"/>
        </w:trPr>
        <w:tc>
          <w:tcPr>
            <w:tcW w:w="1977" w:type="dxa"/>
            <w:tcBorders>
              <w:top w:val="single" w:sz="4" w:space="0" w:color="auto"/>
              <w:bottom w:val="single" w:sz="4" w:space="0" w:color="auto"/>
              <w:right w:val="single" w:sz="4" w:space="0" w:color="auto"/>
            </w:tcBorders>
            <w:tcMar>
              <w:top w:w="113" w:type="dxa"/>
              <w:left w:w="0" w:type="dxa"/>
              <w:bottom w:w="113" w:type="dxa"/>
              <w:right w:w="113" w:type="dxa"/>
            </w:tcMar>
          </w:tcPr>
          <w:p w14:paraId="5973904D" w14:textId="77777777" w:rsidR="0075026B" w:rsidRPr="00B53294" w:rsidRDefault="0075026B" w:rsidP="00412787">
            <w:pPr>
              <w:pStyle w:val="TabellText"/>
              <w:rPr>
                <w:lang w:val="en-GB"/>
              </w:rPr>
            </w:pPr>
            <w:r w:rsidRPr="00B53294">
              <w:rPr>
                <w:lang w:val="en-GB"/>
              </w:rPr>
              <w:t>C16</w:t>
            </w:r>
          </w:p>
          <w:p w14:paraId="4173BFF3" w14:textId="77777777" w:rsidR="0075026B" w:rsidRPr="00B53294" w:rsidRDefault="0075026B" w:rsidP="00412787">
            <w:pPr>
              <w:pStyle w:val="TabellText"/>
              <w:rPr>
                <w:lang w:val="en-GB"/>
              </w:rPr>
            </w:pPr>
            <w:r w:rsidRPr="00B53294">
              <w:rPr>
                <w:lang w:val="en-GB"/>
              </w:rPr>
              <w:t>Hydrogen embrittlement of copper canister</w:t>
            </w:r>
          </w:p>
        </w:tc>
        <w:tc>
          <w:tcPr>
            <w:tcW w:w="3692" w:type="dxa"/>
            <w:tcBorders>
              <w:top w:val="single" w:sz="4" w:space="0" w:color="auto"/>
              <w:left w:val="single" w:sz="4" w:space="0" w:color="auto"/>
              <w:bottom w:val="single" w:sz="4" w:space="0" w:color="auto"/>
              <w:right w:val="single" w:sz="4" w:space="0" w:color="auto"/>
            </w:tcBorders>
            <w:shd w:val="solid" w:color="CB5047" w:fill="auto"/>
            <w:tcMar>
              <w:top w:w="113" w:type="dxa"/>
              <w:left w:w="113" w:type="dxa"/>
              <w:bottom w:w="113" w:type="dxa"/>
              <w:right w:w="113" w:type="dxa"/>
            </w:tcMar>
          </w:tcPr>
          <w:p w14:paraId="1097AF49" w14:textId="77777777" w:rsidR="0075026B" w:rsidRPr="00B53294" w:rsidRDefault="0075026B" w:rsidP="00412787">
            <w:pPr>
              <w:pStyle w:val="TabellText"/>
              <w:rPr>
                <w:lang w:val="en-GB"/>
              </w:rPr>
            </w:pPr>
            <w:r w:rsidRPr="00B53294">
              <w:rPr>
                <w:lang w:val="en-GB"/>
              </w:rPr>
              <w:t>Embrittlement due to reduction of oxides neglected since the concentration of oxygen in Cu-OFP is sufficiently low, and since welding under inert gas has been shown as efficient to avoid enhanced oxide concentrations in the weld.</w:t>
            </w:r>
          </w:p>
          <w:p w14:paraId="262C4D7A" w14:textId="77777777" w:rsidR="0075026B" w:rsidRPr="00B53294" w:rsidRDefault="0075026B" w:rsidP="00412787">
            <w:pPr>
              <w:pStyle w:val="TabellText"/>
              <w:rPr>
                <w:lang w:val="en-GB"/>
              </w:rPr>
            </w:pPr>
            <w:r w:rsidRPr="00B53294">
              <w:rPr>
                <w:lang w:val="en-GB"/>
              </w:rPr>
              <w:t>The levels of hydrogen potentially absorbed by copper under the H</w:t>
            </w:r>
            <w:r w:rsidRPr="00B53294">
              <w:rPr>
                <w:vertAlign w:val="subscript"/>
                <w:lang w:val="en-GB"/>
              </w:rPr>
              <w:t>2</w:t>
            </w:r>
            <w:r w:rsidRPr="00B53294">
              <w:rPr>
                <w:lang w:val="en-GB"/>
              </w:rPr>
              <w:t xml:space="preserve"> flux generated at the canister surface by radiolysis and sulfide corrosion, are compared with the initial concentration of H in Cu-OFP and/or the concentrations of H known to experimentally affect the material properties and tendency to crack under tensile stress.</w:t>
            </w:r>
          </w:p>
        </w:tc>
        <w:tc>
          <w:tcPr>
            <w:tcW w:w="3033" w:type="dxa"/>
            <w:tcBorders>
              <w:top w:val="single" w:sz="4" w:space="0" w:color="auto"/>
              <w:left w:val="single" w:sz="4" w:space="0" w:color="auto"/>
              <w:bottom w:val="single" w:sz="4" w:space="0" w:color="auto"/>
            </w:tcBorders>
            <w:shd w:val="solid" w:color="B5CC72" w:fill="auto"/>
            <w:tcMar>
              <w:top w:w="113" w:type="dxa"/>
              <w:left w:w="113" w:type="dxa"/>
              <w:bottom w:w="113" w:type="dxa"/>
              <w:right w:w="113" w:type="dxa"/>
            </w:tcMar>
          </w:tcPr>
          <w:p w14:paraId="0CA4FF84" w14:textId="77777777" w:rsidR="0075026B" w:rsidRPr="00B53294" w:rsidRDefault="0075026B" w:rsidP="00412787">
            <w:pPr>
              <w:pStyle w:val="TabellText"/>
              <w:rPr>
                <w:lang w:val="en-GB"/>
              </w:rPr>
            </w:pPr>
            <w:r w:rsidRPr="00B53294">
              <w:rPr>
                <w:lang w:val="en-GB"/>
              </w:rPr>
              <w:t>Neglected</w:t>
            </w:r>
          </w:p>
        </w:tc>
      </w:tr>
    </w:tbl>
    <w:p w14:paraId="459C8369" w14:textId="77777777" w:rsidR="0075026B" w:rsidRPr="00B53294" w:rsidRDefault="0075026B" w:rsidP="0075026B">
      <w:pPr>
        <w:pStyle w:val="BodyText"/>
        <w:rPr>
          <w:b/>
          <w:bCs/>
          <w:lang w:val="en-GB"/>
        </w:rPr>
      </w:pPr>
    </w:p>
    <w:p w14:paraId="206A3095" w14:textId="77777777" w:rsidR="0075026B" w:rsidRPr="00B53294" w:rsidRDefault="0075026B" w:rsidP="0075026B">
      <w:pPr>
        <w:pStyle w:val="BodyText"/>
        <w:rPr>
          <w:lang w:val="en-GB"/>
        </w:rPr>
      </w:pPr>
    </w:p>
    <w:p w14:paraId="24D68B03" w14:textId="77777777" w:rsidR="0075026B" w:rsidRPr="00E64471" w:rsidRDefault="0075026B" w:rsidP="005C0392">
      <w:pPr>
        <w:pStyle w:val="BodyText"/>
        <w:rPr>
          <w:lang w:val="en-GB"/>
        </w:rPr>
      </w:pPr>
    </w:p>
    <w:p w14:paraId="559FC57C" w14:textId="77777777" w:rsidR="009D4896" w:rsidRPr="00E64471" w:rsidRDefault="0075026B" w:rsidP="009D4896">
      <w:pPr>
        <w:pStyle w:val="Heading1"/>
        <w:rPr>
          <w:lang w:val="en-GB"/>
        </w:rPr>
      </w:pPr>
      <w:bookmarkStart w:id="343" w:name="_Toc195186571"/>
      <w:r>
        <w:rPr>
          <w:lang w:val="en-GB"/>
        </w:rPr>
        <w:lastRenderedPageBreak/>
        <w:t>Fuel processes</w:t>
      </w:r>
      <w:bookmarkEnd w:id="343"/>
      <w:r>
        <w:rPr>
          <w:lang w:val="en-GB"/>
        </w:rPr>
        <w:t xml:space="preserve"> </w:t>
      </w:r>
    </w:p>
    <w:p w14:paraId="6D680641" w14:textId="77777777" w:rsidR="009D4896" w:rsidRDefault="0075026B" w:rsidP="009D4896">
      <w:pPr>
        <w:pStyle w:val="Heading2"/>
        <w:rPr>
          <w:lang w:val="en-GB"/>
        </w:rPr>
      </w:pPr>
      <w:bookmarkStart w:id="344" w:name="_Toc195186572"/>
      <w:bookmarkStart w:id="345" w:name="_Hlk194936785"/>
      <w:r>
        <w:rPr>
          <w:lang w:val="en-GB"/>
        </w:rPr>
        <w:t>Radiation related processes</w:t>
      </w:r>
      <w:bookmarkEnd w:id="344"/>
    </w:p>
    <w:p w14:paraId="4AC4CE25" w14:textId="77777777" w:rsidR="00412787" w:rsidRDefault="00412787" w:rsidP="00412787">
      <w:pPr>
        <w:pStyle w:val="Heading3"/>
        <w:rPr>
          <w:lang w:val="en-GB"/>
        </w:rPr>
      </w:pPr>
      <w:bookmarkStart w:id="346" w:name="_Toc195186573"/>
      <w:r>
        <w:rPr>
          <w:lang w:val="en-GB"/>
        </w:rPr>
        <w:t>Radioactive decay</w:t>
      </w:r>
      <w:bookmarkEnd w:id="346"/>
    </w:p>
    <w:p w14:paraId="7B2535E2" w14:textId="77777777" w:rsidR="00412787" w:rsidRDefault="00412787" w:rsidP="00412787">
      <w:pPr>
        <w:pStyle w:val="BodyText"/>
        <w:rPr>
          <w:lang w:val="en-GB"/>
        </w:rPr>
      </w:pPr>
      <w:r>
        <w:rPr>
          <w:lang w:val="en-GB"/>
        </w:rPr>
        <w:t>#text with structure in chapter 1</w:t>
      </w:r>
    </w:p>
    <w:p w14:paraId="5D911423" w14:textId="77777777" w:rsidR="00412787" w:rsidRPr="00E64471" w:rsidRDefault="00412787" w:rsidP="00412787">
      <w:pPr>
        <w:pStyle w:val="Heading4"/>
        <w:rPr>
          <w:lang w:val="en-GB"/>
        </w:rPr>
      </w:pPr>
      <w:r>
        <w:rPr>
          <w:lang w:val="en-GB"/>
        </w:rPr>
        <w:t>Description</w:t>
      </w:r>
    </w:p>
    <w:p w14:paraId="241E2C7B" w14:textId="5821D2C9" w:rsidR="00D87779" w:rsidRDefault="00000000">
      <w:r>
        <w:t>Transformation of radionuclides in the fuel assembly due to radioactive decay.</w:t>
      </w:r>
    </w:p>
    <w:p w14:paraId="231ED527" w14:textId="23FEF74C" w:rsidR="00412787" w:rsidRDefault="00412787" w:rsidP="00412787">
      <w:pPr>
        <w:pStyle w:val="Heading4"/>
        <w:rPr>
          <w:lang w:val="en-GB"/>
        </w:rPr>
      </w:pPr>
      <w:r>
        <w:rPr>
          <w:lang w:val="en-GB"/>
        </w:rPr>
        <w:t>Dependencies between processes and variables</w:t>
      </w:r>
    </w:p>
    <w:p w14:paraId="70E3EDB1" w14:textId="504C5613" w:rsidR="00412787" w:rsidRDefault="00412787" w:rsidP="00412787">
      <w:pPr>
        <w:pStyle w:val="BodyText"/>
        <w:rPr>
          <w:lang w:val="en-GB"/>
        </w:rPr>
      </w:pPr>
      <w:r>
        <w:rPr>
          <w:lang w:val="en-GB"/>
        </w:rPr>
        <w:t>Text</w:t>
      </w:r>
    </w:p>
    <w:tbl>
      <w:tblPr>
        <w:tblStyle w:val="TableGrid"/>
        <w:tblW w:w="9071" w:type="dxa"/>
        <w:tblLayout w:type="fixed"/>
        <w:tblLook w:val="04A0" w:firstRow="1" w:lastRow="0" w:firstColumn="1" w:lastColumn="0" w:noHBand="0" w:noVBand="1"/>
      </w:tblPr>
      <w:tblGrid>
        <w:gridCol w:w="1295"/>
        <w:gridCol w:w="1296"/>
        <w:gridCol w:w="1296"/>
        <w:gridCol w:w="1296"/>
        <w:gridCol w:w="1296"/>
        <w:gridCol w:w="1296"/>
        <w:gridCol w:w="1296"/>
      </w:tblGrid>
      <w:tr w:rsidR="00E81CAA" w14:paraId="496E37EF" w14:textId="77777777">
        <w:tc>
          <w:tcPr>
            <w:tcW w:w="360" w:type="dxa"/>
            <w:vMerge w:val="restart"/>
          </w:tcPr>
          <w:p w14:paraId="4C57E2B2" w14:textId="77777777" w:rsidR="00E81CAA" w:rsidRDefault="00000000">
            <w:r>
              <w:rPr>
                <w:b/>
              </w:rPr>
              <w:t>Variable</w:t>
            </w:r>
          </w:p>
        </w:tc>
        <w:tc>
          <w:tcPr>
            <w:tcW w:w="1080" w:type="dxa"/>
            <w:gridSpan w:val="3"/>
          </w:tcPr>
          <w:p w14:paraId="62A09244" w14:textId="77777777" w:rsidR="00E81CAA" w:rsidRDefault="00000000">
            <w:r>
              <w:rPr>
                <w:b/>
              </w:rPr>
              <w:t>Variable influence on process</w:t>
            </w:r>
          </w:p>
        </w:tc>
        <w:tc>
          <w:tcPr>
            <w:tcW w:w="1080" w:type="dxa"/>
            <w:gridSpan w:val="3"/>
          </w:tcPr>
          <w:p w14:paraId="45181F1B" w14:textId="77777777" w:rsidR="00E81CAA" w:rsidRDefault="00000000">
            <w:r>
              <w:rPr>
                <w:b/>
              </w:rPr>
              <w:t>Process influence on variables</w:t>
            </w:r>
          </w:p>
        </w:tc>
      </w:tr>
      <w:tr w:rsidR="00E81CAA" w14:paraId="345B8395" w14:textId="77777777">
        <w:tc>
          <w:tcPr>
            <w:tcW w:w="360" w:type="dxa"/>
            <w:vMerge/>
          </w:tcPr>
          <w:p w14:paraId="24649F99" w14:textId="77777777" w:rsidR="00E81CAA" w:rsidRDefault="00E81CAA"/>
        </w:tc>
        <w:tc>
          <w:tcPr>
            <w:tcW w:w="360" w:type="dxa"/>
          </w:tcPr>
          <w:p w14:paraId="434B66E8" w14:textId="77777777" w:rsidR="00E81CAA" w:rsidRDefault="00000000">
            <w:r>
              <w:rPr>
                <w:b/>
              </w:rPr>
              <w:t>Influence present? (Yes/No Description)</w:t>
            </w:r>
          </w:p>
        </w:tc>
        <w:tc>
          <w:tcPr>
            <w:tcW w:w="360" w:type="dxa"/>
          </w:tcPr>
          <w:p w14:paraId="3EB7A035" w14:textId="77777777" w:rsidR="00E81CAA" w:rsidRDefault="00000000">
            <w:r>
              <w:rPr>
                <w:b/>
              </w:rPr>
              <w:t>Time period/Climate domain</w:t>
            </w:r>
          </w:p>
        </w:tc>
        <w:tc>
          <w:tcPr>
            <w:tcW w:w="360" w:type="dxa"/>
          </w:tcPr>
          <w:p w14:paraId="2589E780" w14:textId="77777777" w:rsidR="00E81CAA" w:rsidRDefault="00000000">
            <w:r>
              <w:rPr>
                <w:b/>
              </w:rPr>
              <w:t>Handling of influence (How/If not - Why)</w:t>
            </w:r>
          </w:p>
        </w:tc>
        <w:tc>
          <w:tcPr>
            <w:tcW w:w="360" w:type="dxa"/>
          </w:tcPr>
          <w:p w14:paraId="3682CF99" w14:textId="77777777" w:rsidR="00E81CAA" w:rsidRDefault="00000000">
            <w:r>
              <w:rPr>
                <w:b/>
              </w:rPr>
              <w:t>Influence present? (Yes/No Description)</w:t>
            </w:r>
          </w:p>
        </w:tc>
        <w:tc>
          <w:tcPr>
            <w:tcW w:w="360" w:type="dxa"/>
          </w:tcPr>
          <w:p w14:paraId="5362FFF7" w14:textId="77777777" w:rsidR="00E81CAA" w:rsidRDefault="00000000">
            <w:r>
              <w:rPr>
                <w:b/>
              </w:rPr>
              <w:t>Time period/Climate domain</w:t>
            </w:r>
          </w:p>
        </w:tc>
        <w:tc>
          <w:tcPr>
            <w:tcW w:w="360" w:type="dxa"/>
          </w:tcPr>
          <w:p w14:paraId="18028957" w14:textId="77777777" w:rsidR="00E81CAA" w:rsidRDefault="00000000">
            <w:r>
              <w:rPr>
                <w:b/>
              </w:rPr>
              <w:t>Handling of influence (How/If not - Why)</w:t>
            </w:r>
          </w:p>
        </w:tc>
      </w:tr>
      <w:tr w:rsidR="00E81CAA" w14:paraId="1977F33E" w14:textId="77777777">
        <w:tc>
          <w:tcPr>
            <w:tcW w:w="360" w:type="dxa"/>
            <w:vMerge w:val="restart"/>
          </w:tcPr>
          <w:p w14:paraId="35D3AEB7" w14:textId="77777777" w:rsidR="00E81CAA" w:rsidRDefault="00000000">
            <w:r>
              <w:t>Radiation intensity</w:t>
            </w:r>
          </w:p>
        </w:tc>
        <w:tc>
          <w:tcPr>
            <w:tcW w:w="360" w:type="dxa"/>
            <w:vMerge w:val="restart"/>
          </w:tcPr>
          <w:p w14:paraId="14E2762E" w14:textId="77777777" w:rsidR="00E81CAA" w:rsidRDefault="00000000">
            <w:r>
              <w:t>No</w:t>
            </w:r>
            <w:r>
              <w:br/>
            </w:r>
          </w:p>
        </w:tc>
        <w:tc>
          <w:tcPr>
            <w:tcW w:w="360" w:type="dxa"/>
          </w:tcPr>
          <w:p w14:paraId="4EDC7211" w14:textId="77777777" w:rsidR="00E81CAA" w:rsidRDefault="00000000">
            <w:r>
              <w:t>Intact canister</w:t>
            </w:r>
          </w:p>
        </w:tc>
        <w:tc>
          <w:tcPr>
            <w:tcW w:w="360" w:type="dxa"/>
            <w:vMerge w:val="restart"/>
          </w:tcPr>
          <w:p w14:paraId="7A10C838" w14:textId="77777777" w:rsidR="00E81CAA" w:rsidRDefault="00E81CAA"/>
        </w:tc>
        <w:tc>
          <w:tcPr>
            <w:tcW w:w="360" w:type="dxa"/>
            <w:vMerge w:val="restart"/>
          </w:tcPr>
          <w:p w14:paraId="70DE0892" w14:textId="77777777" w:rsidR="00E81CAA" w:rsidRDefault="00000000">
            <w:r>
              <w:t>Yes</w:t>
            </w:r>
            <w:r>
              <w:br/>
              <w:t>The radiation intensity is a result of radioactive decay.</w:t>
            </w:r>
          </w:p>
        </w:tc>
        <w:tc>
          <w:tcPr>
            <w:tcW w:w="360" w:type="dxa"/>
          </w:tcPr>
          <w:p w14:paraId="10FBCF8A" w14:textId="77777777" w:rsidR="00E81CAA" w:rsidRDefault="00000000">
            <w:r>
              <w:t>Intact canister</w:t>
            </w:r>
          </w:p>
        </w:tc>
        <w:tc>
          <w:tcPr>
            <w:tcW w:w="360" w:type="dxa"/>
          </w:tcPr>
          <w:p w14:paraId="27559669" w14:textId="77777777" w:rsidR="00E81CAA" w:rsidRDefault="00000000">
            <w:r>
              <w:t>The radiation intensity as a function of time is calculated from the radioactive decay of the inventory of radionuclides (see the Spent fuel report, SKB TR-10-13).</w:t>
            </w:r>
          </w:p>
        </w:tc>
      </w:tr>
      <w:tr w:rsidR="00E81CAA" w14:paraId="2373B042" w14:textId="77777777">
        <w:tc>
          <w:tcPr>
            <w:tcW w:w="360" w:type="dxa"/>
            <w:vMerge/>
          </w:tcPr>
          <w:p w14:paraId="29BB54BC" w14:textId="77777777" w:rsidR="00E81CAA" w:rsidRDefault="00E81CAA"/>
        </w:tc>
        <w:tc>
          <w:tcPr>
            <w:tcW w:w="360" w:type="dxa"/>
            <w:vMerge/>
          </w:tcPr>
          <w:p w14:paraId="12AE8784" w14:textId="77777777" w:rsidR="00E81CAA" w:rsidRDefault="00E81CAA"/>
        </w:tc>
        <w:tc>
          <w:tcPr>
            <w:tcW w:w="360" w:type="dxa"/>
          </w:tcPr>
          <w:p w14:paraId="4C9196EA" w14:textId="77777777" w:rsidR="00E81CAA" w:rsidRDefault="00000000">
            <w:r>
              <w:t>Failed canister</w:t>
            </w:r>
          </w:p>
        </w:tc>
        <w:tc>
          <w:tcPr>
            <w:tcW w:w="360" w:type="dxa"/>
            <w:vMerge/>
          </w:tcPr>
          <w:p w14:paraId="08575F2F" w14:textId="77777777" w:rsidR="00E81CAA" w:rsidRDefault="00E81CAA"/>
        </w:tc>
        <w:tc>
          <w:tcPr>
            <w:tcW w:w="360" w:type="dxa"/>
            <w:vMerge/>
          </w:tcPr>
          <w:p w14:paraId="1AEB4F31" w14:textId="77777777" w:rsidR="00E81CAA" w:rsidRDefault="00E81CAA"/>
        </w:tc>
        <w:tc>
          <w:tcPr>
            <w:tcW w:w="360" w:type="dxa"/>
          </w:tcPr>
          <w:p w14:paraId="5049B85B" w14:textId="77777777" w:rsidR="00E81CAA" w:rsidRDefault="00000000">
            <w:r>
              <w:t>Failed canister</w:t>
            </w:r>
          </w:p>
        </w:tc>
        <w:tc>
          <w:tcPr>
            <w:tcW w:w="360" w:type="dxa"/>
          </w:tcPr>
          <w:p w14:paraId="373265AF" w14:textId="77777777" w:rsidR="00E81CAA" w:rsidRDefault="00E81CAA"/>
        </w:tc>
      </w:tr>
      <w:tr w:rsidR="00E81CAA" w14:paraId="6CCF4378" w14:textId="77777777">
        <w:tc>
          <w:tcPr>
            <w:tcW w:w="360" w:type="dxa"/>
            <w:vMerge w:val="restart"/>
          </w:tcPr>
          <w:p w14:paraId="283DAAF8" w14:textId="77777777" w:rsidR="00E81CAA" w:rsidRDefault="00000000">
            <w:r>
              <w:t>Temperature</w:t>
            </w:r>
          </w:p>
        </w:tc>
        <w:tc>
          <w:tcPr>
            <w:tcW w:w="360" w:type="dxa"/>
            <w:vMerge w:val="restart"/>
          </w:tcPr>
          <w:p w14:paraId="60D4C183" w14:textId="77777777" w:rsidR="00E81CAA" w:rsidRDefault="00000000">
            <w:r>
              <w:t>No</w:t>
            </w:r>
            <w:r>
              <w:br/>
            </w:r>
          </w:p>
        </w:tc>
        <w:tc>
          <w:tcPr>
            <w:tcW w:w="360" w:type="dxa"/>
          </w:tcPr>
          <w:p w14:paraId="5D109B20" w14:textId="77777777" w:rsidR="00E81CAA" w:rsidRDefault="00000000">
            <w:r>
              <w:t>Intact canister</w:t>
            </w:r>
          </w:p>
        </w:tc>
        <w:tc>
          <w:tcPr>
            <w:tcW w:w="360" w:type="dxa"/>
            <w:vMerge w:val="restart"/>
          </w:tcPr>
          <w:p w14:paraId="611C00FA" w14:textId="77777777" w:rsidR="00E81CAA" w:rsidRDefault="00E81CAA"/>
        </w:tc>
        <w:tc>
          <w:tcPr>
            <w:tcW w:w="360" w:type="dxa"/>
            <w:vMerge w:val="restart"/>
          </w:tcPr>
          <w:p w14:paraId="0A5E554F" w14:textId="77777777" w:rsidR="00E81CAA" w:rsidRDefault="00000000">
            <w:r>
              <w:t>Yes</w:t>
            </w:r>
            <w:r>
              <w:br/>
              <w:t>Most of the decay energy is transformed into heat.</w:t>
            </w:r>
          </w:p>
        </w:tc>
        <w:tc>
          <w:tcPr>
            <w:tcW w:w="360" w:type="dxa"/>
          </w:tcPr>
          <w:p w14:paraId="5FFB6D0C" w14:textId="77777777" w:rsidR="00E81CAA" w:rsidRDefault="00000000">
            <w:r>
              <w:t>Intact canister</w:t>
            </w:r>
          </w:p>
        </w:tc>
        <w:tc>
          <w:tcPr>
            <w:tcW w:w="360" w:type="dxa"/>
          </w:tcPr>
          <w:p w14:paraId="4B934BC9" w14:textId="77777777" w:rsidR="00E81CAA" w:rsidRDefault="00000000">
            <w:r>
              <w:t>The heat generation (and the temperature in the fuel) is calculated as a function of time from the radioactive decay of the inventory of radionuclides.</w:t>
            </w:r>
          </w:p>
        </w:tc>
      </w:tr>
      <w:tr w:rsidR="00E81CAA" w14:paraId="7E514878" w14:textId="77777777">
        <w:tc>
          <w:tcPr>
            <w:tcW w:w="360" w:type="dxa"/>
            <w:vMerge/>
          </w:tcPr>
          <w:p w14:paraId="665C508C" w14:textId="77777777" w:rsidR="00E81CAA" w:rsidRDefault="00E81CAA"/>
        </w:tc>
        <w:tc>
          <w:tcPr>
            <w:tcW w:w="360" w:type="dxa"/>
            <w:vMerge/>
          </w:tcPr>
          <w:p w14:paraId="7E8AF1BC" w14:textId="77777777" w:rsidR="00E81CAA" w:rsidRDefault="00E81CAA"/>
        </w:tc>
        <w:tc>
          <w:tcPr>
            <w:tcW w:w="360" w:type="dxa"/>
          </w:tcPr>
          <w:p w14:paraId="3368A233" w14:textId="77777777" w:rsidR="00E81CAA" w:rsidRDefault="00000000">
            <w:r>
              <w:t>Failed canister</w:t>
            </w:r>
          </w:p>
        </w:tc>
        <w:tc>
          <w:tcPr>
            <w:tcW w:w="360" w:type="dxa"/>
            <w:vMerge/>
          </w:tcPr>
          <w:p w14:paraId="50233D64" w14:textId="77777777" w:rsidR="00E81CAA" w:rsidRDefault="00E81CAA"/>
        </w:tc>
        <w:tc>
          <w:tcPr>
            <w:tcW w:w="360" w:type="dxa"/>
            <w:vMerge/>
          </w:tcPr>
          <w:p w14:paraId="72F70E60" w14:textId="77777777" w:rsidR="00E81CAA" w:rsidRDefault="00E81CAA"/>
        </w:tc>
        <w:tc>
          <w:tcPr>
            <w:tcW w:w="360" w:type="dxa"/>
          </w:tcPr>
          <w:p w14:paraId="0AEF6C0B" w14:textId="77777777" w:rsidR="00E81CAA" w:rsidRDefault="00000000">
            <w:r>
              <w:t>Failed canister</w:t>
            </w:r>
          </w:p>
        </w:tc>
        <w:tc>
          <w:tcPr>
            <w:tcW w:w="360" w:type="dxa"/>
          </w:tcPr>
          <w:p w14:paraId="1E109C84" w14:textId="77777777" w:rsidR="00E81CAA" w:rsidRDefault="00E81CAA"/>
        </w:tc>
      </w:tr>
      <w:tr w:rsidR="00E81CAA" w14:paraId="5FF5AC56" w14:textId="77777777">
        <w:tc>
          <w:tcPr>
            <w:tcW w:w="360" w:type="dxa"/>
            <w:vMerge w:val="restart"/>
          </w:tcPr>
          <w:p w14:paraId="0F561F9A" w14:textId="77777777" w:rsidR="00E81CAA" w:rsidRDefault="00000000">
            <w:r>
              <w:t>Hydrovariables (pressure and flow)</w:t>
            </w:r>
          </w:p>
        </w:tc>
        <w:tc>
          <w:tcPr>
            <w:tcW w:w="360" w:type="dxa"/>
            <w:vMerge w:val="restart"/>
          </w:tcPr>
          <w:p w14:paraId="76072218" w14:textId="77777777" w:rsidR="00E81CAA" w:rsidRDefault="00000000">
            <w:r>
              <w:t>No</w:t>
            </w:r>
            <w:r>
              <w:br/>
            </w:r>
          </w:p>
        </w:tc>
        <w:tc>
          <w:tcPr>
            <w:tcW w:w="360" w:type="dxa"/>
          </w:tcPr>
          <w:p w14:paraId="0AB3FA0B" w14:textId="77777777" w:rsidR="00E81CAA" w:rsidRDefault="00000000">
            <w:r>
              <w:t>Intact canister</w:t>
            </w:r>
          </w:p>
        </w:tc>
        <w:tc>
          <w:tcPr>
            <w:tcW w:w="360" w:type="dxa"/>
            <w:vMerge w:val="restart"/>
          </w:tcPr>
          <w:p w14:paraId="358C2D45" w14:textId="77777777" w:rsidR="00E81CAA" w:rsidRDefault="00E81CAA"/>
        </w:tc>
        <w:tc>
          <w:tcPr>
            <w:tcW w:w="360" w:type="dxa"/>
            <w:vMerge w:val="restart"/>
          </w:tcPr>
          <w:p w14:paraId="5DB18F86" w14:textId="77777777" w:rsidR="00E81CAA" w:rsidRDefault="00000000">
            <w:r>
              <w:t>No</w:t>
            </w:r>
            <w:r>
              <w:br/>
              <w:t>But indirectly through radiolysis.</w:t>
            </w:r>
          </w:p>
        </w:tc>
        <w:tc>
          <w:tcPr>
            <w:tcW w:w="360" w:type="dxa"/>
          </w:tcPr>
          <w:p w14:paraId="7FDBF140" w14:textId="77777777" w:rsidR="00E81CAA" w:rsidRDefault="00000000">
            <w:r>
              <w:t>Intact canister</w:t>
            </w:r>
          </w:p>
        </w:tc>
        <w:tc>
          <w:tcPr>
            <w:tcW w:w="360" w:type="dxa"/>
            <w:vMerge w:val="restart"/>
          </w:tcPr>
          <w:p w14:paraId="33C321D5" w14:textId="77777777" w:rsidR="00E81CAA" w:rsidRDefault="00E81CAA"/>
        </w:tc>
      </w:tr>
      <w:tr w:rsidR="00E81CAA" w14:paraId="5DA7B979" w14:textId="77777777">
        <w:tc>
          <w:tcPr>
            <w:tcW w:w="360" w:type="dxa"/>
            <w:vMerge/>
          </w:tcPr>
          <w:p w14:paraId="6EE155C7" w14:textId="77777777" w:rsidR="00E81CAA" w:rsidRDefault="00E81CAA"/>
        </w:tc>
        <w:tc>
          <w:tcPr>
            <w:tcW w:w="360" w:type="dxa"/>
            <w:vMerge/>
          </w:tcPr>
          <w:p w14:paraId="55A49AC5" w14:textId="77777777" w:rsidR="00E81CAA" w:rsidRDefault="00E81CAA"/>
        </w:tc>
        <w:tc>
          <w:tcPr>
            <w:tcW w:w="360" w:type="dxa"/>
          </w:tcPr>
          <w:p w14:paraId="26D24B90" w14:textId="77777777" w:rsidR="00E81CAA" w:rsidRDefault="00000000">
            <w:r>
              <w:t>Failed canister</w:t>
            </w:r>
          </w:p>
        </w:tc>
        <w:tc>
          <w:tcPr>
            <w:tcW w:w="360" w:type="dxa"/>
            <w:vMerge/>
          </w:tcPr>
          <w:p w14:paraId="6CA99E8A" w14:textId="77777777" w:rsidR="00E81CAA" w:rsidRDefault="00E81CAA"/>
        </w:tc>
        <w:tc>
          <w:tcPr>
            <w:tcW w:w="360" w:type="dxa"/>
            <w:vMerge/>
          </w:tcPr>
          <w:p w14:paraId="4233FC0F" w14:textId="77777777" w:rsidR="00E81CAA" w:rsidRDefault="00E81CAA"/>
        </w:tc>
        <w:tc>
          <w:tcPr>
            <w:tcW w:w="360" w:type="dxa"/>
          </w:tcPr>
          <w:p w14:paraId="5F59A2E4" w14:textId="77777777" w:rsidR="00E81CAA" w:rsidRDefault="00000000">
            <w:r>
              <w:t>Failed canister</w:t>
            </w:r>
          </w:p>
        </w:tc>
        <w:tc>
          <w:tcPr>
            <w:tcW w:w="360" w:type="dxa"/>
            <w:vMerge/>
          </w:tcPr>
          <w:p w14:paraId="0CCADDB2" w14:textId="77777777" w:rsidR="00E81CAA" w:rsidRDefault="00E81CAA"/>
        </w:tc>
      </w:tr>
      <w:tr w:rsidR="00E81CAA" w14:paraId="4116C29A" w14:textId="77777777">
        <w:tc>
          <w:tcPr>
            <w:tcW w:w="360" w:type="dxa"/>
            <w:vMerge w:val="restart"/>
          </w:tcPr>
          <w:p w14:paraId="06833F90" w14:textId="77777777" w:rsidR="00E81CAA" w:rsidRDefault="00000000">
            <w:r>
              <w:t>Fuel geometry</w:t>
            </w:r>
          </w:p>
        </w:tc>
        <w:tc>
          <w:tcPr>
            <w:tcW w:w="360" w:type="dxa"/>
            <w:vMerge w:val="restart"/>
          </w:tcPr>
          <w:p w14:paraId="742A1A4D" w14:textId="77777777" w:rsidR="00E81CAA" w:rsidRDefault="00000000">
            <w:r>
              <w:t>No</w:t>
            </w:r>
            <w:r>
              <w:br/>
            </w:r>
          </w:p>
        </w:tc>
        <w:tc>
          <w:tcPr>
            <w:tcW w:w="360" w:type="dxa"/>
          </w:tcPr>
          <w:p w14:paraId="0E3FF582" w14:textId="77777777" w:rsidR="00E81CAA" w:rsidRDefault="00000000">
            <w:r>
              <w:t>Intact canister</w:t>
            </w:r>
          </w:p>
        </w:tc>
        <w:tc>
          <w:tcPr>
            <w:tcW w:w="360" w:type="dxa"/>
            <w:vMerge w:val="restart"/>
          </w:tcPr>
          <w:p w14:paraId="46BA47AE" w14:textId="77777777" w:rsidR="00E81CAA" w:rsidRDefault="00E81CAA"/>
        </w:tc>
        <w:tc>
          <w:tcPr>
            <w:tcW w:w="360" w:type="dxa"/>
            <w:vMerge w:val="restart"/>
          </w:tcPr>
          <w:p w14:paraId="735CB4AD" w14:textId="77777777" w:rsidR="00E81CAA" w:rsidRDefault="00000000">
            <w:r>
              <w:t>No</w:t>
            </w:r>
            <w:r>
              <w:br/>
            </w:r>
          </w:p>
        </w:tc>
        <w:tc>
          <w:tcPr>
            <w:tcW w:w="360" w:type="dxa"/>
          </w:tcPr>
          <w:p w14:paraId="468C4237" w14:textId="77777777" w:rsidR="00E81CAA" w:rsidRDefault="00000000">
            <w:r>
              <w:t>Intact canister</w:t>
            </w:r>
          </w:p>
        </w:tc>
        <w:tc>
          <w:tcPr>
            <w:tcW w:w="360" w:type="dxa"/>
            <w:vMerge w:val="restart"/>
          </w:tcPr>
          <w:p w14:paraId="0DD50B14" w14:textId="77777777" w:rsidR="00E81CAA" w:rsidRDefault="00E81CAA"/>
        </w:tc>
      </w:tr>
      <w:tr w:rsidR="00E81CAA" w14:paraId="40A08CAB" w14:textId="77777777">
        <w:tc>
          <w:tcPr>
            <w:tcW w:w="360" w:type="dxa"/>
            <w:vMerge/>
          </w:tcPr>
          <w:p w14:paraId="21345A99" w14:textId="77777777" w:rsidR="00E81CAA" w:rsidRDefault="00E81CAA"/>
        </w:tc>
        <w:tc>
          <w:tcPr>
            <w:tcW w:w="360" w:type="dxa"/>
            <w:vMerge/>
          </w:tcPr>
          <w:p w14:paraId="70847273" w14:textId="77777777" w:rsidR="00E81CAA" w:rsidRDefault="00E81CAA"/>
        </w:tc>
        <w:tc>
          <w:tcPr>
            <w:tcW w:w="360" w:type="dxa"/>
          </w:tcPr>
          <w:p w14:paraId="2427A1F0" w14:textId="77777777" w:rsidR="00E81CAA" w:rsidRDefault="00000000">
            <w:r>
              <w:t>Failed canister</w:t>
            </w:r>
          </w:p>
        </w:tc>
        <w:tc>
          <w:tcPr>
            <w:tcW w:w="360" w:type="dxa"/>
            <w:vMerge/>
          </w:tcPr>
          <w:p w14:paraId="1F7C26EB" w14:textId="77777777" w:rsidR="00E81CAA" w:rsidRDefault="00E81CAA"/>
        </w:tc>
        <w:tc>
          <w:tcPr>
            <w:tcW w:w="360" w:type="dxa"/>
            <w:vMerge/>
          </w:tcPr>
          <w:p w14:paraId="78EDB7B8" w14:textId="77777777" w:rsidR="00E81CAA" w:rsidRDefault="00E81CAA"/>
        </w:tc>
        <w:tc>
          <w:tcPr>
            <w:tcW w:w="360" w:type="dxa"/>
          </w:tcPr>
          <w:p w14:paraId="52AE1071" w14:textId="77777777" w:rsidR="00E81CAA" w:rsidRDefault="00000000">
            <w:r>
              <w:t>Failed canister</w:t>
            </w:r>
          </w:p>
        </w:tc>
        <w:tc>
          <w:tcPr>
            <w:tcW w:w="360" w:type="dxa"/>
            <w:vMerge/>
          </w:tcPr>
          <w:p w14:paraId="7AB9AFF7" w14:textId="77777777" w:rsidR="00E81CAA" w:rsidRDefault="00E81CAA"/>
        </w:tc>
      </w:tr>
      <w:tr w:rsidR="00E81CAA" w14:paraId="08E2B848" w14:textId="77777777">
        <w:tc>
          <w:tcPr>
            <w:tcW w:w="360" w:type="dxa"/>
            <w:vMerge w:val="restart"/>
          </w:tcPr>
          <w:p w14:paraId="6A41525C" w14:textId="77777777" w:rsidR="00E81CAA" w:rsidRDefault="00000000">
            <w:r>
              <w:lastRenderedPageBreak/>
              <w:t>Mechanical stresses</w:t>
            </w:r>
          </w:p>
        </w:tc>
        <w:tc>
          <w:tcPr>
            <w:tcW w:w="360" w:type="dxa"/>
            <w:vMerge w:val="restart"/>
          </w:tcPr>
          <w:p w14:paraId="6701963F" w14:textId="77777777" w:rsidR="00E81CAA" w:rsidRDefault="00000000">
            <w:r>
              <w:t>No</w:t>
            </w:r>
            <w:r>
              <w:br/>
            </w:r>
          </w:p>
        </w:tc>
        <w:tc>
          <w:tcPr>
            <w:tcW w:w="360" w:type="dxa"/>
          </w:tcPr>
          <w:p w14:paraId="42EDCE45" w14:textId="77777777" w:rsidR="00E81CAA" w:rsidRDefault="00000000">
            <w:r>
              <w:t>Intact canister</w:t>
            </w:r>
          </w:p>
        </w:tc>
        <w:tc>
          <w:tcPr>
            <w:tcW w:w="360" w:type="dxa"/>
            <w:vMerge w:val="restart"/>
          </w:tcPr>
          <w:p w14:paraId="380F0FAC" w14:textId="77777777" w:rsidR="00E81CAA" w:rsidRDefault="00E81CAA"/>
        </w:tc>
        <w:tc>
          <w:tcPr>
            <w:tcW w:w="360" w:type="dxa"/>
            <w:vMerge w:val="restart"/>
          </w:tcPr>
          <w:p w14:paraId="34D914D3" w14:textId="77777777" w:rsidR="00E81CAA" w:rsidRDefault="00000000">
            <w:r>
              <w:t>No</w:t>
            </w:r>
            <w:r>
              <w:br/>
            </w:r>
          </w:p>
        </w:tc>
        <w:tc>
          <w:tcPr>
            <w:tcW w:w="360" w:type="dxa"/>
          </w:tcPr>
          <w:p w14:paraId="0700A63E" w14:textId="77777777" w:rsidR="00E81CAA" w:rsidRDefault="00000000">
            <w:r>
              <w:t>Intact canister</w:t>
            </w:r>
          </w:p>
        </w:tc>
        <w:tc>
          <w:tcPr>
            <w:tcW w:w="360" w:type="dxa"/>
            <w:vMerge w:val="restart"/>
          </w:tcPr>
          <w:p w14:paraId="3EF645DB" w14:textId="77777777" w:rsidR="00E81CAA" w:rsidRDefault="00E81CAA"/>
        </w:tc>
      </w:tr>
      <w:tr w:rsidR="00E81CAA" w14:paraId="4688948F" w14:textId="77777777">
        <w:tc>
          <w:tcPr>
            <w:tcW w:w="360" w:type="dxa"/>
            <w:vMerge/>
          </w:tcPr>
          <w:p w14:paraId="7CC44DD6" w14:textId="77777777" w:rsidR="00E81CAA" w:rsidRDefault="00E81CAA"/>
        </w:tc>
        <w:tc>
          <w:tcPr>
            <w:tcW w:w="360" w:type="dxa"/>
            <w:vMerge/>
          </w:tcPr>
          <w:p w14:paraId="11EB06FA" w14:textId="77777777" w:rsidR="00E81CAA" w:rsidRDefault="00E81CAA"/>
        </w:tc>
        <w:tc>
          <w:tcPr>
            <w:tcW w:w="360" w:type="dxa"/>
          </w:tcPr>
          <w:p w14:paraId="00775E98" w14:textId="77777777" w:rsidR="00E81CAA" w:rsidRDefault="00000000">
            <w:r>
              <w:t>Failed canister</w:t>
            </w:r>
          </w:p>
        </w:tc>
        <w:tc>
          <w:tcPr>
            <w:tcW w:w="360" w:type="dxa"/>
            <w:vMerge/>
          </w:tcPr>
          <w:p w14:paraId="7E74A26A" w14:textId="77777777" w:rsidR="00E81CAA" w:rsidRDefault="00E81CAA"/>
        </w:tc>
        <w:tc>
          <w:tcPr>
            <w:tcW w:w="360" w:type="dxa"/>
            <w:vMerge/>
          </w:tcPr>
          <w:p w14:paraId="5B87BB5C" w14:textId="77777777" w:rsidR="00E81CAA" w:rsidRDefault="00E81CAA"/>
        </w:tc>
        <w:tc>
          <w:tcPr>
            <w:tcW w:w="360" w:type="dxa"/>
          </w:tcPr>
          <w:p w14:paraId="012BB1BC" w14:textId="77777777" w:rsidR="00E81CAA" w:rsidRDefault="00000000">
            <w:r>
              <w:t>Failed canister</w:t>
            </w:r>
          </w:p>
        </w:tc>
        <w:tc>
          <w:tcPr>
            <w:tcW w:w="360" w:type="dxa"/>
            <w:vMerge/>
          </w:tcPr>
          <w:p w14:paraId="044E2FB3" w14:textId="77777777" w:rsidR="00E81CAA" w:rsidRDefault="00E81CAA"/>
        </w:tc>
      </w:tr>
      <w:tr w:rsidR="00E81CAA" w14:paraId="23ADB7DD" w14:textId="77777777">
        <w:tc>
          <w:tcPr>
            <w:tcW w:w="360" w:type="dxa"/>
            <w:vMerge w:val="restart"/>
          </w:tcPr>
          <w:p w14:paraId="00B80F92" w14:textId="77777777" w:rsidR="00E81CAA" w:rsidRDefault="00000000">
            <w:r>
              <w:t>Radionuclide inventory</w:t>
            </w:r>
          </w:p>
        </w:tc>
        <w:tc>
          <w:tcPr>
            <w:tcW w:w="360" w:type="dxa"/>
            <w:vMerge w:val="restart"/>
          </w:tcPr>
          <w:p w14:paraId="303A118E" w14:textId="77777777" w:rsidR="00E81CAA" w:rsidRDefault="00000000">
            <w:r>
              <w:t>Yes</w:t>
            </w:r>
            <w:r>
              <w:br/>
              <w:t xml:space="preserve">This is the source of the process. </w:t>
            </w:r>
          </w:p>
        </w:tc>
        <w:tc>
          <w:tcPr>
            <w:tcW w:w="360" w:type="dxa"/>
          </w:tcPr>
          <w:p w14:paraId="3EC0534C" w14:textId="77777777" w:rsidR="00E81CAA" w:rsidRDefault="00000000">
            <w:r>
              <w:t>Intact canister</w:t>
            </w:r>
          </w:p>
        </w:tc>
        <w:tc>
          <w:tcPr>
            <w:tcW w:w="360" w:type="dxa"/>
          </w:tcPr>
          <w:p w14:paraId="7348605D" w14:textId="77777777" w:rsidR="00E81CAA" w:rsidRDefault="00000000">
            <w:r>
              <w:t>Obvious.</w:t>
            </w:r>
          </w:p>
        </w:tc>
        <w:tc>
          <w:tcPr>
            <w:tcW w:w="360" w:type="dxa"/>
            <w:vMerge w:val="restart"/>
          </w:tcPr>
          <w:p w14:paraId="3AA5B889" w14:textId="77777777" w:rsidR="00E81CAA" w:rsidRDefault="00000000">
            <w:r>
              <w:t>Yes</w:t>
            </w:r>
            <w:r>
              <w:br/>
              <w:t>The process both consumes and produces radionuclides.</w:t>
            </w:r>
          </w:p>
        </w:tc>
        <w:tc>
          <w:tcPr>
            <w:tcW w:w="360" w:type="dxa"/>
          </w:tcPr>
          <w:p w14:paraId="02A53737" w14:textId="77777777" w:rsidR="00E81CAA" w:rsidRDefault="00000000">
            <w:r>
              <w:t>Intact canister</w:t>
            </w:r>
          </w:p>
        </w:tc>
        <w:tc>
          <w:tcPr>
            <w:tcW w:w="360" w:type="dxa"/>
          </w:tcPr>
          <w:p w14:paraId="1743EB7C" w14:textId="77777777" w:rsidR="00E81CAA" w:rsidRDefault="00000000">
            <w:r>
              <w:t>The radionuclide inventory is calculated as a function of time.</w:t>
            </w:r>
          </w:p>
        </w:tc>
      </w:tr>
      <w:tr w:rsidR="00E81CAA" w14:paraId="0C5EA8E9" w14:textId="77777777">
        <w:tc>
          <w:tcPr>
            <w:tcW w:w="360" w:type="dxa"/>
            <w:vMerge/>
          </w:tcPr>
          <w:p w14:paraId="5A734C29" w14:textId="77777777" w:rsidR="00E81CAA" w:rsidRDefault="00E81CAA"/>
        </w:tc>
        <w:tc>
          <w:tcPr>
            <w:tcW w:w="360" w:type="dxa"/>
            <w:vMerge/>
          </w:tcPr>
          <w:p w14:paraId="143DA78D" w14:textId="77777777" w:rsidR="00E81CAA" w:rsidRDefault="00E81CAA"/>
        </w:tc>
        <w:tc>
          <w:tcPr>
            <w:tcW w:w="360" w:type="dxa"/>
          </w:tcPr>
          <w:p w14:paraId="1C5179DB" w14:textId="77777777" w:rsidR="00E81CAA" w:rsidRDefault="00000000">
            <w:r>
              <w:t>Failed canister</w:t>
            </w:r>
          </w:p>
        </w:tc>
        <w:tc>
          <w:tcPr>
            <w:tcW w:w="360" w:type="dxa"/>
          </w:tcPr>
          <w:p w14:paraId="7CBC91C9" w14:textId="77777777" w:rsidR="00E81CAA" w:rsidRDefault="00E81CAA"/>
        </w:tc>
        <w:tc>
          <w:tcPr>
            <w:tcW w:w="360" w:type="dxa"/>
            <w:vMerge/>
          </w:tcPr>
          <w:p w14:paraId="6931B3F1" w14:textId="77777777" w:rsidR="00E81CAA" w:rsidRDefault="00E81CAA"/>
        </w:tc>
        <w:tc>
          <w:tcPr>
            <w:tcW w:w="360" w:type="dxa"/>
          </w:tcPr>
          <w:p w14:paraId="32D1225B" w14:textId="77777777" w:rsidR="00E81CAA" w:rsidRDefault="00000000">
            <w:r>
              <w:t>Failed canister</w:t>
            </w:r>
          </w:p>
        </w:tc>
        <w:tc>
          <w:tcPr>
            <w:tcW w:w="360" w:type="dxa"/>
          </w:tcPr>
          <w:p w14:paraId="1C1FD5ED" w14:textId="77777777" w:rsidR="00E81CAA" w:rsidRDefault="00E81CAA"/>
        </w:tc>
      </w:tr>
      <w:tr w:rsidR="00E81CAA" w14:paraId="2E0F2F7C" w14:textId="77777777">
        <w:tc>
          <w:tcPr>
            <w:tcW w:w="360" w:type="dxa"/>
            <w:vMerge w:val="restart"/>
          </w:tcPr>
          <w:p w14:paraId="2682B4E2" w14:textId="77777777" w:rsidR="00E81CAA" w:rsidRDefault="00000000">
            <w:r>
              <w:t>Material composition</w:t>
            </w:r>
          </w:p>
        </w:tc>
        <w:tc>
          <w:tcPr>
            <w:tcW w:w="360" w:type="dxa"/>
            <w:vMerge w:val="restart"/>
          </w:tcPr>
          <w:p w14:paraId="7F620B74" w14:textId="77777777" w:rsidR="00E81CAA" w:rsidRDefault="00000000">
            <w:r>
              <w:t>No</w:t>
            </w:r>
            <w:r>
              <w:br/>
            </w:r>
          </w:p>
        </w:tc>
        <w:tc>
          <w:tcPr>
            <w:tcW w:w="360" w:type="dxa"/>
          </w:tcPr>
          <w:p w14:paraId="6F5E5AAC" w14:textId="77777777" w:rsidR="00E81CAA" w:rsidRDefault="00000000">
            <w:r>
              <w:t>Intact canister</w:t>
            </w:r>
          </w:p>
        </w:tc>
        <w:tc>
          <w:tcPr>
            <w:tcW w:w="360" w:type="dxa"/>
            <w:vMerge w:val="restart"/>
          </w:tcPr>
          <w:p w14:paraId="11C96A4E" w14:textId="77777777" w:rsidR="00E81CAA" w:rsidRDefault="00E81CAA"/>
        </w:tc>
        <w:tc>
          <w:tcPr>
            <w:tcW w:w="360" w:type="dxa"/>
            <w:vMerge w:val="restart"/>
          </w:tcPr>
          <w:p w14:paraId="76FFE283" w14:textId="77777777" w:rsidR="00E81CAA" w:rsidRDefault="00000000">
            <w:r>
              <w:t>No</w:t>
            </w:r>
            <w:r>
              <w:br/>
            </w:r>
          </w:p>
        </w:tc>
        <w:tc>
          <w:tcPr>
            <w:tcW w:w="360" w:type="dxa"/>
          </w:tcPr>
          <w:p w14:paraId="51A1B3ED" w14:textId="77777777" w:rsidR="00E81CAA" w:rsidRDefault="00000000">
            <w:r>
              <w:t>Intact canister</w:t>
            </w:r>
          </w:p>
        </w:tc>
        <w:tc>
          <w:tcPr>
            <w:tcW w:w="360" w:type="dxa"/>
            <w:vMerge w:val="restart"/>
          </w:tcPr>
          <w:p w14:paraId="43805A26" w14:textId="77777777" w:rsidR="00E81CAA" w:rsidRDefault="00E81CAA"/>
        </w:tc>
      </w:tr>
      <w:tr w:rsidR="00E81CAA" w14:paraId="1CB1834C" w14:textId="77777777">
        <w:tc>
          <w:tcPr>
            <w:tcW w:w="360" w:type="dxa"/>
            <w:vMerge/>
          </w:tcPr>
          <w:p w14:paraId="179D6D0F" w14:textId="77777777" w:rsidR="00E81CAA" w:rsidRDefault="00E81CAA"/>
        </w:tc>
        <w:tc>
          <w:tcPr>
            <w:tcW w:w="360" w:type="dxa"/>
            <w:vMerge/>
          </w:tcPr>
          <w:p w14:paraId="0D6D9718" w14:textId="77777777" w:rsidR="00E81CAA" w:rsidRDefault="00E81CAA"/>
        </w:tc>
        <w:tc>
          <w:tcPr>
            <w:tcW w:w="360" w:type="dxa"/>
          </w:tcPr>
          <w:p w14:paraId="404A2180" w14:textId="77777777" w:rsidR="00E81CAA" w:rsidRDefault="00000000">
            <w:r>
              <w:t>Failed canister</w:t>
            </w:r>
          </w:p>
        </w:tc>
        <w:tc>
          <w:tcPr>
            <w:tcW w:w="360" w:type="dxa"/>
            <w:vMerge/>
          </w:tcPr>
          <w:p w14:paraId="76F404A9" w14:textId="77777777" w:rsidR="00E81CAA" w:rsidRDefault="00E81CAA"/>
        </w:tc>
        <w:tc>
          <w:tcPr>
            <w:tcW w:w="360" w:type="dxa"/>
            <w:vMerge/>
          </w:tcPr>
          <w:p w14:paraId="0A63CD72" w14:textId="77777777" w:rsidR="00E81CAA" w:rsidRDefault="00E81CAA"/>
        </w:tc>
        <w:tc>
          <w:tcPr>
            <w:tcW w:w="360" w:type="dxa"/>
          </w:tcPr>
          <w:p w14:paraId="31CD403E" w14:textId="77777777" w:rsidR="00E81CAA" w:rsidRDefault="00000000">
            <w:r>
              <w:t>Failed canister</w:t>
            </w:r>
          </w:p>
        </w:tc>
        <w:tc>
          <w:tcPr>
            <w:tcW w:w="360" w:type="dxa"/>
            <w:vMerge/>
          </w:tcPr>
          <w:p w14:paraId="2A265C59" w14:textId="77777777" w:rsidR="00E81CAA" w:rsidRDefault="00E81CAA"/>
        </w:tc>
      </w:tr>
      <w:tr w:rsidR="00E81CAA" w14:paraId="5C551737" w14:textId="77777777">
        <w:tc>
          <w:tcPr>
            <w:tcW w:w="360" w:type="dxa"/>
            <w:vMerge w:val="restart"/>
          </w:tcPr>
          <w:p w14:paraId="6106C097" w14:textId="77777777" w:rsidR="00E81CAA" w:rsidRDefault="00000000">
            <w:r>
              <w:t>Water composition</w:t>
            </w:r>
          </w:p>
        </w:tc>
        <w:tc>
          <w:tcPr>
            <w:tcW w:w="360" w:type="dxa"/>
            <w:vMerge w:val="restart"/>
          </w:tcPr>
          <w:p w14:paraId="5B1753B8" w14:textId="77777777" w:rsidR="00E81CAA" w:rsidRDefault="00000000">
            <w:r>
              <w:t>No</w:t>
            </w:r>
            <w:r>
              <w:br/>
            </w:r>
          </w:p>
        </w:tc>
        <w:tc>
          <w:tcPr>
            <w:tcW w:w="360" w:type="dxa"/>
          </w:tcPr>
          <w:p w14:paraId="28F3A525" w14:textId="77777777" w:rsidR="00E81CAA" w:rsidRDefault="00000000">
            <w:r>
              <w:t>Intact canister</w:t>
            </w:r>
          </w:p>
        </w:tc>
        <w:tc>
          <w:tcPr>
            <w:tcW w:w="360" w:type="dxa"/>
            <w:vMerge w:val="restart"/>
          </w:tcPr>
          <w:p w14:paraId="2613341D" w14:textId="77777777" w:rsidR="00E81CAA" w:rsidRDefault="00E81CAA"/>
        </w:tc>
        <w:tc>
          <w:tcPr>
            <w:tcW w:w="360" w:type="dxa"/>
            <w:vMerge w:val="restart"/>
          </w:tcPr>
          <w:p w14:paraId="49C314CD" w14:textId="77777777" w:rsidR="00E81CAA" w:rsidRDefault="00000000">
            <w:r>
              <w:t>Yes</w:t>
            </w:r>
            <w:r>
              <w:br/>
              <w:t>Negligible compared to other processes influencing the water composition.</w:t>
            </w:r>
          </w:p>
        </w:tc>
        <w:tc>
          <w:tcPr>
            <w:tcW w:w="360" w:type="dxa"/>
          </w:tcPr>
          <w:p w14:paraId="5C01D543" w14:textId="77777777" w:rsidR="00E81CAA" w:rsidRDefault="00000000">
            <w:r>
              <w:t>Intact canister</w:t>
            </w:r>
          </w:p>
        </w:tc>
        <w:tc>
          <w:tcPr>
            <w:tcW w:w="360" w:type="dxa"/>
            <w:vMerge w:val="restart"/>
          </w:tcPr>
          <w:p w14:paraId="4D5F4E8B" w14:textId="77777777" w:rsidR="00E81CAA" w:rsidRDefault="00E81CAA"/>
        </w:tc>
      </w:tr>
      <w:tr w:rsidR="00E81CAA" w14:paraId="25F5BBDD" w14:textId="77777777">
        <w:tc>
          <w:tcPr>
            <w:tcW w:w="360" w:type="dxa"/>
            <w:vMerge/>
          </w:tcPr>
          <w:p w14:paraId="47688853" w14:textId="77777777" w:rsidR="00E81CAA" w:rsidRDefault="00E81CAA"/>
        </w:tc>
        <w:tc>
          <w:tcPr>
            <w:tcW w:w="360" w:type="dxa"/>
            <w:vMerge/>
          </w:tcPr>
          <w:p w14:paraId="1042AED9" w14:textId="77777777" w:rsidR="00E81CAA" w:rsidRDefault="00E81CAA"/>
        </w:tc>
        <w:tc>
          <w:tcPr>
            <w:tcW w:w="360" w:type="dxa"/>
          </w:tcPr>
          <w:p w14:paraId="693A7460" w14:textId="77777777" w:rsidR="00E81CAA" w:rsidRDefault="00000000">
            <w:r>
              <w:t>Failed canister</w:t>
            </w:r>
          </w:p>
        </w:tc>
        <w:tc>
          <w:tcPr>
            <w:tcW w:w="360" w:type="dxa"/>
            <w:vMerge/>
          </w:tcPr>
          <w:p w14:paraId="028F73E6" w14:textId="77777777" w:rsidR="00E81CAA" w:rsidRDefault="00E81CAA"/>
        </w:tc>
        <w:tc>
          <w:tcPr>
            <w:tcW w:w="360" w:type="dxa"/>
            <w:vMerge/>
          </w:tcPr>
          <w:p w14:paraId="545DFD0B" w14:textId="77777777" w:rsidR="00E81CAA" w:rsidRDefault="00E81CAA"/>
        </w:tc>
        <w:tc>
          <w:tcPr>
            <w:tcW w:w="360" w:type="dxa"/>
          </w:tcPr>
          <w:p w14:paraId="34C17B92" w14:textId="77777777" w:rsidR="00E81CAA" w:rsidRDefault="00000000">
            <w:r>
              <w:t>Failed canister</w:t>
            </w:r>
          </w:p>
        </w:tc>
        <w:tc>
          <w:tcPr>
            <w:tcW w:w="360" w:type="dxa"/>
            <w:vMerge/>
          </w:tcPr>
          <w:p w14:paraId="7DAE6215" w14:textId="77777777" w:rsidR="00E81CAA" w:rsidRDefault="00E81CAA"/>
        </w:tc>
      </w:tr>
      <w:tr w:rsidR="00E81CAA" w14:paraId="31D73241" w14:textId="77777777">
        <w:tc>
          <w:tcPr>
            <w:tcW w:w="360" w:type="dxa"/>
            <w:vMerge w:val="restart"/>
          </w:tcPr>
          <w:p w14:paraId="5F34C70E" w14:textId="77777777" w:rsidR="00E81CAA" w:rsidRDefault="00000000">
            <w:r>
              <w:t>Gas composition</w:t>
            </w:r>
          </w:p>
        </w:tc>
        <w:tc>
          <w:tcPr>
            <w:tcW w:w="360" w:type="dxa"/>
            <w:vMerge w:val="restart"/>
          </w:tcPr>
          <w:p w14:paraId="06C53FA7" w14:textId="77777777" w:rsidR="00E81CAA" w:rsidRDefault="00000000">
            <w:r>
              <w:t>No</w:t>
            </w:r>
            <w:r>
              <w:br/>
            </w:r>
          </w:p>
        </w:tc>
        <w:tc>
          <w:tcPr>
            <w:tcW w:w="360" w:type="dxa"/>
          </w:tcPr>
          <w:p w14:paraId="58279BCB" w14:textId="77777777" w:rsidR="00E81CAA" w:rsidRDefault="00000000">
            <w:r>
              <w:t>Intact canister</w:t>
            </w:r>
          </w:p>
        </w:tc>
        <w:tc>
          <w:tcPr>
            <w:tcW w:w="360" w:type="dxa"/>
            <w:vMerge w:val="restart"/>
          </w:tcPr>
          <w:p w14:paraId="0290A872" w14:textId="77777777" w:rsidR="00E81CAA" w:rsidRDefault="00E81CAA"/>
        </w:tc>
        <w:tc>
          <w:tcPr>
            <w:tcW w:w="360" w:type="dxa"/>
            <w:vMerge w:val="restart"/>
          </w:tcPr>
          <w:p w14:paraId="029ACDE6" w14:textId="77777777" w:rsidR="00E81CAA" w:rsidRDefault="00000000">
            <w:r>
              <w:t>Yes</w:t>
            </w:r>
            <w:r>
              <w:br/>
              <w:t>Negligible compared to other processes influencing the gas composition.</w:t>
            </w:r>
          </w:p>
        </w:tc>
        <w:tc>
          <w:tcPr>
            <w:tcW w:w="360" w:type="dxa"/>
          </w:tcPr>
          <w:p w14:paraId="07D991AE" w14:textId="77777777" w:rsidR="00E81CAA" w:rsidRDefault="00000000">
            <w:r>
              <w:t>Intact canister</w:t>
            </w:r>
          </w:p>
        </w:tc>
        <w:tc>
          <w:tcPr>
            <w:tcW w:w="360" w:type="dxa"/>
            <w:vMerge w:val="restart"/>
          </w:tcPr>
          <w:p w14:paraId="40B66F43" w14:textId="77777777" w:rsidR="00E81CAA" w:rsidRDefault="00E81CAA"/>
        </w:tc>
      </w:tr>
      <w:tr w:rsidR="00E81CAA" w14:paraId="295157EB" w14:textId="77777777">
        <w:tc>
          <w:tcPr>
            <w:tcW w:w="360" w:type="dxa"/>
            <w:vMerge/>
          </w:tcPr>
          <w:p w14:paraId="27AFB1DE" w14:textId="77777777" w:rsidR="00E81CAA" w:rsidRDefault="00E81CAA"/>
        </w:tc>
        <w:tc>
          <w:tcPr>
            <w:tcW w:w="360" w:type="dxa"/>
            <w:vMerge/>
          </w:tcPr>
          <w:p w14:paraId="1A476BB7" w14:textId="77777777" w:rsidR="00E81CAA" w:rsidRDefault="00E81CAA"/>
        </w:tc>
        <w:tc>
          <w:tcPr>
            <w:tcW w:w="360" w:type="dxa"/>
          </w:tcPr>
          <w:p w14:paraId="40FC0BB2" w14:textId="77777777" w:rsidR="00E81CAA" w:rsidRDefault="00000000">
            <w:r>
              <w:t>Failed canister</w:t>
            </w:r>
          </w:p>
        </w:tc>
        <w:tc>
          <w:tcPr>
            <w:tcW w:w="360" w:type="dxa"/>
            <w:vMerge/>
          </w:tcPr>
          <w:p w14:paraId="205978B1" w14:textId="77777777" w:rsidR="00E81CAA" w:rsidRDefault="00E81CAA"/>
        </w:tc>
        <w:tc>
          <w:tcPr>
            <w:tcW w:w="360" w:type="dxa"/>
            <w:vMerge/>
          </w:tcPr>
          <w:p w14:paraId="2377EDA7" w14:textId="77777777" w:rsidR="00E81CAA" w:rsidRDefault="00E81CAA"/>
        </w:tc>
        <w:tc>
          <w:tcPr>
            <w:tcW w:w="360" w:type="dxa"/>
          </w:tcPr>
          <w:p w14:paraId="4AE4E0DB" w14:textId="77777777" w:rsidR="00E81CAA" w:rsidRDefault="00000000">
            <w:r>
              <w:t>Failed canister</w:t>
            </w:r>
          </w:p>
        </w:tc>
        <w:tc>
          <w:tcPr>
            <w:tcW w:w="360" w:type="dxa"/>
            <w:vMerge/>
          </w:tcPr>
          <w:p w14:paraId="49930C72" w14:textId="77777777" w:rsidR="00E81CAA" w:rsidRDefault="00E81CAA"/>
        </w:tc>
      </w:tr>
    </w:tbl>
    <w:p w14:paraId="732285CD" w14:textId="77777777" w:rsidR="00412787" w:rsidRDefault="00412787" w:rsidP="00412787">
      <w:pPr>
        <w:pStyle w:val="Heading4"/>
        <w:rPr>
          <w:lang w:val="en-GB"/>
        </w:rPr>
      </w:pPr>
      <w:r>
        <w:rPr>
          <w:lang w:val="en-GB"/>
        </w:rPr>
        <w:t xml:space="preserve">Natural and anthropogenic analogues </w:t>
      </w:r>
    </w:p>
    <w:p w14:paraId="0E73F5E6" w14:textId="77777777" w:rsidR="00412787" w:rsidRDefault="00412787" w:rsidP="00412787">
      <w:pPr>
        <w:pStyle w:val="BodyText"/>
        <w:rPr>
          <w:lang w:val="en-GB"/>
        </w:rPr>
      </w:pPr>
      <w:r>
        <w:rPr>
          <w:lang w:val="en-GB"/>
        </w:rPr>
        <w:t xml:space="preserve">Text </w:t>
      </w:r>
    </w:p>
    <w:p w14:paraId="11AD25BD" w14:textId="77777777" w:rsidR="00412787" w:rsidRDefault="00412787" w:rsidP="00412787">
      <w:pPr>
        <w:pStyle w:val="Heading4"/>
        <w:rPr>
          <w:lang w:val="en-GB"/>
        </w:rPr>
      </w:pPr>
      <w:r>
        <w:rPr>
          <w:lang w:val="en-GB"/>
        </w:rPr>
        <w:t>Boundary conditions</w:t>
      </w:r>
    </w:p>
    <w:p w14:paraId="3A8D8B71" w14:textId="77777777" w:rsidR="00412787" w:rsidRDefault="00412787" w:rsidP="00412787">
      <w:pPr>
        <w:pStyle w:val="BodyText"/>
        <w:rPr>
          <w:lang w:val="en-GB"/>
        </w:rPr>
      </w:pPr>
      <w:r>
        <w:rPr>
          <w:lang w:val="en-GB"/>
        </w:rPr>
        <w:t>Text</w:t>
      </w:r>
    </w:p>
    <w:p w14:paraId="632B4856" w14:textId="77777777" w:rsidR="00412787" w:rsidRDefault="00412787" w:rsidP="00412787">
      <w:pPr>
        <w:pStyle w:val="Heading4"/>
        <w:rPr>
          <w:lang w:val="en-GB"/>
        </w:rPr>
      </w:pPr>
      <w:r>
        <w:rPr>
          <w:lang w:val="en-GB"/>
        </w:rPr>
        <w:t>Model and experimental studies</w:t>
      </w:r>
    </w:p>
    <w:p w14:paraId="0E8306BA" w14:textId="77777777" w:rsidR="00412787" w:rsidRDefault="00412787" w:rsidP="00412787">
      <w:pPr>
        <w:pStyle w:val="BodyText"/>
        <w:rPr>
          <w:lang w:val="en-GB"/>
        </w:rPr>
      </w:pPr>
      <w:r>
        <w:rPr>
          <w:lang w:val="en-GB"/>
        </w:rPr>
        <w:t xml:space="preserve">Text </w:t>
      </w:r>
    </w:p>
    <w:p w14:paraId="53A5CE3C" w14:textId="77777777" w:rsidR="00412787" w:rsidRDefault="00412787" w:rsidP="00412787">
      <w:pPr>
        <w:pStyle w:val="Heading4"/>
        <w:rPr>
          <w:lang w:val="en-GB"/>
        </w:rPr>
      </w:pPr>
      <w:r>
        <w:rPr>
          <w:lang w:val="en-GB"/>
        </w:rPr>
        <w:t>Time perspective</w:t>
      </w:r>
    </w:p>
    <w:p w14:paraId="1AE5A446" w14:textId="77777777" w:rsidR="00412787" w:rsidRDefault="00412787" w:rsidP="00412787">
      <w:pPr>
        <w:pStyle w:val="BodyText"/>
        <w:rPr>
          <w:lang w:val="en-GB"/>
        </w:rPr>
      </w:pPr>
      <w:r>
        <w:rPr>
          <w:lang w:val="en-GB"/>
        </w:rPr>
        <w:t>Text</w:t>
      </w:r>
    </w:p>
    <w:p w14:paraId="76DBC80D" w14:textId="77777777" w:rsidR="00412787" w:rsidRDefault="00412787" w:rsidP="00412787">
      <w:pPr>
        <w:pStyle w:val="Heading4"/>
        <w:rPr>
          <w:lang w:val="en-GB"/>
        </w:rPr>
      </w:pPr>
      <w:r>
        <w:rPr>
          <w:lang w:val="en-GB"/>
        </w:rPr>
        <w:t>Impact on safety functions</w:t>
      </w:r>
    </w:p>
    <w:p w14:paraId="68968485" w14:textId="77777777" w:rsidR="00412787" w:rsidRDefault="00412787" w:rsidP="00412787">
      <w:pPr>
        <w:pStyle w:val="BodyText"/>
        <w:rPr>
          <w:lang w:val="en-GB"/>
        </w:rPr>
      </w:pPr>
      <w:r>
        <w:rPr>
          <w:lang w:val="en-GB"/>
        </w:rPr>
        <w:t>Text</w:t>
      </w:r>
    </w:p>
    <w:p w14:paraId="7166CE6F" w14:textId="77777777" w:rsidR="00412787" w:rsidRDefault="00412787" w:rsidP="00412787">
      <w:pPr>
        <w:pStyle w:val="Heading4"/>
        <w:rPr>
          <w:lang w:val="en-GB"/>
        </w:rPr>
      </w:pPr>
      <w:r>
        <w:rPr>
          <w:lang w:val="en-GB"/>
        </w:rPr>
        <w:t xml:space="preserve">Handling of the process in the assessments of post-closure safety </w:t>
      </w:r>
    </w:p>
    <w:p w14:paraId="100A7CA7" w14:textId="77777777" w:rsidR="00412787" w:rsidRDefault="00412787" w:rsidP="00412787">
      <w:pPr>
        <w:pStyle w:val="BodyText"/>
        <w:rPr>
          <w:lang w:val="en-GB"/>
        </w:rPr>
      </w:pPr>
      <w:r>
        <w:rPr>
          <w:lang w:val="en-GB"/>
        </w:rPr>
        <w:t xml:space="preserve">Text </w:t>
      </w:r>
    </w:p>
    <w:p w14:paraId="7D5CBDC0" w14:textId="77777777" w:rsidR="00412787" w:rsidRDefault="00412787" w:rsidP="00412787">
      <w:pPr>
        <w:pStyle w:val="Heading5"/>
        <w:rPr>
          <w:lang w:val="en-GB"/>
        </w:rPr>
      </w:pPr>
      <w:r>
        <w:rPr>
          <w:lang w:val="en-GB"/>
        </w:rPr>
        <w:t>Handling in the FSAR</w:t>
      </w:r>
    </w:p>
    <w:p w14:paraId="69E85998" w14:textId="77777777" w:rsidR="00412787" w:rsidRDefault="00412787" w:rsidP="00412787">
      <w:pPr>
        <w:pStyle w:val="BodyText"/>
        <w:rPr>
          <w:lang w:val="en-GB"/>
        </w:rPr>
      </w:pPr>
      <w:r>
        <w:rPr>
          <w:lang w:val="en-GB"/>
        </w:rPr>
        <w:t>Text</w:t>
      </w:r>
    </w:p>
    <w:p w14:paraId="11C21D53" w14:textId="77777777" w:rsidR="00412787" w:rsidRDefault="00412787" w:rsidP="00412787">
      <w:pPr>
        <w:pStyle w:val="Heading5"/>
        <w:rPr>
          <w:lang w:val="en-GB"/>
        </w:rPr>
      </w:pPr>
      <w:r>
        <w:rPr>
          <w:lang w:val="en-GB"/>
        </w:rPr>
        <w:t>Changes since the PSAR</w:t>
      </w:r>
    </w:p>
    <w:p w14:paraId="5EEBAB5A" w14:textId="77777777" w:rsidR="00412787" w:rsidRDefault="00412787" w:rsidP="00412787">
      <w:pPr>
        <w:pStyle w:val="BodyText"/>
        <w:rPr>
          <w:lang w:val="en-GB"/>
        </w:rPr>
      </w:pPr>
      <w:r>
        <w:rPr>
          <w:lang w:val="en-GB"/>
        </w:rPr>
        <w:t xml:space="preserve">Text  </w:t>
      </w:r>
    </w:p>
    <w:p w14:paraId="1219905D" w14:textId="77777777" w:rsidR="00412787" w:rsidRDefault="00412787" w:rsidP="00412787">
      <w:pPr>
        <w:pStyle w:val="Heading4"/>
        <w:rPr>
          <w:lang w:val="en-GB"/>
        </w:rPr>
      </w:pPr>
      <w:r>
        <w:rPr>
          <w:lang w:val="en-GB"/>
        </w:rPr>
        <w:t>Handling of uncertainties in the FSAR</w:t>
      </w:r>
    </w:p>
    <w:p w14:paraId="79C3EC24" w14:textId="77777777" w:rsidR="00412787" w:rsidRDefault="00412787" w:rsidP="00412787">
      <w:pPr>
        <w:pStyle w:val="BodyText"/>
        <w:rPr>
          <w:lang w:val="en-GB"/>
        </w:rPr>
      </w:pPr>
      <w:r>
        <w:rPr>
          <w:lang w:val="en-GB"/>
        </w:rPr>
        <w:t xml:space="preserve"> </w:t>
      </w:r>
    </w:p>
    <w:p w14:paraId="6C470F4C" w14:textId="77777777" w:rsidR="00412787" w:rsidRDefault="00412787" w:rsidP="00412787">
      <w:pPr>
        <w:pStyle w:val="Heading3"/>
        <w:rPr>
          <w:lang w:val="en-GB"/>
        </w:rPr>
      </w:pPr>
      <w:bookmarkStart w:id="347" w:name="_Toc195186574"/>
      <w:r>
        <w:rPr>
          <w:lang w:val="en-GB"/>
        </w:rPr>
        <w:lastRenderedPageBreak/>
        <w:t>Radiation attenuation/heat generation</w:t>
      </w:r>
      <w:bookmarkEnd w:id="347"/>
    </w:p>
    <w:p w14:paraId="6811DD40" w14:textId="173C21A6" w:rsidR="00F53459" w:rsidRDefault="00412787" w:rsidP="00F53459">
      <w:pPr>
        <w:pStyle w:val="BodyText"/>
        <w:rPr>
          <w:lang w:val="en-GB"/>
        </w:rPr>
      </w:pPr>
      <w:r>
        <w:rPr>
          <w:lang w:val="en-GB"/>
        </w:rPr>
        <w:t>#text with structure in chapter 1</w:t>
      </w:r>
    </w:p>
    <w:p w14:paraId="1061CFAC" w14:textId="77777777" w:rsidR="00F53459" w:rsidRPr="00E64471" w:rsidRDefault="00F53459" w:rsidP="00F53459">
      <w:pPr>
        <w:pStyle w:val="Heading4"/>
        <w:rPr>
          <w:lang w:val="en-GB"/>
        </w:rPr>
      </w:pPr>
      <w:r>
        <w:rPr>
          <w:lang w:val="en-GB"/>
        </w:rPr>
        <w:t>Description</w:t>
      </w:r>
    </w:p>
    <w:p w14:paraId="1368B0C9" w14:textId="77777777" w:rsidR="00F53459" w:rsidRDefault="00F53459" w:rsidP="00F53459">
      <w:pPr>
        <w:pStyle w:val="BodyText"/>
        <w:rPr>
          <w:lang w:val="en-GB"/>
        </w:rPr>
      </w:pPr>
      <w:r>
        <w:t>Transfer of energy by radiation to the materials in the fuel and the canister cavity.</w:t>
      </w:r>
    </w:p>
    <w:p w14:paraId="3252C472" w14:textId="77777777" w:rsidR="00F53459" w:rsidRDefault="00F53459" w:rsidP="00F53459">
      <w:pPr>
        <w:pStyle w:val="Heading4"/>
        <w:rPr>
          <w:lang w:val="en-GB"/>
        </w:rPr>
      </w:pPr>
      <w:r>
        <w:rPr>
          <w:lang w:val="en-GB"/>
        </w:rPr>
        <w:t>Dependencies between processes and variables</w:t>
      </w:r>
    </w:p>
    <w:p w14:paraId="2C471073" w14:textId="77777777" w:rsidR="00F53459" w:rsidRDefault="00F53459" w:rsidP="00F53459">
      <w:pPr>
        <w:pStyle w:val="BodyText"/>
        <w:rPr>
          <w:lang w:val="en-GB"/>
        </w:rPr>
      </w:pPr>
      <w:r>
        <w:rPr>
          <w:lang w:val="en-GB"/>
        </w:rPr>
        <w:t xml:space="preserve">Text </w:t>
      </w:r>
    </w:p>
    <w:tbl>
      <w:tblPr>
        <w:tblStyle w:val="TableGrid"/>
        <w:tblW w:w="9071" w:type="dxa"/>
        <w:tblLayout w:type="fixed"/>
        <w:tblLook w:val="04A0" w:firstRow="1" w:lastRow="0" w:firstColumn="1" w:lastColumn="0" w:noHBand="0" w:noVBand="1"/>
      </w:tblPr>
      <w:tblGrid>
        <w:gridCol w:w="1295"/>
        <w:gridCol w:w="1296"/>
        <w:gridCol w:w="1296"/>
        <w:gridCol w:w="1296"/>
        <w:gridCol w:w="1296"/>
        <w:gridCol w:w="1296"/>
        <w:gridCol w:w="1296"/>
      </w:tblGrid>
      <w:tr w:rsidR="00E81CAA" w14:paraId="11C81321" w14:textId="77777777">
        <w:tc>
          <w:tcPr>
            <w:tcW w:w="360" w:type="dxa"/>
            <w:vMerge w:val="restart"/>
          </w:tcPr>
          <w:p w14:paraId="30A6986E" w14:textId="77777777" w:rsidR="00E81CAA" w:rsidRDefault="00000000">
            <w:r>
              <w:rPr>
                <w:b/>
              </w:rPr>
              <w:t>Variable</w:t>
            </w:r>
          </w:p>
        </w:tc>
        <w:tc>
          <w:tcPr>
            <w:tcW w:w="1080" w:type="dxa"/>
            <w:gridSpan w:val="3"/>
          </w:tcPr>
          <w:p w14:paraId="0232876F" w14:textId="77777777" w:rsidR="00E81CAA" w:rsidRDefault="00000000">
            <w:r>
              <w:rPr>
                <w:b/>
              </w:rPr>
              <w:t>Variable influence on process</w:t>
            </w:r>
          </w:p>
        </w:tc>
        <w:tc>
          <w:tcPr>
            <w:tcW w:w="1080" w:type="dxa"/>
            <w:gridSpan w:val="3"/>
          </w:tcPr>
          <w:p w14:paraId="67826E23" w14:textId="77777777" w:rsidR="00E81CAA" w:rsidRDefault="00000000">
            <w:r>
              <w:rPr>
                <w:b/>
              </w:rPr>
              <w:t>Process influence on variables</w:t>
            </w:r>
          </w:p>
        </w:tc>
      </w:tr>
      <w:tr w:rsidR="00E81CAA" w14:paraId="7C70DCC9" w14:textId="77777777">
        <w:tc>
          <w:tcPr>
            <w:tcW w:w="360" w:type="dxa"/>
            <w:vMerge/>
          </w:tcPr>
          <w:p w14:paraId="43929E5F" w14:textId="77777777" w:rsidR="00E81CAA" w:rsidRDefault="00E81CAA"/>
        </w:tc>
        <w:tc>
          <w:tcPr>
            <w:tcW w:w="360" w:type="dxa"/>
          </w:tcPr>
          <w:p w14:paraId="6AD283FE" w14:textId="77777777" w:rsidR="00E81CAA" w:rsidRDefault="00000000">
            <w:r>
              <w:rPr>
                <w:b/>
              </w:rPr>
              <w:t>Influence present? (Yes/No Description)</w:t>
            </w:r>
          </w:p>
        </w:tc>
        <w:tc>
          <w:tcPr>
            <w:tcW w:w="360" w:type="dxa"/>
          </w:tcPr>
          <w:p w14:paraId="291E8D2D" w14:textId="77777777" w:rsidR="00E81CAA" w:rsidRDefault="00000000">
            <w:r>
              <w:rPr>
                <w:b/>
              </w:rPr>
              <w:t>Time period/Climate domain</w:t>
            </w:r>
          </w:p>
        </w:tc>
        <w:tc>
          <w:tcPr>
            <w:tcW w:w="360" w:type="dxa"/>
          </w:tcPr>
          <w:p w14:paraId="141AD263" w14:textId="77777777" w:rsidR="00E81CAA" w:rsidRDefault="00000000">
            <w:r>
              <w:rPr>
                <w:b/>
              </w:rPr>
              <w:t>Handling of influence (How/If not - Why)</w:t>
            </w:r>
          </w:p>
        </w:tc>
        <w:tc>
          <w:tcPr>
            <w:tcW w:w="360" w:type="dxa"/>
          </w:tcPr>
          <w:p w14:paraId="6405EE0A" w14:textId="77777777" w:rsidR="00E81CAA" w:rsidRDefault="00000000">
            <w:r>
              <w:rPr>
                <w:b/>
              </w:rPr>
              <w:t>Influence present? (Yes/No Description)</w:t>
            </w:r>
          </w:p>
        </w:tc>
        <w:tc>
          <w:tcPr>
            <w:tcW w:w="360" w:type="dxa"/>
          </w:tcPr>
          <w:p w14:paraId="5289D9D0" w14:textId="77777777" w:rsidR="00E81CAA" w:rsidRDefault="00000000">
            <w:r>
              <w:rPr>
                <w:b/>
              </w:rPr>
              <w:t>Time period/Climate domain</w:t>
            </w:r>
          </w:p>
        </w:tc>
        <w:tc>
          <w:tcPr>
            <w:tcW w:w="360" w:type="dxa"/>
          </w:tcPr>
          <w:p w14:paraId="0D75D4C9" w14:textId="77777777" w:rsidR="00E81CAA" w:rsidRDefault="00000000">
            <w:r>
              <w:rPr>
                <w:b/>
              </w:rPr>
              <w:t>Handling of influence (How/If not - Why)</w:t>
            </w:r>
          </w:p>
        </w:tc>
      </w:tr>
      <w:tr w:rsidR="00E81CAA" w14:paraId="4DC8B99F" w14:textId="77777777">
        <w:tc>
          <w:tcPr>
            <w:tcW w:w="360" w:type="dxa"/>
            <w:vMerge w:val="restart"/>
          </w:tcPr>
          <w:p w14:paraId="10D30CF3" w14:textId="77777777" w:rsidR="00E81CAA" w:rsidRDefault="00000000">
            <w:r>
              <w:t>Radiation intensity</w:t>
            </w:r>
          </w:p>
        </w:tc>
        <w:tc>
          <w:tcPr>
            <w:tcW w:w="360" w:type="dxa"/>
            <w:vMerge w:val="restart"/>
          </w:tcPr>
          <w:p w14:paraId="0BA4788F" w14:textId="77777777" w:rsidR="00E81CAA" w:rsidRDefault="00000000">
            <w:r>
              <w:t>Yes</w:t>
            </w:r>
            <w:r>
              <w:br/>
              <w:t>The decay energy deposited in the fuel generates heat.</w:t>
            </w:r>
          </w:p>
        </w:tc>
        <w:tc>
          <w:tcPr>
            <w:tcW w:w="360" w:type="dxa"/>
          </w:tcPr>
          <w:p w14:paraId="3FB1B4DB" w14:textId="77777777" w:rsidR="00E81CAA" w:rsidRDefault="00000000">
            <w:r>
              <w:t>Intact canister</w:t>
            </w:r>
          </w:p>
        </w:tc>
        <w:tc>
          <w:tcPr>
            <w:tcW w:w="360" w:type="dxa"/>
          </w:tcPr>
          <w:p w14:paraId="1F740429" w14:textId="77777777" w:rsidR="00E81CAA" w:rsidRDefault="00000000">
            <w:r>
              <w:t>The heat generation is calculated from the radioactive decay of radionuclides (see Spent fuel report, SKB TR-10-13).</w:t>
            </w:r>
          </w:p>
        </w:tc>
        <w:tc>
          <w:tcPr>
            <w:tcW w:w="360" w:type="dxa"/>
            <w:vMerge w:val="restart"/>
          </w:tcPr>
          <w:p w14:paraId="40D06120" w14:textId="77777777" w:rsidR="00E81CAA" w:rsidRDefault="00000000">
            <w:r>
              <w:t>Yes</w:t>
            </w:r>
            <w:r>
              <w:br/>
              <w:t>Attenuation lowers the radiation intensity.</w:t>
            </w:r>
          </w:p>
        </w:tc>
        <w:tc>
          <w:tcPr>
            <w:tcW w:w="360" w:type="dxa"/>
          </w:tcPr>
          <w:p w14:paraId="152AE65D" w14:textId="77777777" w:rsidR="00E81CAA" w:rsidRDefault="00000000">
            <w:r>
              <w:t>Intact canister</w:t>
            </w:r>
          </w:p>
        </w:tc>
        <w:tc>
          <w:tcPr>
            <w:tcW w:w="360" w:type="dxa"/>
          </w:tcPr>
          <w:p w14:paraId="29D43A2E" w14:textId="77777777" w:rsidR="00E81CAA" w:rsidRDefault="00000000">
            <w:r>
              <w:t>Implicit in the model.</w:t>
            </w:r>
          </w:p>
        </w:tc>
      </w:tr>
      <w:tr w:rsidR="00E81CAA" w14:paraId="3E4736F7" w14:textId="77777777">
        <w:tc>
          <w:tcPr>
            <w:tcW w:w="360" w:type="dxa"/>
            <w:vMerge/>
          </w:tcPr>
          <w:p w14:paraId="2885EA78" w14:textId="77777777" w:rsidR="00E81CAA" w:rsidRDefault="00E81CAA"/>
        </w:tc>
        <w:tc>
          <w:tcPr>
            <w:tcW w:w="360" w:type="dxa"/>
            <w:vMerge/>
          </w:tcPr>
          <w:p w14:paraId="3480D20A" w14:textId="77777777" w:rsidR="00E81CAA" w:rsidRDefault="00E81CAA"/>
        </w:tc>
        <w:tc>
          <w:tcPr>
            <w:tcW w:w="360" w:type="dxa"/>
          </w:tcPr>
          <w:p w14:paraId="4D06984F" w14:textId="77777777" w:rsidR="00E81CAA" w:rsidRDefault="00000000">
            <w:r>
              <w:t>Failed canister</w:t>
            </w:r>
          </w:p>
        </w:tc>
        <w:tc>
          <w:tcPr>
            <w:tcW w:w="360" w:type="dxa"/>
          </w:tcPr>
          <w:p w14:paraId="110DDDE7" w14:textId="77777777" w:rsidR="00E81CAA" w:rsidRDefault="00E81CAA"/>
        </w:tc>
        <w:tc>
          <w:tcPr>
            <w:tcW w:w="360" w:type="dxa"/>
            <w:vMerge/>
          </w:tcPr>
          <w:p w14:paraId="5C069A2B" w14:textId="77777777" w:rsidR="00E81CAA" w:rsidRDefault="00E81CAA"/>
        </w:tc>
        <w:tc>
          <w:tcPr>
            <w:tcW w:w="360" w:type="dxa"/>
          </w:tcPr>
          <w:p w14:paraId="045546C1" w14:textId="77777777" w:rsidR="00E81CAA" w:rsidRDefault="00000000">
            <w:r>
              <w:t>Failed canister</w:t>
            </w:r>
          </w:p>
        </w:tc>
        <w:tc>
          <w:tcPr>
            <w:tcW w:w="360" w:type="dxa"/>
          </w:tcPr>
          <w:p w14:paraId="56881980" w14:textId="77777777" w:rsidR="00E81CAA" w:rsidRDefault="00E81CAA"/>
        </w:tc>
      </w:tr>
      <w:tr w:rsidR="00E81CAA" w14:paraId="61E27EDE" w14:textId="77777777">
        <w:tc>
          <w:tcPr>
            <w:tcW w:w="360" w:type="dxa"/>
            <w:vMerge w:val="restart"/>
          </w:tcPr>
          <w:p w14:paraId="4D14780C" w14:textId="77777777" w:rsidR="00E81CAA" w:rsidRDefault="00000000">
            <w:r>
              <w:t>Temperature</w:t>
            </w:r>
          </w:p>
        </w:tc>
        <w:tc>
          <w:tcPr>
            <w:tcW w:w="360" w:type="dxa"/>
            <w:vMerge w:val="restart"/>
          </w:tcPr>
          <w:p w14:paraId="254E47CB" w14:textId="77777777" w:rsidR="00E81CAA" w:rsidRDefault="00000000">
            <w:r>
              <w:t>No</w:t>
            </w:r>
            <w:r>
              <w:br/>
            </w:r>
          </w:p>
        </w:tc>
        <w:tc>
          <w:tcPr>
            <w:tcW w:w="360" w:type="dxa"/>
          </w:tcPr>
          <w:p w14:paraId="4724EBA5" w14:textId="77777777" w:rsidR="00E81CAA" w:rsidRDefault="00000000">
            <w:r>
              <w:t>Intact canister</w:t>
            </w:r>
          </w:p>
        </w:tc>
        <w:tc>
          <w:tcPr>
            <w:tcW w:w="360" w:type="dxa"/>
            <w:vMerge w:val="restart"/>
          </w:tcPr>
          <w:p w14:paraId="6E70FBEB" w14:textId="77777777" w:rsidR="00E81CAA" w:rsidRDefault="00E81CAA"/>
        </w:tc>
        <w:tc>
          <w:tcPr>
            <w:tcW w:w="360" w:type="dxa"/>
            <w:vMerge w:val="restart"/>
          </w:tcPr>
          <w:p w14:paraId="7F7D648C" w14:textId="77777777" w:rsidR="00E81CAA" w:rsidRDefault="00000000">
            <w:r>
              <w:t>Yes</w:t>
            </w:r>
            <w:r>
              <w:br/>
              <w:t xml:space="preserve">Obvious. Heat generation increases the temperature. </w:t>
            </w:r>
          </w:p>
        </w:tc>
        <w:tc>
          <w:tcPr>
            <w:tcW w:w="360" w:type="dxa"/>
          </w:tcPr>
          <w:p w14:paraId="08874A92" w14:textId="77777777" w:rsidR="00E81CAA" w:rsidRDefault="00000000">
            <w:r>
              <w:t>Intact canister</w:t>
            </w:r>
          </w:p>
        </w:tc>
        <w:tc>
          <w:tcPr>
            <w:tcW w:w="360" w:type="dxa"/>
          </w:tcPr>
          <w:p w14:paraId="49447252" w14:textId="77777777" w:rsidR="00E81CAA" w:rsidRDefault="00000000">
            <w:r>
              <w:t>Implicit in the model.</w:t>
            </w:r>
          </w:p>
        </w:tc>
      </w:tr>
      <w:tr w:rsidR="00E81CAA" w14:paraId="281A78FD" w14:textId="77777777">
        <w:tc>
          <w:tcPr>
            <w:tcW w:w="360" w:type="dxa"/>
            <w:vMerge/>
          </w:tcPr>
          <w:p w14:paraId="4929E4A3" w14:textId="77777777" w:rsidR="00E81CAA" w:rsidRDefault="00E81CAA"/>
        </w:tc>
        <w:tc>
          <w:tcPr>
            <w:tcW w:w="360" w:type="dxa"/>
            <w:vMerge/>
          </w:tcPr>
          <w:p w14:paraId="673520D2" w14:textId="77777777" w:rsidR="00E81CAA" w:rsidRDefault="00E81CAA"/>
        </w:tc>
        <w:tc>
          <w:tcPr>
            <w:tcW w:w="360" w:type="dxa"/>
          </w:tcPr>
          <w:p w14:paraId="7C390FCC" w14:textId="77777777" w:rsidR="00E81CAA" w:rsidRDefault="00000000">
            <w:r>
              <w:t>Failed canister</w:t>
            </w:r>
          </w:p>
        </w:tc>
        <w:tc>
          <w:tcPr>
            <w:tcW w:w="360" w:type="dxa"/>
            <w:vMerge/>
          </w:tcPr>
          <w:p w14:paraId="341FFA73" w14:textId="77777777" w:rsidR="00E81CAA" w:rsidRDefault="00E81CAA"/>
        </w:tc>
        <w:tc>
          <w:tcPr>
            <w:tcW w:w="360" w:type="dxa"/>
            <w:vMerge/>
          </w:tcPr>
          <w:p w14:paraId="49D7D2A3" w14:textId="77777777" w:rsidR="00E81CAA" w:rsidRDefault="00E81CAA"/>
        </w:tc>
        <w:tc>
          <w:tcPr>
            <w:tcW w:w="360" w:type="dxa"/>
          </w:tcPr>
          <w:p w14:paraId="77B88E47" w14:textId="77777777" w:rsidR="00E81CAA" w:rsidRDefault="00000000">
            <w:r>
              <w:t>Failed canister</w:t>
            </w:r>
          </w:p>
        </w:tc>
        <w:tc>
          <w:tcPr>
            <w:tcW w:w="360" w:type="dxa"/>
          </w:tcPr>
          <w:p w14:paraId="7E373C8A" w14:textId="77777777" w:rsidR="00E81CAA" w:rsidRDefault="00E81CAA"/>
        </w:tc>
      </w:tr>
      <w:tr w:rsidR="00E81CAA" w14:paraId="0457C914" w14:textId="77777777">
        <w:tc>
          <w:tcPr>
            <w:tcW w:w="360" w:type="dxa"/>
            <w:vMerge w:val="restart"/>
          </w:tcPr>
          <w:p w14:paraId="1AA04952" w14:textId="77777777" w:rsidR="00E81CAA" w:rsidRDefault="00000000">
            <w:r>
              <w:t>Hydrovariables (pressure and flow)</w:t>
            </w:r>
          </w:p>
        </w:tc>
        <w:tc>
          <w:tcPr>
            <w:tcW w:w="360" w:type="dxa"/>
            <w:vMerge w:val="restart"/>
          </w:tcPr>
          <w:p w14:paraId="1229863D" w14:textId="77777777" w:rsidR="00E81CAA" w:rsidRDefault="00000000">
            <w:r>
              <w:t>Yes</w:t>
            </w:r>
            <w:r>
              <w:br/>
              <w:t>In a failed canister, the presence of water will influence the radiation attenuation.</w:t>
            </w:r>
          </w:p>
        </w:tc>
        <w:tc>
          <w:tcPr>
            <w:tcW w:w="360" w:type="dxa"/>
          </w:tcPr>
          <w:p w14:paraId="5E0F9585" w14:textId="77777777" w:rsidR="00E81CAA" w:rsidRDefault="00000000">
            <w:r>
              <w:t>Intact canister</w:t>
            </w:r>
          </w:p>
        </w:tc>
        <w:tc>
          <w:tcPr>
            <w:tcW w:w="360" w:type="dxa"/>
          </w:tcPr>
          <w:p w14:paraId="16E7F479" w14:textId="77777777" w:rsidR="00E81CAA" w:rsidRDefault="00000000">
            <w:r>
              <w:t xml:space="preserve">At the time of water intrusion, the g-radiation will have decayed. The fuel and the cladding will attenuate a- and b-radiation. </w:t>
            </w:r>
          </w:p>
        </w:tc>
        <w:tc>
          <w:tcPr>
            <w:tcW w:w="360" w:type="dxa"/>
            <w:vMerge w:val="restart"/>
          </w:tcPr>
          <w:p w14:paraId="5B9A81AC" w14:textId="77777777" w:rsidR="00E81CAA" w:rsidRDefault="00000000">
            <w:r>
              <w:t>No</w:t>
            </w:r>
            <w:r>
              <w:br/>
              <w:t>But indirectly through temperature.</w:t>
            </w:r>
          </w:p>
        </w:tc>
        <w:tc>
          <w:tcPr>
            <w:tcW w:w="360" w:type="dxa"/>
          </w:tcPr>
          <w:p w14:paraId="516D9AC5" w14:textId="77777777" w:rsidR="00E81CAA" w:rsidRDefault="00000000">
            <w:r>
              <w:t>Intact canister</w:t>
            </w:r>
          </w:p>
        </w:tc>
        <w:tc>
          <w:tcPr>
            <w:tcW w:w="360" w:type="dxa"/>
            <w:vMerge w:val="restart"/>
          </w:tcPr>
          <w:p w14:paraId="74D757FF" w14:textId="77777777" w:rsidR="00E81CAA" w:rsidRDefault="00E81CAA"/>
        </w:tc>
      </w:tr>
      <w:tr w:rsidR="00E81CAA" w14:paraId="395D4F82" w14:textId="77777777">
        <w:tc>
          <w:tcPr>
            <w:tcW w:w="360" w:type="dxa"/>
            <w:vMerge/>
          </w:tcPr>
          <w:p w14:paraId="36C9A60F" w14:textId="77777777" w:rsidR="00E81CAA" w:rsidRDefault="00E81CAA"/>
        </w:tc>
        <w:tc>
          <w:tcPr>
            <w:tcW w:w="360" w:type="dxa"/>
            <w:vMerge/>
          </w:tcPr>
          <w:p w14:paraId="70F46437" w14:textId="77777777" w:rsidR="00E81CAA" w:rsidRDefault="00E81CAA"/>
        </w:tc>
        <w:tc>
          <w:tcPr>
            <w:tcW w:w="360" w:type="dxa"/>
          </w:tcPr>
          <w:p w14:paraId="6AB578DB" w14:textId="77777777" w:rsidR="00E81CAA" w:rsidRDefault="00000000">
            <w:r>
              <w:t>Failed canister</w:t>
            </w:r>
          </w:p>
        </w:tc>
        <w:tc>
          <w:tcPr>
            <w:tcW w:w="360" w:type="dxa"/>
          </w:tcPr>
          <w:p w14:paraId="4EEA5288" w14:textId="77777777" w:rsidR="00E81CAA" w:rsidRDefault="00E81CAA"/>
        </w:tc>
        <w:tc>
          <w:tcPr>
            <w:tcW w:w="360" w:type="dxa"/>
            <w:vMerge/>
          </w:tcPr>
          <w:p w14:paraId="0E6D179B" w14:textId="77777777" w:rsidR="00E81CAA" w:rsidRDefault="00E81CAA"/>
        </w:tc>
        <w:tc>
          <w:tcPr>
            <w:tcW w:w="360" w:type="dxa"/>
          </w:tcPr>
          <w:p w14:paraId="0A2F53E1" w14:textId="77777777" w:rsidR="00E81CAA" w:rsidRDefault="00000000">
            <w:r>
              <w:t>Failed canister</w:t>
            </w:r>
          </w:p>
        </w:tc>
        <w:tc>
          <w:tcPr>
            <w:tcW w:w="360" w:type="dxa"/>
            <w:vMerge/>
          </w:tcPr>
          <w:p w14:paraId="54B1858D" w14:textId="77777777" w:rsidR="00E81CAA" w:rsidRDefault="00E81CAA"/>
        </w:tc>
      </w:tr>
      <w:tr w:rsidR="00E81CAA" w14:paraId="7C266555" w14:textId="77777777">
        <w:tc>
          <w:tcPr>
            <w:tcW w:w="360" w:type="dxa"/>
            <w:vMerge w:val="restart"/>
          </w:tcPr>
          <w:p w14:paraId="4BC00D89" w14:textId="77777777" w:rsidR="00E81CAA" w:rsidRDefault="00000000">
            <w:r>
              <w:t>Fuel geometry</w:t>
            </w:r>
          </w:p>
        </w:tc>
        <w:tc>
          <w:tcPr>
            <w:tcW w:w="360" w:type="dxa"/>
            <w:vMerge w:val="restart"/>
          </w:tcPr>
          <w:p w14:paraId="21D41C69" w14:textId="77777777" w:rsidR="00E81CAA" w:rsidRDefault="00000000">
            <w:r>
              <w:t>Yes</w:t>
            </w:r>
            <w:r>
              <w:br/>
              <w:t>Most of the decay energy is deposited in the fuel and the geometry of the fuel has a small effect.</w:t>
            </w:r>
          </w:p>
        </w:tc>
        <w:tc>
          <w:tcPr>
            <w:tcW w:w="360" w:type="dxa"/>
          </w:tcPr>
          <w:p w14:paraId="6152A13D" w14:textId="77777777" w:rsidR="00E81CAA" w:rsidRDefault="00000000">
            <w:r>
              <w:t>Intact canister</w:t>
            </w:r>
          </w:p>
        </w:tc>
        <w:tc>
          <w:tcPr>
            <w:tcW w:w="360" w:type="dxa"/>
            <w:vMerge w:val="restart"/>
          </w:tcPr>
          <w:p w14:paraId="3A008ABC" w14:textId="77777777" w:rsidR="00E81CAA" w:rsidRDefault="00E81CAA"/>
        </w:tc>
        <w:tc>
          <w:tcPr>
            <w:tcW w:w="360" w:type="dxa"/>
            <w:vMerge w:val="restart"/>
          </w:tcPr>
          <w:p w14:paraId="41D72583" w14:textId="77777777" w:rsidR="00E81CAA" w:rsidRDefault="00000000">
            <w:r>
              <w:t>No</w:t>
            </w:r>
            <w:r>
              <w:br/>
            </w:r>
          </w:p>
        </w:tc>
        <w:tc>
          <w:tcPr>
            <w:tcW w:w="360" w:type="dxa"/>
          </w:tcPr>
          <w:p w14:paraId="75C6FCE9" w14:textId="77777777" w:rsidR="00E81CAA" w:rsidRDefault="00000000">
            <w:r>
              <w:t>Intact canister</w:t>
            </w:r>
          </w:p>
        </w:tc>
        <w:tc>
          <w:tcPr>
            <w:tcW w:w="360" w:type="dxa"/>
            <w:vMerge w:val="restart"/>
          </w:tcPr>
          <w:p w14:paraId="6DE16D2E" w14:textId="77777777" w:rsidR="00E81CAA" w:rsidRDefault="00E81CAA"/>
        </w:tc>
      </w:tr>
      <w:tr w:rsidR="00E81CAA" w14:paraId="353712B8" w14:textId="77777777">
        <w:tc>
          <w:tcPr>
            <w:tcW w:w="360" w:type="dxa"/>
            <w:vMerge/>
          </w:tcPr>
          <w:p w14:paraId="680A762C" w14:textId="77777777" w:rsidR="00E81CAA" w:rsidRDefault="00E81CAA"/>
        </w:tc>
        <w:tc>
          <w:tcPr>
            <w:tcW w:w="360" w:type="dxa"/>
            <w:vMerge/>
          </w:tcPr>
          <w:p w14:paraId="74645F68" w14:textId="77777777" w:rsidR="00E81CAA" w:rsidRDefault="00E81CAA"/>
        </w:tc>
        <w:tc>
          <w:tcPr>
            <w:tcW w:w="360" w:type="dxa"/>
          </w:tcPr>
          <w:p w14:paraId="49AD086D" w14:textId="77777777" w:rsidR="00E81CAA" w:rsidRDefault="00000000">
            <w:r>
              <w:t>Failed canister</w:t>
            </w:r>
          </w:p>
        </w:tc>
        <w:tc>
          <w:tcPr>
            <w:tcW w:w="360" w:type="dxa"/>
            <w:vMerge/>
          </w:tcPr>
          <w:p w14:paraId="0E2909F4" w14:textId="77777777" w:rsidR="00E81CAA" w:rsidRDefault="00E81CAA"/>
        </w:tc>
        <w:tc>
          <w:tcPr>
            <w:tcW w:w="360" w:type="dxa"/>
            <w:vMerge/>
          </w:tcPr>
          <w:p w14:paraId="576F8CA3" w14:textId="77777777" w:rsidR="00E81CAA" w:rsidRDefault="00E81CAA"/>
        </w:tc>
        <w:tc>
          <w:tcPr>
            <w:tcW w:w="360" w:type="dxa"/>
          </w:tcPr>
          <w:p w14:paraId="6D732F7D" w14:textId="77777777" w:rsidR="00E81CAA" w:rsidRDefault="00000000">
            <w:r>
              <w:t>Failed canister</w:t>
            </w:r>
          </w:p>
        </w:tc>
        <w:tc>
          <w:tcPr>
            <w:tcW w:w="360" w:type="dxa"/>
            <w:vMerge/>
          </w:tcPr>
          <w:p w14:paraId="76F1CC49" w14:textId="77777777" w:rsidR="00E81CAA" w:rsidRDefault="00E81CAA"/>
        </w:tc>
      </w:tr>
      <w:tr w:rsidR="00E81CAA" w14:paraId="330567CE" w14:textId="77777777">
        <w:tc>
          <w:tcPr>
            <w:tcW w:w="360" w:type="dxa"/>
            <w:vMerge w:val="restart"/>
          </w:tcPr>
          <w:p w14:paraId="1CD5DC9C" w14:textId="77777777" w:rsidR="00E81CAA" w:rsidRDefault="00000000">
            <w:r>
              <w:t>Mechanical stresses</w:t>
            </w:r>
          </w:p>
        </w:tc>
        <w:tc>
          <w:tcPr>
            <w:tcW w:w="360" w:type="dxa"/>
            <w:vMerge w:val="restart"/>
          </w:tcPr>
          <w:p w14:paraId="537D1640" w14:textId="77777777" w:rsidR="00E81CAA" w:rsidRDefault="00000000">
            <w:r>
              <w:t>No</w:t>
            </w:r>
            <w:r>
              <w:br/>
            </w:r>
          </w:p>
        </w:tc>
        <w:tc>
          <w:tcPr>
            <w:tcW w:w="360" w:type="dxa"/>
          </w:tcPr>
          <w:p w14:paraId="00CB7D54" w14:textId="77777777" w:rsidR="00E81CAA" w:rsidRDefault="00000000">
            <w:r>
              <w:t>Intact canister</w:t>
            </w:r>
          </w:p>
        </w:tc>
        <w:tc>
          <w:tcPr>
            <w:tcW w:w="360" w:type="dxa"/>
            <w:vMerge w:val="restart"/>
          </w:tcPr>
          <w:p w14:paraId="1993BE75" w14:textId="77777777" w:rsidR="00E81CAA" w:rsidRDefault="00E81CAA"/>
        </w:tc>
        <w:tc>
          <w:tcPr>
            <w:tcW w:w="360" w:type="dxa"/>
            <w:vMerge w:val="restart"/>
          </w:tcPr>
          <w:p w14:paraId="53FE5829" w14:textId="77777777" w:rsidR="00E81CAA" w:rsidRDefault="00000000">
            <w:r>
              <w:t>Yes</w:t>
            </w:r>
            <w:r>
              <w:br/>
              <w:t xml:space="preserve">Increased temperature may create increased </w:t>
            </w:r>
            <w:r>
              <w:lastRenderedPageBreak/>
              <w:t xml:space="preserve">stresses in the fuel. </w:t>
            </w:r>
          </w:p>
        </w:tc>
        <w:tc>
          <w:tcPr>
            <w:tcW w:w="360" w:type="dxa"/>
          </w:tcPr>
          <w:p w14:paraId="5F88F113" w14:textId="77777777" w:rsidR="00E81CAA" w:rsidRDefault="00000000">
            <w:r>
              <w:lastRenderedPageBreak/>
              <w:t>Intact canister</w:t>
            </w:r>
          </w:p>
        </w:tc>
        <w:tc>
          <w:tcPr>
            <w:tcW w:w="360" w:type="dxa"/>
          </w:tcPr>
          <w:p w14:paraId="239555B3" w14:textId="77777777" w:rsidR="00E81CAA" w:rsidRDefault="00000000">
            <w:r>
              <w:t>This is of no importance for the stability of the fuel.</w:t>
            </w:r>
          </w:p>
        </w:tc>
      </w:tr>
      <w:tr w:rsidR="00E81CAA" w14:paraId="58788EA6" w14:textId="77777777">
        <w:tc>
          <w:tcPr>
            <w:tcW w:w="360" w:type="dxa"/>
            <w:vMerge/>
          </w:tcPr>
          <w:p w14:paraId="716C1104" w14:textId="77777777" w:rsidR="00E81CAA" w:rsidRDefault="00E81CAA"/>
        </w:tc>
        <w:tc>
          <w:tcPr>
            <w:tcW w:w="360" w:type="dxa"/>
            <w:vMerge/>
          </w:tcPr>
          <w:p w14:paraId="59D5B5B8" w14:textId="77777777" w:rsidR="00E81CAA" w:rsidRDefault="00E81CAA"/>
        </w:tc>
        <w:tc>
          <w:tcPr>
            <w:tcW w:w="360" w:type="dxa"/>
          </w:tcPr>
          <w:p w14:paraId="76A94A01" w14:textId="77777777" w:rsidR="00E81CAA" w:rsidRDefault="00000000">
            <w:r>
              <w:t>Failed canister</w:t>
            </w:r>
          </w:p>
        </w:tc>
        <w:tc>
          <w:tcPr>
            <w:tcW w:w="360" w:type="dxa"/>
            <w:vMerge/>
          </w:tcPr>
          <w:p w14:paraId="5788F35C" w14:textId="77777777" w:rsidR="00E81CAA" w:rsidRDefault="00E81CAA"/>
        </w:tc>
        <w:tc>
          <w:tcPr>
            <w:tcW w:w="360" w:type="dxa"/>
            <w:vMerge/>
          </w:tcPr>
          <w:p w14:paraId="3BECF8F3" w14:textId="77777777" w:rsidR="00E81CAA" w:rsidRDefault="00E81CAA"/>
        </w:tc>
        <w:tc>
          <w:tcPr>
            <w:tcW w:w="360" w:type="dxa"/>
          </w:tcPr>
          <w:p w14:paraId="0D1744AB" w14:textId="77777777" w:rsidR="00E81CAA" w:rsidRDefault="00000000">
            <w:r>
              <w:t>Failed canister</w:t>
            </w:r>
          </w:p>
        </w:tc>
        <w:tc>
          <w:tcPr>
            <w:tcW w:w="360" w:type="dxa"/>
          </w:tcPr>
          <w:p w14:paraId="50B2050C" w14:textId="77777777" w:rsidR="00E81CAA" w:rsidRDefault="00E81CAA"/>
        </w:tc>
      </w:tr>
      <w:tr w:rsidR="00E81CAA" w14:paraId="24519197" w14:textId="77777777">
        <w:tc>
          <w:tcPr>
            <w:tcW w:w="360" w:type="dxa"/>
            <w:vMerge w:val="restart"/>
          </w:tcPr>
          <w:p w14:paraId="240568B9" w14:textId="77777777" w:rsidR="00E81CAA" w:rsidRDefault="00000000">
            <w:r>
              <w:t>Radionuclide inventory</w:t>
            </w:r>
          </w:p>
        </w:tc>
        <w:tc>
          <w:tcPr>
            <w:tcW w:w="360" w:type="dxa"/>
            <w:vMerge w:val="restart"/>
          </w:tcPr>
          <w:p w14:paraId="7E8F42B1" w14:textId="77777777" w:rsidR="00E81CAA" w:rsidRDefault="00000000">
            <w:r>
              <w:t>Yes</w:t>
            </w:r>
            <w:r>
              <w:br/>
              <w:t>The radionuclides are the source of heat.</w:t>
            </w:r>
          </w:p>
        </w:tc>
        <w:tc>
          <w:tcPr>
            <w:tcW w:w="360" w:type="dxa"/>
          </w:tcPr>
          <w:p w14:paraId="58FE7710" w14:textId="77777777" w:rsidR="00E81CAA" w:rsidRDefault="00000000">
            <w:r>
              <w:t>Intact canister</w:t>
            </w:r>
          </w:p>
        </w:tc>
        <w:tc>
          <w:tcPr>
            <w:tcW w:w="360" w:type="dxa"/>
          </w:tcPr>
          <w:p w14:paraId="352A76E8" w14:textId="77777777" w:rsidR="00E81CAA" w:rsidRDefault="00000000">
            <w:r>
              <w:t>Implicit in the model.</w:t>
            </w:r>
          </w:p>
        </w:tc>
        <w:tc>
          <w:tcPr>
            <w:tcW w:w="360" w:type="dxa"/>
            <w:vMerge w:val="restart"/>
          </w:tcPr>
          <w:p w14:paraId="392070CF" w14:textId="77777777" w:rsidR="00E81CAA" w:rsidRDefault="00000000">
            <w:r>
              <w:t>No</w:t>
            </w:r>
            <w:r>
              <w:br/>
              <w:t>The decay itself influences the radionuclide inventory. The generated heat does not.</w:t>
            </w:r>
          </w:p>
        </w:tc>
        <w:tc>
          <w:tcPr>
            <w:tcW w:w="360" w:type="dxa"/>
          </w:tcPr>
          <w:p w14:paraId="2C947677" w14:textId="77777777" w:rsidR="00E81CAA" w:rsidRDefault="00000000">
            <w:r>
              <w:t>Intact canister</w:t>
            </w:r>
          </w:p>
        </w:tc>
        <w:tc>
          <w:tcPr>
            <w:tcW w:w="360" w:type="dxa"/>
            <w:vMerge w:val="restart"/>
          </w:tcPr>
          <w:p w14:paraId="56916EB9" w14:textId="77777777" w:rsidR="00E81CAA" w:rsidRDefault="00E81CAA"/>
        </w:tc>
      </w:tr>
      <w:tr w:rsidR="00E81CAA" w14:paraId="037E69ED" w14:textId="77777777">
        <w:tc>
          <w:tcPr>
            <w:tcW w:w="360" w:type="dxa"/>
            <w:vMerge/>
          </w:tcPr>
          <w:p w14:paraId="684B1449" w14:textId="77777777" w:rsidR="00E81CAA" w:rsidRDefault="00E81CAA"/>
        </w:tc>
        <w:tc>
          <w:tcPr>
            <w:tcW w:w="360" w:type="dxa"/>
            <w:vMerge/>
          </w:tcPr>
          <w:p w14:paraId="23562AD5" w14:textId="77777777" w:rsidR="00E81CAA" w:rsidRDefault="00E81CAA"/>
        </w:tc>
        <w:tc>
          <w:tcPr>
            <w:tcW w:w="360" w:type="dxa"/>
          </w:tcPr>
          <w:p w14:paraId="3BB5FFF3" w14:textId="77777777" w:rsidR="00E81CAA" w:rsidRDefault="00000000">
            <w:r>
              <w:t>Failed canister</w:t>
            </w:r>
          </w:p>
        </w:tc>
        <w:tc>
          <w:tcPr>
            <w:tcW w:w="360" w:type="dxa"/>
          </w:tcPr>
          <w:p w14:paraId="5028ED8F" w14:textId="77777777" w:rsidR="00E81CAA" w:rsidRDefault="00E81CAA"/>
        </w:tc>
        <w:tc>
          <w:tcPr>
            <w:tcW w:w="360" w:type="dxa"/>
            <w:vMerge/>
          </w:tcPr>
          <w:p w14:paraId="4D2E7073" w14:textId="77777777" w:rsidR="00E81CAA" w:rsidRDefault="00E81CAA"/>
        </w:tc>
        <w:tc>
          <w:tcPr>
            <w:tcW w:w="360" w:type="dxa"/>
          </w:tcPr>
          <w:p w14:paraId="099CBC07" w14:textId="77777777" w:rsidR="00E81CAA" w:rsidRDefault="00000000">
            <w:r>
              <w:t>Failed canister</w:t>
            </w:r>
          </w:p>
        </w:tc>
        <w:tc>
          <w:tcPr>
            <w:tcW w:w="360" w:type="dxa"/>
            <w:vMerge/>
          </w:tcPr>
          <w:p w14:paraId="5CE6209F" w14:textId="77777777" w:rsidR="00E81CAA" w:rsidRDefault="00E81CAA"/>
        </w:tc>
      </w:tr>
      <w:tr w:rsidR="00E81CAA" w14:paraId="4BA8D1DB" w14:textId="77777777">
        <w:tc>
          <w:tcPr>
            <w:tcW w:w="360" w:type="dxa"/>
            <w:vMerge w:val="restart"/>
          </w:tcPr>
          <w:p w14:paraId="23B26DBC" w14:textId="77777777" w:rsidR="00E81CAA" w:rsidRDefault="00000000">
            <w:r>
              <w:t>Material composition</w:t>
            </w:r>
          </w:p>
        </w:tc>
        <w:tc>
          <w:tcPr>
            <w:tcW w:w="360" w:type="dxa"/>
            <w:vMerge w:val="restart"/>
          </w:tcPr>
          <w:p w14:paraId="0F288776" w14:textId="77777777" w:rsidR="00E81CAA" w:rsidRDefault="00000000">
            <w:r>
              <w:t>Yes</w:t>
            </w:r>
            <w:r>
              <w:br/>
              <w:t>Different materials have different attenuation properties.</w:t>
            </w:r>
          </w:p>
        </w:tc>
        <w:tc>
          <w:tcPr>
            <w:tcW w:w="360" w:type="dxa"/>
          </w:tcPr>
          <w:p w14:paraId="20E17C42" w14:textId="77777777" w:rsidR="00E81CAA" w:rsidRDefault="00000000">
            <w:r>
              <w:t>Intact canister</w:t>
            </w:r>
          </w:p>
        </w:tc>
        <w:tc>
          <w:tcPr>
            <w:tcW w:w="360" w:type="dxa"/>
          </w:tcPr>
          <w:p w14:paraId="0568A0E9" w14:textId="77777777" w:rsidR="00E81CAA" w:rsidRDefault="00000000">
            <w:r>
              <w:t>All fuel elements have essentially the same material composition.</w:t>
            </w:r>
          </w:p>
        </w:tc>
        <w:tc>
          <w:tcPr>
            <w:tcW w:w="360" w:type="dxa"/>
            <w:vMerge w:val="restart"/>
          </w:tcPr>
          <w:p w14:paraId="19F1AF36" w14:textId="77777777" w:rsidR="00E81CAA" w:rsidRDefault="00000000">
            <w:r>
              <w:t>No</w:t>
            </w:r>
            <w:r>
              <w:br/>
            </w:r>
          </w:p>
        </w:tc>
        <w:tc>
          <w:tcPr>
            <w:tcW w:w="360" w:type="dxa"/>
          </w:tcPr>
          <w:p w14:paraId="67DB76AB" w14:textId="77777777" w:rsidR="00E81CAA" w:rsidRDefault="00000000">
            <w:r>
              <w:t>Intact canister</w:t>
            </w:r>
          </w:p>
        </w:tc>
        <w:tc>
          <w:tcPr>
            <w:tcW w:w="360" w:type="dxa"/>
            <w:vMerge w:val="restart"/>
          </w:tcPr>
          <w:p w14:paraId="696465F8" w14:textId="77777777" w:rsidR="00E81CAA" w:rsidRDefault="00E81CAA"/>
        </w:tc>
      </w:tr>
      <w:tr w:rsidR="00E81CAA" w14:paraId="734404E5" w14:textId="77777777">
        <w:tc>
          <w:tcPr>
            <w:tcW w:w="360" w:type="dxa"/>
            <w:vMerge/>
          </w:tcPr>
          <w:p w14:paraId="26879494" w14:textId="77777777" w:rsidR="00E81CAA" w:rsidRDefault="00E81CAA"/>
        </w:tc>
        <w:tc>
          <w:tcPr>
            <w:tcW w:w="360" w:type="dxa"/>
            <w:vMerge/>
          </w:tcPr>
          <w:p w14:paraId="3A5BB953" w14:textId="77777777" w:rsidR="00E81CAA" w:rsidRDefault="00E81CAA"/>
        </w:tc>
        <w:tc>
          <w:tcPr>
            <w:tcW w:w="360" w:type="dxa"/>
          </w:tcPr>
          <w:p w14:paraId="6BE16A89" w14:textId="77777777" w:rsidR="00E81CAA" w:rsidRDefault="00000000">
            <w:r>
              <w:t>Failed canister</w:t>
            </w:r>
          </w:p>
        </w:tc>
        <w:tc>
          <w:tcPr>
            <w:tcW w:w="360" w:type="dxa"/>
          </w:tcPr>
          <w:p w14:paraId="41C0EB40" w14:textId="77777777" w:rsidR="00E81CAA" w:rsidRDefault="00E81CAA"/>
        </w:tc>
        <w:tc>
          <w:tcPr>
            <w:tcW w:w="360" w:type="dxa"/>
            <w:vMerge/>
          </w:tcPr>
          <w:p w14:paraId="210DDC3B" w14:textId="77777777" w:rsidR="00E81CAA" w:rsidRDefault="00E81CAA"/>
        </w:tc>
        <w:tc>
          <w:tcPr>
            <w:tcW w:w="360" w:type="dxa"/>
          </w:tcPr>
          <w:p w14:paraId="2BC67F14" w14:textId="77777777" w:rsidR="00E81CAA" w:rsidRDefault="00000000">
            <w:r>
              <w:t>Failed canister</w:t>
            </w:r>
          </w:p>
        </w:tc>
        <w:tc>
          <w:tcPr>
            <w:tcW w:w="360" w:type="dxa"/>
            <w:vMerge/>
          </w:tcPr>
          <w:p w14:paraId="7905EC37" w14:textId="77777777" w:rsidR="00E81CAA" w:rsidRDefault="00E81CAA"/>
        </w:tc>
      </w:tr>
      <w:tr w:rsidR="00E81CAA" w14:paraId="22C4B372" w14:textId="77777777">
        <w:tc>
          <w:tcPr>
            <w:tcW w:w="360" w:type="dxa"/>
            <w:vMerge w:val="restart"/>
          </w:tcPr>
          <w:p w14:paraId="137CBC68" w14:textId="77777777" w:rsidR="00E81CAA" w:rsidRDefault="00000000">
            <w:r>
              <w:t>Water composition</w:t>
            </w:r>
          </w:p>
        </w:tc>
        <w:tc>
          <w:tcPr>
            <w:tcW w:w="360" w:type="dxa"/>
            <w:vMerge w:val="restart"/>
          </w:tcPr>
          <w:p w14:paraId="335494F5" w14:textId="77777777" w:rsidR="00E81CAA" w:rsidRDefault="00000000">
            <w:r>
              <w:t>No</w:t>
            </w:r>
            <w:r>
              <w:br/>
            </w:r>
          </w:p>
        </w:tc>
        <w:tc>
          <w:tcPr>
            <w:tcW w:w="360" w:type="dxa"/>
          </w:tcPr>
          <w:p w14:paraId="4EE3572A" w14:textId="77777777" w:rsidR="00E81CAA" w:rsidRDefault="00000000">
            <w:r>
              <w:t>Intact canister</w:t>
            </w:r>
          </w:p>
        </w:tc>
        <w:tc>
          <w:tcPr>
            <w:tcW w:w="360" w:type="dxa"/>
            <w:vMerge w:val="restart"/>
          </w:tcPr>
          <w:p w14:paraId="0293D023" w14:textId="77777777" w:rsidR="00E81CAA" w:rsidRDefault="00E81CAA"/>
        </w:tc>
        <w:tc>
          <w:tcPr>
            <w:tcW w:w="360" w:type="dxa"/>
            <w:vMerge w:val="restart"/>
          </w:tcPr>
          <w:p w14:paraId="7BA47513" w14:textId="77777777" w:rsidR="00E81CAA" w:rsidRDefault="00000000">
            <w:r>
              <w:t>No</w:t>
            </w:r>
            <w:r>
              <w:br/>
            </w:r>
          </w:p>
        </w:tc>
        <w:tc>
          <w:tcPr>
            <w:tcW w:w="360" w:type="dxa"/>
          </w:tcPr>
          <w:p w14:paraId="6F2C5A1B" w14:textId="77777777" w:rsidR="00E81CAA" w:rsidRDefault="00000000">
            <w:r>
              <w:t>Intact canister</w:t>
            </w:r>
          </w:p>
        </w:tc>
        <w:tc>
          <w:tcPr>
            <w:tcW w:w="360" w:type="dxa"/>
            <w:vMerge w:val="restart"/>
          </w:tcPr>
          <w:p w14:paraId="1389A67D" w14:textId="77777777" w:rsidR="00E81CAA" w:rsidRDefault="00E81CAA"/>
        </w:tc>
      </w:tr>
      <w:tr w:rsidR="00E81CAA" w14:paraId="47AA6723" w14:textId="77777777">
        <w:tc>
          <w:tcPr>
            <w:tcW w:w="360" w:type="dxa"/>
            <w:vMerge/>
          </w:tcPr>
          <w:p w14:paraId="6F24F26E" w14:textId="77777777" w:rsidR="00E81CAA" w:rsidRDefault="00E81CAA"/>
        </w:tc>
        <w:tc>
          <w:tcPr>
            <w:tcW w:w="360" w:type="dxa"/>
            <w:vMerge/>
          </w:tcPr>
          <w:p w14:paraId="777553E1" w14:textId="77777777" w:rsidR="00E81CAA" w:rsidRDefault="00E81CAA"/>
        </w:tc>
        <w:tc>
          <w:tcPr>
            <w:tcW w:w="360" w:type="dxa"/>
          </w:tcPr>
          <w:p w14:paraId="6B1FCA8F" w14:textId="77777777" w:rsidR="00E81CAA" w:rsidRDefault="00000000">
            <w:r>
              <w:t>Failed canister</w:t>
            </w:r>
          </w:p>
        </w:tc>
        <w:tc>
          <w:tcPr>
            <w:tcW w:w="360" w:type="dxa"/>
            <w:vMerge/>
          </w:tcPr>
          <w:p w14:paraId="3DAAB87A" w14:textId="77777777" w:rsidR="00E81CAA" w:rsidRDefault="00E81CAA"/>
        </w:tc>
        <w:tc>
          <w:tcPr>
            <w:tcW w:w="360" w:type="dxa"/>
            <w:vMerge/>
          </w:tcPr>
          <w:p w14:paraId="5973E2C8" w14:textId="77777777" w:rsidR="00E81CAA" w:rsidRDefault="00E81CAA"/>
        </w:tc>
        <w:tc>
          <w:tcPr>
            <w:tcW w:w="360" w:type="dxa"/>
          </w:tcPr>
          <w:p w14:paraId="4DCFF0EA" w14:textId="77777777" w:rsidR="00E81CAA" w:rsidRDefault="00000000">
            <w:r>
              <w:t>Failed canister</w:t>
            </w:r>
          </w:p>
        </w:tc>
        <w:tc>
          <w:tcPr>
            <w:tcW w:w="360" w:type="dxa"/>
            <w:vMerge/>
          </w:tcPr>
          <w:p w14:paraId="3D5A2E2E" w14:textId="77777777" w:rsidR="00E81CAA" w:rsidRDefault="00E81CAA"/>
        </w:tc>
      </w:tr>
      <w:tr w:rsidR="00E81CAA" w14:paraId="7271E119" w14:textId="77777777">
        <w:tc>
          <w:tcPr>
            <w:tcW w:w="360" w:type="dxa"/>
            <w:vMerge w:val="restart"/>
          </w:tcPr>
          <w:p w14:paraId="6F438E0B" w14:textId="77777777" w:rsidR="00E81CAA" w:rsidRDefault="00000000">
            <w:r>
              <w:t>Gas composition</w:t>
            </w:r>
          </w:p>
        </w:tc>
        <w:tc>
          <w:tcPr>
            <w:tcW w:w="360" w:type="dxa"/>
            <w:vMerge w:val="restart"/>
          </w:tcPr>
          <w:p w14:paraId="0DAD1E28" w14:textId="77777777" w:rsidR="00E81CAA" w:rsidRDefault="00000000">
            <w:r>
              <w:t>No</w:t>
            </w:r>
            <w:r>
              <w:br/>
            </w:r>
          </w:p>
        </w:tc>
        <w:tc>
          <w:tcPr>
            <w:tcW w:w="360" w:type="dxa"/>
          </w:tcPr>
          <w:p w14:paraId="456A9635" w14:textId="77777777" w:rsidR="00E81CAA" w:rsidRDefault="00000000">
            <w:r>
              <w:t>Intact canister</w:t>
            </w:r>
          </w:p>
        </w:tc>
        <w:tc>
          <w:tcPr>
            <w:tcW w:w="360" w:type="dxa"/>
            <w:vMerge w:val="restart"/>
          </w:tcPr>
          <w:p w14:paraId="25115981" w14:textId="77777777" w:rsidR="00E81CAA" w:rsidRDefault="00E81CAA"/>
        </w:tc>
        <w:tc>
          <w:tcPr>
            <w:tcW w:w="360" w:type="dxa"/>
            <w:vMerge w:val="restart"/>
          </w:tcPr>
          <w:p w14:paraId="25A37312" w14:textId="77777777" w:rsidR="00E81CAA" w:rsidRDefault="00000000">
            <w:r>
              <w:t>No</w:t>
            </w:r>
            <w:r>
              <w:br/>
            </w:r>
          </w:p>
        </w:tc>
        <w:tc>
          <w:tcPr>
            <w:tcW w:w="360" w:type="dxa"/>
          </w:tcPr>
          <w:p w14:paraId="0A823EC7" w14:textId="77777777" w:rsidR="00E81CAA" w:rsidRDefault="00000000">
            <w:r>
              <w:t>Intact canister</w:t>
            </w:r>
          </w:p>
        </w:tc>
        <w:tc>
          <w:tcPr>
            <w:tcW w:w="360" w:type="dxa"/>
            <w:vMerge w:val="restart"/>
          </w:tcPr>
          <w:p w14:paraId="41AF057A" w14:textId="77777777" w:rsidR="00E81CAA" w:rsidRDefault="00E81CAA"/>
        </w:tc>
      </w:tr>
      <w:tr w:rsidR="00E81CAA" w14:paraId="18C0B417" w14:textId="77777777">
        <w:tc>
          <w:tcPr>
            <w:tcW w:w="360" w:type="dxa"/>
            <w:vMerge/>
          </w:tcPr>
          <w:p w14:paraId="15D57CBD" w14:textId="77777777" w:rsidR="00E81CAA" w:rsidRDefault="00E81CAA"/>
        </w:tc>
        <w:tc>
          <w:tcPr>
            <w:tcW w:w="360" w:type="dxa"/>
            <w:vMerge/>
          </w:tcPr>
          <w:p w14:paraId="3A1F0D7E" w14:textId="77777777" w:rsidR="00E81CAA" w:rsidRDefault="00E81CAA"/>
        </w:tc>
        <w:tc>
          <w:tcPr>
            <w:tcW w:w="360" w:type="dxa"/>
          </w:tcPr>
          <w:p w14:paraId="54556267" w14:textId="77777777" w:rsidR="00E81CAA" w:rsidRDefault="00000000">
            <w:r>
              <w:t>Failed canister</w:t>
            </w:r>
          </w:p>
        </w:tc>
        <w:tc>
          <w:tcPr>
            <w:tcW w:w="360" w:type="dxa"/>
            <w:vMerge/>
          </w:tcPr>
          <w:p w14:paraId="6AACFC22" w14:textId="77777777" w:rsidR="00E81CAA" w:rsidRDefault="00E81CAA"/>
        </w:tc>
        <w:tc>
          <w:tcPr>
            <w:tcW w:w="360" w:type="dxa"/>
            <w:vMerge/>
          </w:tcPr>
          <w:p w14:paraId="095181B7" w14:textId="77777777" w:rsidR="00E81CAA" w:rsidRDefault="00E81CAA"/>
        </w:tc>
        <w:tc>
          <w:tcPr>
            <w:tcW w:w="360" w:type="dxa"/>
          </w:tcPr>
          <w:p w14:paraId="16EA0966" w14:textId="77777777" w:rsidR="00E81CAA" w:rsidRDefault="00000000">
            <w:r>
              <w:t>Failed canister</w:t>
            </w:r>
          </w:p>
        </w:tc>
        <w:tc>
          <w:tcPr>
            <w:tcW w:w="360" w:type="dxa"/>
            <w:vMerge/>
          </w:tcPr>
          <w:p w14:paraId="2B773F36" w14:textId="77777777" w:rsidR="00E81CAA" w:rsidRDefault="00E81CAA"/>
        </w:tc>
      </w:tr>
    </w:tbl>
    <w:p w14:paraId="3D4EC6BF" w14:textId="77777777" w:rsidR="00F53459" w:rsidRDefault="00F53459" w:rsidP="00F53459">
      <w:pPr>
        <w:pStyle w:val="Heading4"/>
        <w:rPr>
          <w:lang w:val="en-GB"/>
        </w:rPr>
      </w:pPr>
      <w:r>
        <w:rPr>
          <w:lang w:val="en-GB"/>
        </w:rPr>
        <w:t xml:space="preserve">Natural and anthropogenic analogues </w:t>
      </w:r>
    </w:p>
    <w:p w14:paraId="122B655B" w14:textId="77777777" w:rsidR="00F53459" w:rsidRDefault="00F53459" w:rsidP="00F53459">
      <w:pPr>
        <w:pStyle w:val="BodyText"/>
        <w:rPr>
          <w:lang w:val="en-GB"/>
        </w:rPr>
      </w:pPr>
      <w:r>
        <w:rPr>
          <w:lang w:val="en-GB"/>
        </w:rPr>
        <w:t xml:space="preserve">Text </w:t>
      </w:r>
    </w:p>
    <w:p w14:paraId="25DC10FA" w14:textId="77777777" w:rsidR="00F53459" w:rsidRDefault="00F53459" w:rsidP="00F53459">
      <w:pPr>
        <w:pStyle w:val="Heading4"/>
        <w:rPr>
          <w:lang w:val="en-GB"/>
        </w:rPr>
      </w:pPr>
      <w:r>
        <w:rPr>
          <w:lang w:val="en-GB"/>
        </w:rPr>
        <w:t>Boundary conditions</w:t>
      </w:r>
    </w:p>
    <w:p w14:paraId="06841426" w14:textId="77777777" w:rsidR="00F53459" w:rsidRDefault="00F53459" w:rsidP="00F53459">
      <w:pPr>
        <w:pStyle w:val="BodyText"/>
        <w:rPr>
          <w:lang w:val="en-GB"/>
        </w:rPr>
      </w:pPr>
      <w:r>
        <w:rPr>
          <w:lang w:val="en-GB"/>
        </w:rPr>
        <w:t>Text</w:t>
      </w:r>
    </w:p>
    <w:p w14:paraId="1405BAAB" w14:textId="77777777" w:rsidR="00F53459" w:rsidRDefault="00F53459" w:rsidP="00F53459">
      <w:pPr>
        <w:pStyle w:val="Heading4"/>
        <w:rPr>
          <w:lang w:val="en-GB"/>
        </w:rPr>
      </w:pPr>
      <w:r>
        <w:rPr>
          <w:lang w:val="en-GB"/>
        </w:rPr>
        <w:t>Model and experimental studies</w:t>
      </w:r>
    </w:p>
    <w:p w14:paraId="3AD6E2D3" w14:textId="77777777" w:rsidR="00F53459" w:rsidRDefault="00F53459" w:rsidP="00F53459">
      <w:pPr>
        <w:pStyle w:val="BodyText"/>
        <w:rPr>
          <w:lang w:val="en-GB"/>
        </w:rPr>
      </w:pPr>
      <w:r>
        <w:rPr>
          <w:lang w:val="en-GB"/>
        </w:rPr>
        <w:t xml:space="preserve">Text </w:t>
      </w:r>
    </w:p>
    <w:p w14:paraId="60C8950A" w14:textId="77777777" w:rsidR="00F53459" w:rsidRDefault="00F53459" w:rsidP="00F53459">
      <w:pPr>
        <w:pStyle w:val="Heading4"/>
        <w:rPr>
          <w:lang w:val="en-GB"/>
        </w:rPr>
      </w:pPr>
      <w:r>
        <w:rPr>
          <w:lang w:val="en-GB"/>
        </w:rPr>
        <w:t>Time perspective</w:t>
      </w:r>
    </w:p>
    <w:p w14:paraId="0A0A790D" w14:textId="77777777" w:rsidR="00F53459" w:rsidRDefault="00F53459" w:rsidP="00F53459">
      <w:pPr>
        <w:pStyle w:val="BodyText"/>
        <w:rPr>
          <w:lang w:val="en-GB"/>
        </w:rPr>
      </w:pPr>
      <w:r>
        <w:rPr>
          <w:lang w:val="en-GB"/>
        </w:rPr>
        <w:t>Text</w:t>
      </w:r>
    </w:p>
    <w:p w14:paraId="4ED2A816" w14:textId="77777777" w:rsidR="00F53459" w:rsidRDefault="00F53459" w:rsidP="00F53459">
      <w:pPr>
        <w:pStyle w:val="Heading4"/>
        <w:rPr>
          <w:lang w:val="en-GB"/>
        </w:rPr>
      </w:pPr>
      <w:r>
        <w:rPr>
          <w:lang w:val="en-GB"/>
        </w:rPr>
        <w:t>Impact on safety functions</w:t>
      </w:r>
    </w:p>
    <w:p w14:paraId="02872EF6" w14:textId="77777777" w:rsidR="00F53459" w:rsidRDefault="00F53459" w:rsidP="00F53459">
      <w:pPr>
        <w:pStyle w:val="BodyText"/>
        <w:rPr>
          <w:lang w:val="en-GB"/>
        </w:rPr>
      </w:pPr>
      <w:r>
        <w:rPr>
          <w:lang w:val="en-GB"/>
        </w:rPr>
        <w:t>Text</w:t>
      </w:r>
    </w:p>
    <w:p w14:paraId="1721341D" w14:textId="77777777" w:rsidR="00F53459" w:rsidRDefault="00F53459" w:rsidP="00F53459">
      <w:pPr>
        <w:pStyle w:val="Heading4"/>
        <w:rPr>
          <w:lang w:val="en-GB"/>
        </w:rPr>
      </w:pPr>
      <w:r>
        <w:rPr>
          <w:lang w:val="en-GB"/>
        </w:rPr>
        <w:t xml:space="preserve">Handling of the process in the assessments of post-closure safety </w:t>
      </w:r>
    </w:p>
    <w:p w14:paraId="6FD8FE79" w14:textId="77777777" w:rsidR="00F53459" w:rsidRDefault="00F53459" w:rsidP="00F53459">
      <w:pPr>
        <w:pStyle w:val="BodyText"/>
        <w:rPr>
          <w:lang w:val="en-GB"/>
        </w:rPr>
      </w:pPr>
      <w:r>
        <w:rPr>
          <w:lang w:val="en-GB"/>
        </w:rPr>
        <w:t xml:space="preserve">Text </w:t>
      </w:r>
    </w:p>
    <w:p w14:paraId="72A752CD" w14:textId="77777777" w:rsidR="00F53459" w:rsidRDefault="00F53459" w:rsidP="00F53459">
      <w:pPr>
        <w:pStyle w:val="Heading5"/>
        <w:rPr>
          <w:lang w:val="en-GB"/>
        </w:rPr>
      </w:pPr>
      <w:r>
        <w:rPr>
          <w:lang w:val="en-GB"/>
        </w:rPr>
        <w:t>Handling in the FSAR</w:t>
      </w:r>
    </w:p>
    <w:p w14:paraId="18208394" w14:textId="77777777" w:rsidR="00F53459" w:rsidRDefault="00F53459" w:rsidP="00F53459">
      <w:pPr>
        <w:pStyle w:val="BodyText"/>
        <w:rPr>
          <w:lang w:val="en-GB"/>
        </w:rPr>
      </w:pPr>
      <w:r>
        <w:rPr>
          <w:lang w:val="en-GB"/>
        </w:rPr>
        <w:t>Text</w:t>
      </w:r>
    </w:p>
    <w:p w14:paraId="3264770B" w14:textId="77777777" w:rsidR="00F53459" w:rsidRDefault="00F53459" w:rsidP="00F53459">
      <w:pPr>
        <w:pStyle w:val="Heading5"/>
        <w:rPr>
          <w:lang w:val="en-GB"/>
        </w:rPr>
      </w:pPr>
      <w:r>
        <w:rPr>
          <w:lang w:val="en-GB"/>
        </w:rPr>
        <w:t>Changes since the PSAR</w:t>
      </w:r>
    </w:p>
    <w:p w14:paraId="5337B643" w14:textId="77777777" w:rsidR="00F53459" w:rsidRDefault="00F53459" w:rsidP="00F53459">
      <w:pPr>
        <w:pStyle w:val="BodyText"/>
        <w:rPr>
          <w:lang w:val="en-GB"/>
        </w:rPr>
      </w:pPr>
      <w:r>
        <w:rPr>
          <w:lang w:val="en-GB"/>
        </w:rPr>
        <w:t xml:space="preserve">Text  </w:t>
      </w:r>
    </w:p>
    <w:p w14:paraId="1B581D4E" w14:textId="77777777" w:rsidR="00F53459" w:rsidRDefault="00F53459" w:rsidP="00F53459">
      <w:pPr>
        <w:pStyle w:val="Heading4"/>
        <w:rPr>
          <w:lang w:val="en-GB"/>
        </w:rPr>
      </w:pPr>
      <w:r>
        <w:rPr>
          <w:lang w:val="en-GB"/>
        </w:rPr>
        <w:t>Handling of uncertainties in the FSAR</w:t>
      </w:r>
    </w:p>
    <w:p w14:paraId="7D22B7F0" w14:textId="1C118B18" w:rsidR="00412787" w:rsidRPr="00412787" w:rsidRDefault="00412787" w:rsidP="00412787">
      <w:pPr>
        <w:pStyle w:val="BodyText"/>
        <w:rPr>
          <w:lang w:val="en-GB"/>
        </w:rPr>
      </w:pPr>
    </w:p>
    <w:p w14:paraId="37F77098" w14:textId="77777777" w:rsidR="009D4896" w:rsidRPr="00E64471" w:rsidRDefault="00412787" w:rsidP="009D4896">
      <w:pPr>
        <w:pStyle w:val="Heading2"/>
        <w:rPr>
          <w:lang w:val="en-GB"/>
        </w:rPr>
      </w:pPr>
      <w:bookmarkStart w:id="348" w:name="_Toc195186575"/>
      <w:r>
        <w:rPr>
          <w:lang w:val="en-GB"/>
        </w:rPr>
        <w:lastRenderedPageBreak/>
        <w:t>Thermal processes</w:t>
      </w:r>
      <w:bookmarkEnd w:id="348"/>
    </w:p>
    <w:p w14:paraId="2AA73B2E" w14:textId="2E6E56A7" w:rsidR="009D4896" w:rsidRDefault="00412787" w:rsidP="00412787">
      <w:pPr>
        <w:pStyle w:val="Heading3"/>
        <w:rPr>
          <w:lang w:val="en-GB"/>
        </w:rPr>
      </w:pPr>
      <w:bookmarkStart w:id="349" w:name="_Toc195186576"/>
      <w:r>
        <w:rPr>
          <w:lang w:val="en-GB"/>
        </w:rPr>
        <w:t>Heat transport</w:t>
      </w:r>
      <w:bookmarkEnd w:id="349"/>
    </w:p>
    <w:p w14:paraId="2995E62B" w14:textId="77777777" w:rsidR="00F53459" w:rsidRDefault="00F53459" w:rsidP="00F53459">
      <w:pPr>
        <w:pStyle w:val="BodyText"/>
        <w:rPr>
          <w:lang w:val="en-GB"/>
        </w:rPr>
      </w:pPr>
      <w:r>
        <w:rPr>
          <w:lang w:val="en-GB"/>
        </w:rPr>
        <w:t>#text with structure in chapter 1</w:t>
      </w:r>
    </w:p>
    <w:p w14:paraId="76ABD93B" w14:textId="77777777" w:rsidR="00F53459" w:rsidRPr="00E64471" w:rsidRDefault="00F53459" w:rsidP="00F53459">
      <w:pPr>
        <w:pStyle w:val="Heading4"/>
        <w:rPr>
          <w:lang w:val="en-GB"/>
        </w:rPr>
      </w:pPr>
      <w:r>
        <w:rPr>
          <w:lang w:val="en-GB"/>
        </w:rPr>
        <w:t>Description</w:t>
      </w:r>
    </w:p>
    <w:p w14:paraId="55531C47" w14:textId="77777777" w:rsidR="004527E9" w:rsidRDefault="00000000">
      <w:pPr>
        <w:pStyle w:val="BodyText"/>
      </w:pPr>
      <w:r>
        <w:t>Heat transport through the fuel and canister cavity by conduction and radiation to the canister insert.</w:t>
      </w:r>
    </w:p>
    <w:p w14:paraId="24852AED" w14:textId="41F3F76B" w:rsidR="00F53459" w:rsidRDefault="00F53459" w:rsidP="00F53459">
      <w:pPr>
        <w:pStyle w:val="Heading4"/>
        <w:rPr>
          <w:lang w:val="en-GB"/>
        </w:rPr>
      </w:pPr>
      <w:r>
        <w:rPr>
          <w:lang w:val="en-GB"/>
        </w:rPr>
        <w:t>Dependencies between processes and variables</w:t>
      </w:r>
    </w:p>
    <w:p w14:paraId="23CC9A2B" w14:textId="77777777" w:rsidR="00F53459" w:rsidRDefault="00F53459" w:rsidP="00F53459">
      <w:pPr>
        <w:pStyle w:val="BodyText"/>
        <w:rPr>
          <w:lang w:val="en-GB"/>
        </w:rPr>
      </w:pPr>
      <w:r>
        <w:rPr>
          <w:lang w:val="en-GB"/>
        </w:rPr>
        <w:t xml:space="preserve">Text </w:t>
      </w:r>
    </w:p>
    <w:tbl>
      <w:tblPr>
        <w:tblStyle w:val="TableGrid"/>
        <w:tblW w:w="9071" w:type="dxa"/>
        <w:tblLayout w:type="fixed"/>
        <w:tblLook w:val="04A0" w:firstRow="1" w:lastRow="0" w:firstColumn="1" w:lastColumn="0" w:noHBand="0" w:noVBand="1"/>
      </w:tblPr>
      <w:tblGrid>
        <w:gridCol w:w="1295"/>
        <w:gridCol w:w="1296"/>
        <w:gridCol w:w="1296"/>
        <w:gridCol w:w="1296"/>
        <w:gridCol w:w="1296"/>
        <w:gridCol w:w="1296"/>
        <w:gridCol w:w="1296"/>
      </w:tblGrid>
      <w:tr w:rsidR="00E81CAA" w14:paraId="7CF165CF" w14:textId="77777777">
        <w:tc>
          <w:tcPr>
            <w:tcW w:w="360" w:type="dxa"/>
            <w:vMerge w:val="restart"/>
          </w:tcPr>
          <w:p w14:paraId="33C9960C" w14:textId="77777777" w:rsidR="00E81CAA" w:rsidRDefault="00000000">
            <w:r>
              <w:rPr>
                <w:b/>
              </w:rPr>
              <w:t>Variable</w:t>
            </w:r>
          </w:p>
        </w:tc>
        <w:tc>
          <w:tcPr>
            <w:tcW w:w="1080" w:type="dxa"/>
            <w:gridSpan w:val="3"/>
          </w:tcPr>
          <w:p w14:paraId="578E0CF8" w14:textId="77777777" w:rsidR="00E81CAA" w:rsidRDefault="00000000">
            <w:r>
              <w:rPr>
                <w:b/>
              </w:rPr>
              <w:t>Variable influence on process</w:t>
            </w:r>
          </w:p>
        </w:tc>
        <w:tc>
          <w:tcPr>
            <w:tcW w:w="1080" w:type="dxa"/>
            <w:gridSpan w:val="3"/>
          </w:tcPr>
          <w:p w14:paraId="7F947249" w14:textId="77777777" w:rsidR="00E81CAA" w:rsidRDefault="00000000">
            <w:r>
              <w:rPr>
                <w:b/>
              </w:rPr>
              <w:t>Process influence on variables</w:t>
            </w:r>
          </w:p>
        </w:tc>
      </w:tr>
      <w:tr w:rsidR="00E81CAA" w14:paraId="738B3213" w14:textId="77777777">
        <w:tc>
          <w:tcPr>
            <w:tcW w:w="360" w:type="dxa"/>
            <w:vMerge/>
          </w:tcPr>
          <w:p w14:paraId="53DBA9D0" w14:textId="77777777" w:rsidR="00E81CAA" w:rsidRDefault="00E81CAA"/>
        </w:tc>
        <w:tc>
          <w:tcPr>
            <w:tcW w:w="360" w:type="dxa"/>
          </w:tcPr>
          <w:p w14:paraId="2D0E74E5" w14:textId="77777777" w:rsidR="00E81CAA" w:rsidRDefault="00000000">
            <w:r>
              <w:rPr>
                <w:b/>
              </w:rPr>
              <w:t>Influence present? (Yes/No Description)</w:t>
            </w:r>
          </w:p>
        </w:tc>
        <w:tc>
          <w:tcPr>
            <w:tcW w:w="360" w:type="dxa"/>
          </w:tcPr>
          <w:p w14:paraId="1EA730FD" w14:textId="77777777" w:rsidR="00E81CAA" w:rsidRDefault="00000000">
            <w:r>
              <w:rPr>
                <w:b/>
              </w:rPr>
              <w:t>Time period/Climate domain</w:t>
            </w:r>
          </w:p>
        </w:tc>
        <w:tc>
          <w:tcPr>
            <w:tcW w:w="360" w:type="dxa"/>
          </w:tcPr>
          <w:p w14:paraId="0F0F0B71" w14:textId="77777777" w:rsidR="00E81CAA" w:rsidRDefault="00000000">
            <w:r>
              <w:rPr>
                <w:b/>
              </w:rPr>
              <w:t>Handling of influence (How/If not - Why)</w:t>
            </w:r>
          </w:p>
        </w:tc>
        <w:tc>
          <w:tcPr>
            <w:tcW w:w="360" w:type="dxa"/>
          </w:tcPr>
          <w:p w14:paraId="4F36A400" w14:textId="77777777" w:rsidR="00E81CAA" w:rsidRDefault="00000000">
            <w:r>
              <w:rPr>
                <w:b/>
              </w:rPr>
              <w:t>Influence present? (Yes/No Description)</w:t>
            </w:r>
          </w:p>
        </w:tc>
        <w:tc>
          <w:tcPr>
            <w:tcW w:w="360" w:type="dxa"/>
          </w:tcPr>
          <w:p w14:paraId="7E3E6572" w14:textId="77777777" w:rsidR="00E81CAA" w:rsidRDefault="00000000">
            <w:r>
              <w:rPr>
                <w:b/>
              </w:rPr>
              <w:t>Time period/Climate domain</w:t>
            </w:r>
          </w:p>
        </w:tc>
        <w:tc>
          <w:tcPr>
            <w:tcW w:w="360" w:type="dxa"/>
          </w:tcPr>
          <w:p w14:paraId="3AC6B143" w14:textId="77777777" w:rsidR="00E81CAA" w:rsidRDefault="00000000">
            <w:r>
              <w:rPr>
                <w:b/>
              </w:rPr>
              <w:t>Handling of influence (How/If not - Why)</w:t>
            </w:r>
          </w:p>
        </w:tc>
      </w:tr>
      <w:tr w:rsidR="00E81CAA" w14:paraId="4F95C83C" w14:textId="77777777">
        <w:tc>
          <w:tcPr>
            <w:tcW w:w="360" w:type="dxa"/>
            <w:vMerge w:val="restart"/>
          </w:tcPr>
          <w:p w14:paraId="3E0D01D5" w14:textId="77777777" w:rsidR="00E81CAA" w:rsidRDefault="00000000">
            <w:r>
              <w:t>Radiation intensity</w:t>
            </w:r>
          </w:p>
        </w:tc>
        <w:tc>
          <w:tcPr>
            <w:tcW w:w="360" w:type="dxa"/>
            <w:vMerge w:val="restart"/>
          </w:tcPr>
          <w:p w14:paraId="140C16D5" w14:textId="77777777" w:rsidR="00E81CAA" w:rsidRDefault="00000000">
            <w:r>
              <w:t>No</w:t>
            </w:r>
            <w:r>
              <w:br/>
              <w:t>No, but indirectly through the temperature.</w:t>
            </w:r>
          </w:p>
        </w:tc>
        <w:tc>
          <w:tcPr>
            <w:tcW w:w="360" w:type="dxa"/>
          </w:tcPr>
          <w:p w14:paraId="2ED4A3AD" w14:textId="77777777" w:rsidR="00E81CAA" w:rsidRDefault="00000000">
            <w:r>
              <w:t>Intact canister</w:t>
            </w:r>
          </w:p>
        </w:tc>
        <w:tc>
          <w:tcPr>
            <w:tcW w:w="360" w:type="dxa"/>
            <w:vMerge w:val="restart"/>
          </w:tcPr>
          <w:p w14:paraId="2E97E377" w14:textId="77777777" w:rsidR="00E81CAA" w:rsidRDefault="00E81CAA"/>
        </w:tc>
        <w:tc>
          <w:tcPr>
            <w:tcW w:w="360" w:type="dxa"/>
            <w:vMerge w:val="restart"/>
          </w:tcPr>
          <w:p w14:paraId="13FE07E0" w14:textId="77777777" w:rsidR="00E81CAA" w:rsidRDefault="00000000">
            <w:r>
              <w:t>No</w:t>
            </w:r>
            <w:r>
              <w:br/>
            </w:r>
          </w:p>
        </w:tc>
        <w:tc>
          <w:tcPr>
            <w:tcW w:w="360" w:type="dxa"/>
          </w:tcPr>
          <w:p w14:paraId="1380E655" w14:textId="77777777" w:rsidR="00E81CAA" w:rsidRDefault="00000000">
            <w:r>
              <w:t>Intact canister</w:t>
            </w:r>
          </w:p>
        </w:tc>
        <w:tc>
          <w:tcPr>
            <w:tcW w:w="360" w:type="dxa"/>
            <w:vMerge w:val="restart"/>
          </w:tcPr>
          <w:p w14:paraId="53110912" w14:textId="77777777" w:rsidR="00E81CAA" w:rsidRDefault="00E81CAA"/>
        </w:tc>
      </w:tr>
      <w:tr w:rsidR="00E81CAA" w14:paraId="61EED1A5" w14:textId="77777777">
        <w:tc>
          <w:tcPr>
            <w:tcW w:w="360" w:type="dxa"/>
            <w:vMerge/>
          </w:tcPr>
          <w:p w14:paraId="402F97B0" w14:textId="77777777" w:rsidR="00E81CAA" w:rsidRDefault="00E81CAA"/>
        </w:tc>
        <w:tc>
          <w:tcPr>
            <w:tcW w:w="360" w:type="dxa"/>
            <w:vMerge/>
          </w:tcPr>
          <w:p w14:paraId="7CDB185F" w14:textId="77777777" w:rsidR="00E81CAA" w:rsidRDefault="00E81CAA"/>
        </w:tc>
        <w:tc>
          <w:tcPr>
            <w:tcW w:w="360" w:type="dxa"/>
          </w:tcPr>
          <w:p w14:paraId="7C42E1C1" w14:textId="77777777" w:rsidR="00E81CAA" w:rsidRDefault="00000000">
            <w:r>
              <w:t>Failed canister</w:t>
            </w:r>
          </w:p>
        </w:tc>
        <w:tc>
          <w:tcPr>
            <w:tcW w:w="360" w:type="dxa"/>
            <w:vMerge/>
          </w:tcPr>
          <w:p w14:paraId="2CDBA306" w14:textId="77777777" w:rsidR="00E81CAA" w:rsidRDefault="00E81CAA"/>
        </w:tc>
        <w:tc>
          <w:tcPr>
            <w:tcW w:w="360" w:type="dxa"/>
            <w:vMerge/>
          </w:tcPr>
          <w:p w14:paraId="0109E50A" w14:textId="77777777" w:rsidR="00E81CAA" w:rsidRDefault="00E81CAA"/>
        </w:tc>
        <w:tc>
          <w:tcPr>
            <w:tcW w:w="360" w:type="dxa"/>
          </w:tcPr>
          <w:p w14:paraId="73A46B86" w14:textId="77777777" w:rsidR="00E81CAA" w:rsidRDefault="00000000">
            <w:r>
              <w:t>Failed canister</w:t>
            </w:r>
          </w:p>
        </w:tc>
        <w:tc>
          <w:tcPr>
            <w:tcW w:w="360" w:type="dxa"/>
            <w:vMerge/>
          </w:tcPr>
          <w:p w14:paraId="05BDEB0C" w14:textId="77777777" w:rsidR="00E81CAA" w:rsidRDefault="00E81CAA"/>
        </w:tc>
      </w:tr>
      <w:tr w:rsidR="00E81CAA" w14:paraId="10613040" w14:textId="77777777">
        <w:tc>
          <w:tcPr>
            <w:tcW w:w="360" w:type="dxa"/>
            <w:vMerge w:val="restart"/>
          </w:tcPr>
          <w:p w14:paraId="21EDA02D" w14:textId="77777777" w:rsidR="00E81CAA" w:rsidRDefault="00000000">
            <w:r>
              <w:t>Temperature</w:t>
            </w:r>
          </w:p>
        </w:tc>
        <w:tc>
          <w:tcPr>
            <w:tcW w:w="360" w:type="dxa"/>
            <w:vMerge w:val="restart"/>
          </w:tcPr>
          <w:p w14:paraId="3426B424" w14:textId="77777777" w:rsidR="00E81CAA" w:rsidRDefault="00000000">
            <w:r>
              <w:t>Yes</w:t>
            </w:r>
            <w:r>
              <w:br/>
              <w:t>The temperature and the temperature gradient control heat flow.</w:t>
            </w:r>
          </w:p>
        </w:tc>
        <w:tc>
          <w:tcPr>
            <w:tcW w:w="360" w:type="dxa"/>
          </w:tcPr>
          <w:p w14:paraId="4BD9A218" w14:textId="77777777" w:rsidR="00E81CAA" w:rsidRDefault="00000000">
            <w:r>
              <w:t>Intact canister</w:t>
            </w:r>
          </w:p>
        </w:tc>
        <w:tc>
          <w:tcPr>
            <w:tcW w:w="360" w:type="dxa"/>
          </w:tcPr>
          <w:p w14:paraId="772C4476" w14:textId="77777777" w:rsidR="00E81CAA" w:rsidRDefault="00000000">
            <w:r>
              <w:t>The thermal evolution of the fuel and the canister is included in the temperature modelling.</w:t>
            </w:r>
          </w:p>
        </w:tc>
        <w:tc>
          <w:tcPr>
            <w:tcW w:w="360" w:type="dxa"/>
            <w:vMerge w:val="restart"/>
          </w:tcPr>
          <w:p w14:paraId="784B6996" w14:textId="77777777" w:rsidR="00E81CAA" w:rsidRDefault="00000000">
            <w:r>
              <w:t>Yes</w:t>
            </w:r>
            <w:r>
              <w:br/>
              <w:t>Heat transport will increase the temperature at distances away from the heat source .</w:t>
            </w:r>
          </w:p>
        </w:tc>
        <w:tc>
          <w:tcPr>
            <w:tcW w:w="360" w:type="dxa"/>
          </w:tcPr>
          <w:p w14:paraId="001E901D" w14:textId="77777777" w:rsidR="00E81CAA" w:rsidRDefault="00000000">
            <w:r>
              <w:t>Intact canister</w:t>
            </w:r>
          </w:p>
        </w:tc>
        <w:tc>
          <w:tcPr>
            <w:tcW w:w="360" w:type="dxa"/>
          </w:tcPr>
          <w:p w14:paraId="2F8B5C50" w14:textId="77777777" w:rsidR="00E81CAA" w:rsidRDefault="00000000">
            <w:r>
              <w:t>The thermal evolution of the fuel and the canister is included in the temperature modelling.</w:t>
            </w:r>
          </w:p>
        </w:tc>
      </w:tr>
      <w:tr w:rsidR="00E81CAA" w14:paraId="205DED48" w14:textId="77777777">
        <w:tc>
          <w:tcPr>
            <w:tcW w:w="360" w:type="dxa"/>
            <w:vMerge/>
          </w:tcPr>
          <w:p w14:paraId="7B84B82D" w14:textId="77777777" w:rsidR="00E81CAA" w:rsidRDefault="00E81CAA"/>
        </w:tc>
        <w:tc>
          <w:tcPr>
            <w:tcW w:w="360" w:type="dxa"/>
            <w:vMerge/>
          </w:tcPr>
          <w:p w14:paraId="2D9A87A4" w14:textId="77777777" w:rsidR="00E81CAA" w:rsidRDefault="00E81CAA"/>
        </w:tc>
        <w:tc>
          <w:tcPr>
            <w:tcW w:w="360" w:type="dxa"/>
          </w:tcPr>
          <w:p w14:paraId="1C526AA2" w14:textId="77777777" w:rsidR="00E81CAA" w:rsidRDefault="00000000">
            <w:r>
              <w:t>Failed canister</w:t>
            </w:r>
          </w:p>
        </w:tc>
        <w:tc>
          <w:tcPr>
            <w:tcW w:w="360" w:type="dxa"/>
          </w:tcPr>
          <w:p w14:paraId="20D18A57" w14:textId="77777777" w:rsidR="00E81CAA" w:rsidRDefault="00E81CAA"/>
        </w:tc>
        <w:tc>
          <w:tcPr>
            <w:tcW w:w="360" w:type="dxa"/>
            <w:vMerge/>
          </w:tcPr>
          <w:p w14:paraId="21B4FC01" w14:textId="77777777" w:rsidR="00E81CAA" w:rsidRDefault="00E81CAA"/>
        </w:tc>
        <w:tc>
          <w:tcPr>
            <w:tcW w:w="360" w:type="dxa"/>
          </w:tcPr>
          <w:p w14:paraId="37348862" w14:textId="77777777" w:rsidR="00E81CAA" w:rsidRDefault="00000000">
            <w:r>
              <w:t>Failed canister</w:t>
            </w:r>
          </w:p>
        </w:tc>
        <w:tc>
          <w:tcPr>
            <w:tcW w:w="360" w:type="dxa"/>
          </w:tcPr>
          <w:p w14:paraId="7560DF28" w14:textId="77777777" w:rsidR="00E81CAA" w:rsidRDefault="00E81CAA"/>
        </w:tc>
      </w:tr>
      <w:tr w:rsidR="00E81CAA" w14:paraId="140AC6B3" w14:textId="77777777">
        <w:tc>
          <w:tcPr>
            <w:tcW w:w="360" w:type="dxa"/>
            <w:vMerge w:val="restart"/>
          </w:tcPr>
          <w:p w14:paraId="4E649E6D" w14:textId="77777777" w:rsidR="00E81CAA" w:rsidRDefault="00000000">
            <w:r>
              <w:t>Hydrovariables (pressure and flow)</w:t>
            </w:r>
          </w:p>
        </w:tc>
        <w:tc>
          <w:tcPr>
            <w:tcW w:w="360" w:type="dxa"/>
            <w:vMerge w:val="restart"/>
          </w:tcPr>
          <w:p w14:paraId="051E8914" w14:textId="77777777" w:rsidR="00E81CAA" w:rsidRDefault="00000000">
            <w:r>
              <w:t>Yes</w:t>
            </w:r>
            <w:r>
              <w:br/>
              <w:t>The gas pressure and the possible presence of water in the canister influence the heat transport in the canister cavity.</w:t>
            </w:r>
          </w:p>
        </w:tc>
        <w:tc>
          <w:tcPr>
            <w:tcW w:w="360" w:type="dxa"/>
          </w:tcPr>
          <w:p w14:paraId="7F7D70B2" w14:textId="77777777" w:rsidR="00E81CAA" w:rsidRDefault="00000000">
            <w:r>
              <w:t>Intact canister</w:t>
            </w:r>
          </w:p>
        </w:tc>
        <w:tc>
          <w:tcPr>
            <w:tcW w:w="360" w:type="dxa"/>
          </w:tcPr>
          <w:p w14:paraId="0A5951DB" w14:textId="77777777" w:rsidR="00E81CAA" w:rsidRDefault="00000000">
            <w:r>
              <w:t>Included in the temperature modelling.</w:t>
            </w:r>
          </w:p>
        </w:tc>
        <w:tc>
          <w:tcPr>
            <w:tcW w:w="360" w:type="dxa"/>
            <w:vMerge w:val="restart"/>
          </w:tcPr>
          <w:p w14:paraId="1FA5F555" w14:textId="77777777" w:rsidR="00E81CAA" w:rsidRDefault="00000000">
            <w:r>
              <w:t>No</w:t>
            </w:r>
            <w:r>
              <w:br/>
              <w:t>But indirectly through increased temperature which will increase the gas pressure.</w:t>
            </w:r>
          </w:p>
        </w:tc>
        <w:tc>
          <w:tcPr>
            <w:tcW w:w="360" w:type="dxa"/>
          </w:tcPr>
          <w:p w14:paraId="3CC18F40" w14:textId="77777777" w:rsidR="00E81CAA" w:rsidRDefault="00000000">
            <w:r>
              <w:t>Intact canister</w:t>
            </w:r>
          </w:p>
        </w:tc>
        <w:tc>
          <w:tcPr>
            <w:tcW w:w="360" w:type="dxa"/>
            <w:vMerge w:val="restart"/>
          </w:tcPr>
          <w:p w14:paraId="68A16E21" w14:textId="77777777" w:rsidR="00E81CAA" w:rsidRDefault="00E81CAA"/>
        </w:tc>
      </w:tr>
      <w:tr w:rsidR="00E81CAA" w14:paraId="6B70696C" w14:textId="77777777">
        <w:tc>
          <w:tcPr>
            <w:tcW w:w="360" w:type="dxa"/>
            <w:vMerge/>
          </w:tcPr>
          <w:p w14:paraId="7C758B47" w14:textId="77777777" w:rsidR="00E81CAA" w:rsidRDefault="00E81CAA"/>
        </w:tc>
        <w:tc>
          <w:tcPr>
            <w:tcW w:w="360" w:type="dxa"/>
            <w:vMerge/>
          </w:tcPr>
          <w:p w14:paraId="446D2338" w14:textId="77777777" w:rsidR="00E81CAA" w:rsidRDefault="00E81CAA"/>
        </w:tc>
        <w:tc>
          <w:tcPr>
            <w:tcW w:w="360" w:type="dxa"/>
          </w:tcPr>
          <w:p w14:paraId="29ED0212" w14:textId="77777777" w:rsidR="00E81CAA" w:rsidRDefault="00000000">
            <w:r>
              <w:t>Failed canister</w:t>
            </w:r>
          </w:p>
        </w:tc>
        <w:tc>
          <w:tcPr>
            <w:tcW w:w="360" w:type="dxa"/>
          </w:tcPr>
          <w:p w14:paraId="04754782" w14:textId="77777777" w:rsidR="00E81CAA" w:rsidRDefault="00E81CAA"/>
        </w:tc>
        <w:tc>
          <w:tcPr>
            <w:tcW w:w="360" w:type="dxa"/>
            <w:vMerge/>
          </w:tcPr>
          <w:p w14:paraId="2244E6F9" w14:textId="77777777" w:rsidR="00E81CAA" w:rsidRDefault="00E81CAA"/>
        </w:tc>
        <w:tc>
          <w:tcPr>
            <w:tcW w:w="360" w:type="dxa"/>
          </w:tcPr>
          <w:p w14:paraId="485DA065" w14:textId="77777777" w:rsidR="00E81CAA" w:rsidRDefault="00000000">
            <w:r>
              <w:t>Failed canister</w:t>
            </w:r>
          </w:p>
        </w:tc>
        <w:tc>
          <w:tcPr>
            <w:tcW w:w="360" w:type="dxa"/>
            <w:vMerge/>
          </w:tcPr>
          <w:p w14:paraId="4ADF1689" w14:textId="77777777" w:rsidR="00E81CAA" w:rsidRDefault="00E81CAA"/>
        </w:tc>
      </w:tr>
      <w:tr w:rsidR="00E81CAA" w14:paraId="643CF448" w14:textId="77777777">
        <w:tc>
          <w:tcPr>
            <w:tcW w:w="360" w:type="dxa"/>
            <w:vMerge w:val="restart"/>
          </w:tcPr>
          <w:p w14:paraId="52894467" w14:textId="77777777" w:rsidR="00E81CAA" w:rsidRDefault="00000000">
            <w:r>
              <w:t>Fuel geometry</w:t>
            </w:r>
          </w:p>
        </w:tc>
        <w:tc>
          <w:tcPr>
            <w:tcW w:w="360" w:type="dxa"/>
            <w:vMerge w:val="restart"/>
          </w:tcPr>
          <w:p w14:paraId="7711FA1B" w14:textId="77777777" w:rsidR="00E81CAA" w:rsidRDefault="00000000">
            <w:r>
              <w:t>Yes</w:t>
            </w:r>
            <w:r>
              <w:br/>
            </w:r>
          </w:p>
        </w:tc>
        <w:tc>
          <w:tcPr>
            <w:tcW w:w="360" w:type="dxa"/>
          </w:tcPr>
          <w:p w14:paraId="07B4E415" w14:textId="77777777" w:rsidR="00E81CAA" w:rsidRDefault="00000000">
            <w:r>
              <w:t>Intact canister</w:t>
            </w:r>
          </w:p>
        </w:tc>
        <w:tc>
          <w:tcPr>
            <w:tcW w:w="360" w:type="dxa"/>
          </w:tcPr>
          <w:p w14:paraId="419EC049" w14:textId="77777777" w:rsidR="00E81CAA" w:rsidRDefault="00000000">
            <w:r>
              <w:t>Included in the temperature modelling.</w:t>
            </w:r>
          </w:p>
        </w:tc>
        <w:tc>
          <w:tcPr>
            <w:tcW w:w="360" w:type="dxa"/>
            <w:vMerge w:val="restart"/>
          </w:tcPr>
          <w:p w14:paraId="02439561" w14:textId="77777777" w:rsidR="00E81CAA" w:rsidRDefault="00000000">
            <w:r>
              <w:t>No</w:t>
            </w:r>
            <w:r>
              <w:br/>
            </w:r>
          </w:p>
        </w:tc>
        <w:tc>
          <w:tcPr>
            <w:tcW w:w="360" w:type="dxa"/>
          </w:tcPr>
          <w:p w14:paraId="75C64A14" w14:textId="77777777" w:rsidR="00E81CAA" w:rsidRDefault="00000000">
            <w:r>
              <w:t>Intact canister</w:t>
            </w:r>
          </w:p>
        </w:tc>
        <w:tc>
          <w:tcPr>
            <w:tcW w:w="360" w:type="dxa"/>
            <w:vMerge w:val="restart"/>
          </w:tcPr>
          <w:p w14:paraId="5314E90A" w14:textId="77777777" w:rsidR="00E81CAA" w:rsidRDefault="00E81CAA"/>
        </w:tc>
      </w:tr>
      <w:tr w:rsidR="00E81CAA" w14:paraId="1CD3D205" w14:textId="77777777">
        <w:tc>
          <w:tcPr>
            <w:tcW w:w="360" w:type="dxa"/>
            <w:vMerge/>
          </w:tcPr>
          <w:p w14:paraId="11744B38" w14:textId="77777777" w:rsidR="00E81CAA" w:rsidRDefault="00E81CAA"/>
        </w:tc>
        <w:tc>
          <w:tcPr>
            <w:tcW w:w="360" w:type="dxa"/>
            <w:vMerge/>
          </w:tcPr>
          <w:p w14:paraId="35766DC0" w14:textId="77777777" w:rsidR="00E81CAA" w:rsidRDefault="00E81CAA"/>
        </w:tc>
        <w:tc>
          <w:tcPr>
            <w:tcW w:w="360" w:type="dxa"/>
          </w:tcPr>
          <w:p w14:paraId="1B5D2064" w14:textId="77777777" w:rsidR="00E81CAA" w:rsidRDefault="00000000">
            <w:r>
              <w:t>Failed canister</w:t>
            </w:r>
          </w:p>
        </w:tc>
        <w:tc>
          <w:tcPr>
            <w:tcW w:w="360" w:type="dxa"/>
          </w:tcPr>
          <w:p w14:paraId="5EB0544C" w14:textId="77777777" w:rsidR="00E81CAA" w:rsidRDefault="00E81CAA"/>
        </w:tc>
        <w:tc>
          <w:tcPr>
            <w:tcW w:w="360" w:type="dxa"/>
            <w:vMerge/>
          </w:tcPr>
          <w:p w14:paraId="2D9EDBC0" w14:textId="77777777" w:rsidR="00E81CAA" w:rsidRDefault="00E81CAA"/>
        </w:tc>
        <w:tc>
          <w:tcPr>
            <w:tcW w:w="360" w:type="dxa"/>
          </w:tcPr>
          <w:p w14:paraId="42611D0E" w14:textId="77777777" w:rsidR="00E81CAA" w:rsidRDefault="00000000">
            <w:r>
              <w:t>Failed canister</w:t>
            </w:r>
          </w:p>
        </w:tc>
        <w:tc>
          <w:tcPr>
            <w:tcW w:w="360" w:type="dxa"/>
            <w:vMerge/>
          </w:tcPr>
          <w:p w14:paraId="22A486CB" w14:textId="77777777" w:rsidR="00E81CAA" w:rsidRDefault="00E81CAA"/>
        </w:tc>
      </w:tr>
      <w:tr w:rsidR="00E81CAA" w14:paraId="1B716056" w14:textId="77777777">
        <w:tc>
          <w:tcPr>
            <w:tcW w:w="360" w:type="dxa"/>
            <w:vMerge w:val="restart"/>
          </w:tcPr>
          <w:p w14:paraId="052CCD1B" w14:textId="77777777" w:rsidR="00E81CAA" w:rsidRDefault="00000000">
            <w:r>
              <w:t>Mechanical stresses</w:t>
            </w:r>
          </w:p>
        </w:tc>
        <w:tc>
          <w:tcPr>
            <w:tcW w:w="360" w:type="dxa"/>
            <w:vMerge w:val="restart"/>
          </w:tcPr>
          <w:p w14:paraId="22C53CA2" w14:textId="77777777" w:rsidR="00E81CAA" w:rsidRDefault="00000000">
            <w:r>
              <w:t>No</w:t>
            </w:r>
            <w:r>
              <w:br/>
            </w:r>
          </w:p>
        </w:tc>
        <w:tc>
          <w:tcPr>
            <w:tcW w:w="360" w:type="dxa"/>
          </w:tcPr>
          <w:p w14:paraId="03B3D2B2" w14:textId="77777777" w:rsidR="00E81CAA" w:rsidRDefault="00000000">
            <w:r>
              <w:t>Intact canister</w:t>
            </w:r>
          </w:p>
        </w:tc>
        <w:tc>
          <w:tcPr>
            <w:tcW w:w="360" w:type="dxa"/>
            <w:vMerge w:val="restart"/>
          </w:tcPr>
          <w:p w14:paraId="24A6A0DA" w14:textId="77777777" w:rsidR="00E81CAA" w:rsidRDefault="00E81CAA"/>
        </w:tc>
        <w:tc>
          <w:tcPr>
            <w:tcW w:w="360" w:type="dxa"/>
            <w:vMerge w:val="restart"/>
          </w:tcPr>
          <w:p w14:paraId="277588CA" w14:textId="77777777" w:rsidR="00E81CAA" w:rsidRDefault="00000000">
            <w:r>
              <w:t>No</w:t>
            </w:r>
            <w:r>
              <w:br/>
              <w:t>But indirectly through increased temperature which may lead to heat induced stresses.</w:t>
            </w:r>
          </w:p>
        </w:tc>
        <w:tc>
          <w:tcPr>
            <w:tcW w:w="360" w:type="dxa"/>
          </w:tcPr>
          <w:p w14:paraId="630D6CB2" w14:textId="77777777" w:rsidR="00E81CAA" w:rsidRDefault="00000000">
            <w:r>
              <w:t>Intact canister</w:t>
            </w:r>
          </w:p>
        </w:tc>
        <w:tc>
          <w:tcPr>
            <w:tcW w:w="360" w:type="dxa"/>
            <w:vMerge w:val="restart"/>
          </w:tcPr>
          <w:p w14:paraId="150FD52A" w14:textId="77777777" w:rsidR="00E81CAA" w:rsidRDefault="00E81CAA"/>
        </w:tc>
      </w:tr>
      <w:tr w:rsidR="00E81CAA" w14:paraId="2861C80B" w14:textId="77777777">
        <w:tc>
          <w:tcPr>
            <w:tcW w:w="360" w:type="dxa"/>
            <w:vMerge/>
          </w:tcPr>
          <w:p w14:paraId="67897FEF" w14:textId="77777777" w:rsidR="00E81CAA" w:rsidRDefault="00E81CAA"/>
        </w:tc>
        <w:tc>
          <w:tcPr>
            <w:tcW w:w="360" w:type="dxa"/>
            <w:vMerge/>
          </w:tcPr>
          <w:p w14:paraId="20FDD29C" w14:textId="77777777" w:rsidR="00E81CAA" w:rsidRDefault="00E81CAA"/>
        </w:tc>
        <w:tc>
          <w:tcPr>
            <w:tcW w:w="360" w:type="dxa"/>
          </w:tcPr>
          <w:p w14:paraId="44857BE5" w14:textId="77777777" w:rsidR="00E81CAA" w:rsidRDefault="00000000">
            <w:r>
              <w:t>Failed canister</w:t>
            </w:r>
          </w:p>
        </w:tc>
        <w:tc>
          <w:tcPr>
            <w:tcW w:w="360" w:type="dxa"/>
            <w:vMerge/>
          </w:tcPr>
          <w:p w14:paraId="4FEED622" w14:textId="77777777" w:rsidR="00E81CAA" w:rsidRDefault="00E81CAA"/>
        </w:tc>
        <w:tc>
          <w:tcPr>
            <w:tcW w:w="360" w:type="dxa"/>
            <w:vMerge/>
          </w:tcPr>
          <w:p w14:paraId="1899BD4E" w14:textId="77777777" w:rsidR="00E81CAA" w:rsidRDefault="00E81CAA"/>
        </w:tc>
        <w:tc>
          <w:tcPr>
            <w:tcW w:w="360" w:type="dxa"/>
          </w:tcPr>
          <w:p w14:paraId="5D0022D7" w14:textId="77777777" w:rsidR="00E81CAA" w:rsidRDefault="00000000">
            <w:r>
              <w:t>Failed canister</w:t>
            </w:r>
          </w:p>
        </w:tc>
        <w:tc>
          <w:tcPr>
            <w:tcW w:w="360" w:type="dxa"/>
            <w:vMerge/>
          </w:tcPr>
          <w:p w14:paraId="69457336" w14:textId="77777777" w:rsidR="00E81CAA" w:rsidRDefault="00E81CAA"/>
        </w:tc>
      </w:tr>
      <w:tr w:rsidR="00E81CAA" w14:paraId="5E4D13D3" w14:textId="77777777">
        <w:tc>
          <w:tcPr>
            <w:tcW w:w="360" w:type="dxa"/>
            <w:vMerge w:val="restart"/>
          </w:tcPr>
          <w:p w14:paraId="4A441747" w14:textId="77777777" w:rsidR="00E81CAA" w:rsidRDefault="00000000">
            <w:r>
              <w:lastRenderedPageBreak/>
              <w:t>Radionuclide inventory</w:t>
            </w:r>
          </w:p>
        </w:tc>
        <w:tc>
          <w:tcPr>
            <w:tcW w:w="360" w:type="dxa"/>
            <w:vMerge w:val="restart"/>
          </w:tcPr>
          <w:p w14:paraId="313DCAFF" w14:textId="77777777" w:rsidR="00E81CAA" w:rsidRDefault="00000000">
            <w:r>
              <w:t>No</w:t>
            </w:r>
            <w:r>
              <w:br/>
              <w:t>The decay influences the temperature.</w:t>
            </w:r>
          </w:p>
        </w:tc>
        <w:tc>
          <w:tcPr>
            <w:tcW w:w="360" w:type="dxa"/>
          </w:tcPr>
          <w:p w14:paraId="2AA16810" w14:textId="77777777" w:rsidR="00E81CAA" w:rsidRDefault="00000000">
            <w:r>
              <w:t>Intact canister</w:t>
            </w:r>
          </w:p>
        </w:tc>
        <w:tc>
          <w:tcPr>
            <w:tcW w:w="360" w:type="dxa"/>
            <w:vMerge w:val="restart"/>
          </w:tcPr>
          <w:p w14:paraId="0D21F5F9" w14:textId="77777777" w:rsidR="00E81CAA" w:rsidRDefault="00E81CAA"/>
        </w:tc>
        <w:tc>
          <w:tcPr>
            <w:tcW w:w="360" w:type="dxa"/>
            <w:vMerge w:val="restart"/>
          </w:tcPr>
          <w:p w14:paraId="6AE601DC" w14:textId="77777777" w:rsidR="00E81CAA" w:rsidRDefault="00000000">
            <w:r>
              <w:t>No</w:t>
            </w:r>
            <w:r>
              <w:br/>
            </w:r>
          </w:p>
        </w:tc>
        <w:tc>
          <w:tcPr>
            <w:tcW w:w="360" w:type="dxa"/>
          </w:tcPr>
          <w:p w14:paraId="14E23BCD" w14:textId="77777777" w:rsidR="00E81CAA" w:rsidRDefault="00000000">
            <w:r>
              <w:t>Intact canister</w:t>
            </w:r>
          </w:p>
        </w:tc>
        <w:tc>
          <w:tcPr>
            <w:tcW w:w="360" w:type="dxa"/>
            <w:vMerge w:val="restart"/>
          </w:tcPr>
          <w:p w14:paraId="461CEA15" w14:textId="77777777" w:rsidR="00E81CAA" w:rsidRDefault="00E81CAA"/>
        </w:tc>
      </w:tr>
      <w:tr w:rsidR="00E81CAA" w14:paraId="115B9D1B" w14:textId="77777777">
        <w:tc>
          <w:tcPr>
            <w:tcW w:w="360" w:type="dxa"/>
            <w:vMerge/>
          </w:tcPr>
          <w:p w14:paraId="4DFE6A95" w14:textId="77777777" w:rsidR="00E81CAA" w:rsidRDefault="00E81CAA"/>
        </w:tc>
        <w:tc>
          <w:tcPr>
            <w:tcW w:w="360" w:type="dxa"/>
            <w:vMerge/>
          </w:tcPr>
          <w:p w14:paraId="344BA34E" w14:textId="77777777" w:rsidR="00E81CAA" w:rsidRDefault="00E81CAA"/>
        </w:tc>
        <w:tc>
          <w:tcPr>
            <w:tcW w:w="360" w:type="dxa"/>
          </w:tcPr>
          <w:p w14:paraId="54C4C49F" w14:textId="77777777" w:rsidR="00E81CAA" w:rsidRDefault="00000000">
            <w:r>
              <w:t>Failed canister</w:t>
            </w:r>
          </w:p>
        </w:tc>
        <w:tc>
          <w:tcPr>
            <w:tcW w:w="360" w:type="dxa"/>
            <w:vMerge/>
          </w:tcPr>
          <w:p w14:paraId="1BB7E713" w14:textId="77777777" w:rsidR="00E81CAA" w:rsidRDefault="00E81CAA"/>
        </w:tc>
        <w:tc>
          <w:tcPr>
            <w:tcW w:w="360" w:type="dxa"/>
            <w:vMerge/>
          </w:tcPr>
          <w:p w14:paraId="7928792C" w14:textId="77777777" w:rsidR="00E81CAA" w:rsidRDefault="00E81CAA"/>
        </w:tc>
        <w:tc>
          <w:tcPr>
            <w:tcW w:w="360" w:type="dxa"/>
          </w:tcPr>
          <w:p w14:paraId="20BD92CF" w14:textId="77777777" w:rsidR="00E81CAA" w:rsidRDefault="00000000">
            <w:r>
              <w:t>Failed canister</w:t>
            </w:r>
          </w:p>
        </w:tc>
        <w:tc>
          <w:tcPr>
            <w:tcW w:w="360" w:type="dxa"/>
            <w:vMerge/>
          </w:tcPr>
          <w:p w14:paraId="23B5D290" w14:textId="77777777" w:rsidR="00E81CAA" w:rsidRDefault="00E81CAA"/>
        </w:tc>
      </w:tr>
      <w:tr w:rsidR="00E81CAA" w14:paraId="128BB638" w14:textId="77777777">
        <w:tc>
          <w:tcPr>
            <w:tcW w:w="360" w:type="dxa"/>
            <w:vMerge w:val="restart"/>
          </w:tcPr>
          <w:p w14:paraId="02A6D088" w14:textId="77777777" w:rsidR="00E81CAA" w:rsidRDefault="00000000">
            <w:r>
              <w:t>Material composition</w:t>
            </w:r>
          </w:p>
        </w:tc>
        <w:tc>
          <w:tcPr>
            <w:tcW w:w="360" w:type="dxa"/>
            <w:vMerge w:val="restart"/>
          </w:tcPr>
          <w:p w14:paraId="549A9BF7" w14:textId="77777777" w:rsidR="00E81CAA" w:rsidRDefault="00000000">
            <w:r>
              <w:t>Yes</w:t>
            </w:r>
            <w:r>
              <w:br/>
              <w:t>Different materials have different thermal properties.</w:t>
            </w:r>
          </w:p>
        </w:tc>
        <w:tc>
          <w:tcPr>
            <w:tcW w:w="360" w:type="dxa"/>
          </w:tcPr>
          <w:p w14:paraId="4A5E332A" w14:textId="77777777" w:rsidR="00E81CAA" w:rsidRDefault="00000000">
            <w:r>
              <w:t>Intact canister</w:t>
            </w:r>
          </w:p>
        </w:tc>
        <w:tc>
          <w:tcPr>
            <w:tcW w:w="360" w:type="dxa"/>
          </w:tcPr>
          <w:p w14:paraId="1ADDBA56" w14:textId="77777777" w:rsidR="00E81CAA" w:rsidRDefault="00000000">
            <w:r>
              <w:t>The thermal properties of the canister materials are included in the temperature modelling.</w:t>
            </w:r>
          </w:p>
        </w:tc>
        <w:tc>
          <w:tcPr>
            <w:tcW w:w="360" w:type="dxa"/>
            <w:vMerge w:val="restart"/>
          </w:tcPr>
          <w:p w14:paraId="4742342F" w14:textId="77777777" w:rsidR="00E81CAA" w:rsidRDefault="00000000">
            <w:r>
              <w:t>No</w:t>
            </w:r>
            <w:r>
              <w:br/>
            </w:r>
          </w:p>
        </w:tc>
        <w:tc>
          <w:tcPr>
            <w:tcW w:w="360" w:type="dxa"/>
          </w:tcPr>
          <w:p w14:paraId="51D8B8BA" w14:textId="77777777" w:rsidR="00E81CAA" w:rsidRDefault="00000000">
            <w:r>
              <w:t>Intact canister</w:t>
            </w:r>
          </w:p>
        </w:tc>
        <w:tc>
          <w:tcPr>
            <w:tcW w:w="360" w:type="dxa"/>
            <w:vMerge w:val="restart"/>
          </w:tcPr>
          <w:p w14:paraId="0233A69E" w14:textId="77777777" w:rsidR="00E81CAA" w:rsidRDefault="00E81CAA"/>
        </w:tc>
      </w:tr>
      <w:tr w:rsidR="00E81CAA" w14:paraId="4CC326E8" w14:textId="77777777">
        <w:tc>
          <w:tcPr>
            <w:tcW w:w="360" w:type="dxa"/>
            <w:vMerge/>
          </w:tcPr>
          <w:p w14:paraId="14DA4C61" w14:textId="77777777" w:rsidR="00E81CAA" w:rsidRDefault="00E81CAA"/>
        </w:tc>
        <w:tc>
          <w:tcPr>
            <w:tcW w:w="360" w:type="dxa"/>
            <w:vMerge/>
          </w:tcPr>
          <w:p w14:paraId="15B0DB0A" w14:textId="77777777" w:rsidR="00E81CAA" w:rsidRDefault="00E81CAA"/>
        </w:tc>
        <w:tc>
          <w:tcPr>
            <w:tcW w:w="360" w:type="dxa"/>
          </w:tcPr>
          <w:p w14:paraId="3CCFD225" w14:textId="77777777" w:rsidR="00E81CAA" w:rsidRDefault="00000000">
            <w:r>
              <w:t>Failed canister</w:t>
            </w:r>
          </w:p>
        </w:tc>
        <w:tc>
          <w:tcPr>
            <w:tcW w:w="360" w:type="dxa"/>
          </w:tcPr>
          <w:p w14:paraId="0BBDA22C" w14:textId="77777777" w:rsidR="00E81CAA" w:rsidRDefault="00E81CAA"/>
        </w:tc>
        <w:tc>
          <w:tcPr>
            <w:tcW w:w="360" w:type="dxa"/>
            <w:vMerge/>
          </w:tcPr>
          <w:p w14:paraId="05032577" w14:textId="77777777" w:rsidR="00E81CAA" w:rsidRDefault="00E81CAA"/>
        </w:tc>
        <w:tc>
          <w:tcPr>
            <w:tcW w:w="360" w:type="dxa"/>
          </w:tcPr>
          <w:p w14:paraId="64C0F189" w14:textId="77777777" w:rsidR="00E81CAA" w:rsidRDefault="00000000">
            <w:r>
              <w:t>Failed canister</w:t>
            </w:r>
          </w:p>
        </w:tc>
        <w:tc>
          <w:tcPr>
            <w:tcW w:w="360" w:type="dxa"/>
            <w:vMerge/>
          </w:tcPr>
          <w:p w14:paraId="58FF1485" w14:textId="77777777" w:rsidR="00E81CAA" w:rsidRDefault="00E81CAA"/>
        </w:tc>
      </w:tr>
      <w:tr w:rsidR="00E81CAA" w14:paraId="63382538" w14:textId="77777777">
        <w:tc>
          <w:tcPr>
            <w:tcW w:w="360" w:type="dxa"/>
            <w:vMerge w:val="restart"/>
          </w:tcPr>
          <w:p w14:paraId="75B85E08" w14:textId="77777777" w:rsidR="00E81CAA" w:rsidRDefault="00000000">
            <w:r>
              <w:t>Water composition</w:t>
            </w:r>
          </w:p>
        </w:tc>
        <w:tc>
          <w:tcPr>
            <w:tcW w:w="360" w:type="dxa"/>
            <w:vMerge w:val="restart"/>
          </w:tcPr>
          <w:p w14:paraId="3CFC4B3F" w14:textId="77777777" w:rsidR="00E81CAA" w:rsidRDefault="00000000">
            <w:r>
              <w:t>No</w:t>
            </w:r>
            <w:r>
              <w:br/>
            </w:r>
          </w:p>
        </w:tc>
        <w:tc>
          <w:tcPr>
            <w:tcW w:w="360" w:type="dxa"/>
          </w:tcPr>
          <w:p w14:paraId="35DF90EB" w14:textId="77777777" w:rsidR="00E81CAA" w:rsidRDefault="00000000">
            <w:r>
              <w:t>Intact canister</w:t>
            </w:r>
          </w:p>
        </w:tc>
        <w:tc>
          <w:tcPr>
            <w:tcW w:w="360" w:type="dxa"/>
            <w:vMerge w:val="restart"/>
          </w:tcPr>
          <w:p w14:paraId="5CC769D3" w14:textId="77777777" w:rsidR="00E81CAA" w:rsidRDefault="00E81CAA"/>
        </w:tc>
        <w:tc>
          <w:tcPr>
            <w:tcW w:w="360" w:type="dxa"/>
            <w:vMerge w:val="restart"/>
          </w:tcPr>
          <w:p w14:paraId="6933B76A" w14:textId="77777777" w:rsidR="00E81CAA" w:rsidRDefault="00000000">
            <w:r>
              <w:t>No</w:t>
            </w:r>
            <w:r>
              <w:br/>
            </w:r>
          </w:p>
        </w:tc>
        <w:tc>
          <w:tcPr>
            <w:tcW w:w="360" w:type="dxa"/>
          </w:tcPr>
          <w:p w14:paraId="00104FB4" w14:textId="77777777" w:rsidR="00E81CAA" w:rsidRDefault="00000000">
            <w:r>
              <w:t>Intact canister</w:t>
            </w:r>
          </w:p>
        </w:tc>
        <w:tc>
          <w:tcPr>
            <w:tcW w:w="360" w:type="dxa"/>
            <w:vMerge w:val="restart"/>
          </w:tcPr>
          <w:p w14:paraId="0CCE58FA" w14:textId="77777777" w:rsidR="00E81CAA" w:rsidRDefault="00E81CAA"/>
        </w:tc>
      </w:tr>
      <w:tr w:rsidR="00E81CAA" w14:paraId="01656672" w14:textId="77777777">
        <w:tc>
          <w:tcPr>
            <w:tcW w:w="360" w:type="dxa"/>
            <w:vMerge/>
          </w:tcPr>
          <w:p w14:paraId="7BF8B7E4" w14:textId="77777777" w:rsidR="00E81CAA" w:rsidRDefault="00E81CAA"/>
        </w:tc>
        <w:tc>
          <w:tcPr>
            <w:tcW w:w="360" w:type="dxa"/>
            <w:vMerge/>
          </w:tcPr>
          <w:p w14:paraId="0FB398B2" w14:textId="77777777" w:rsidR="00E81CAA" w:rsidRDefault="00E81CAA"/>
        </w:tc>
        <w:tc>
          <w:tcPr>
            <w:tcW w:w="360" w:type="dxa"/>
          </w:tcPr>
          <w:p w14:paraId="77F5A9AC" w14:textId="77777777" w:rsidR="00E81CAA" w:rsidRDefault="00000000">
            <w:r>
              <w:t>Failed canister</w:t>
            </w:r>
          </w:p>
        </w:tc>
        <w:tc>
          <w:tcPr>
            <w:tcW w:w="360" w:type="dxa"/>
            <w:vMerge/>
          </w:tcPr>
          <w:p w14:paraId="267B107D" w14:textId="77777777" w:rsidR="00E81CAA" w:rsidRDefault="00E81CAA"/>
        </w:tc>
        <w:tc>
          <w:tcPr>
            <w:tcW w:w="360" w:type="dxa"/>
            <w:vMerge/>
          </w:tcPr>
          <w:p w14:paraId="5A345F8E" w14:textId="77777777" w:rsidR="00E81CAA" w:rsidRDefault="00E81CAA"/>
        </w:tc>
        <w:tc>
          <w:tcPr>
            <w:tcW w:w="360" w:type="dxa"/>
          </w:tcPr>
          <w:p w14:paraId="2642A3C1" w14:textId="77777777" w:rsidR="00E81CAA" w:rsidRDefault="00000000">
            <w:r>
              <w:t>Failed canister</w:t>
            </w:r>
          </w:p>
        </w:tc>
        <w:tc>
          <w:tcPr>
            <w:tcW w:w="360" w:type="dxa"/>
            <w:vMerge/>
          </w:tcPr>
          <w:p w14:paraId="6590DC6E" w14:textId="77777777" w:rsidR="00E81CAA" w:rsidRDefault="00E81CAA"/>
        </w:tc>
      </w:tr>
      <w:tr w:rsidR="00E81CAA" w14:paraId="6E3872AE" w14:textId="77777777">
        <w:tc>
          <w:tcPr>
            <w:tcW w:w="360" w:type="dxa"/>
            <w:vMerge w:val="restart"/>
          </w:tcPr>
          <w:p w14:paraId="2A17C7E8" w14:textId="77777777" w:rsidR="00E81CAA" w:rsidRDefault="00000000">
            <w:r>
              <w:t>Gas composition</w:t>
            </w:r>
          </w:p>
        </w:tc>
        <w:tc>
          <w:tcPr>
            <w:tcW w:w="360" w:type="dxa"/>
            <w:vMerge w:val="restart"/>
          </w:tcPr>
          <w:p w14:paraId="6D5CD45D" w14:textId="77777777" w:rsidR="00E81CAA" w:rsidRDefault="00000000">
            <w:r>
              <w:t>Yes</w:t>
            </w:r>
            <w:r>
              <w:br/>
              <w:t>The heat conduction depends on the type of gas in the cavity.</w:t>
            </w:r>
          </w:p>
        </w:tc>
        <w:tc>
          <w:tcPr>
            <w:tcW w:w="360" w:type="dxa"/>
          </w:tcPr>
          <w:p w14:paraId="1D4BEB43" w14:textId="77777777" w:rsidR="00E81CAA" w:rsidRDefault="00000000">
            <w:r>
              <w:t>Intact canister</w:t>
            </w:r>
          </w:p>
        </w:tc>
        <w:tc>
          <w:tcPr>
            <w:tcW w:w="360" w:type="dxa"/>
          </w:tcPr>
          <w:p w14:paraId="048D21C4" w14:textId="77777777" w:rsidR="00E81CAA" w:rsidRDefault="00000000">
            <w:r>
              <w:t>The thermal properties of gas inside the canister are included in the temperature modelling.</w:t>
            </w:r>
          </w:p>
        </w:tc>
        <w:tc>
          <w:tcPr>
            <w:tcW w:w="360" w:type="dxa"/>
            <w:vMerge w:val="restart"/>
          </w:tcPr>
          <w:p w14:paraId="35550710" w14:textId="77777777" w:rsidR="00E81CAA" w:rsidRDefault="00000000">
            <w:r>
              <w:t>No</w:t>
            </w:r>
            <w:r>
              <w:br/>
            </w:r>
          </w:p>
        </w:tc>
        <w:tc>
          <w:tcPr>
            <w:tcW w:w="360" w:type="dxa"/>
          </w:tcPr>
          <w:p w14:paraId="19FCC6C2" w14:textId="77777777" w:rsidR="00E81CAA" w:rsidRDefault="00000000">
            <w:r>
              <w:t>Intact canister</w:t>
            </w:r>
          </w:p>
        </w:tc>
        <w:tc>
          <w:tcPr>
            <w:tcW w:w="360" w:type="dxa"/>
            <w:vMerge w:val="restart"/>
          </w:tcPr>
          <w:p w14:paraId="1161C111" w14:textId="77777777" w:rsidR="00E81CAA" w:rsidRDefault="00E81CAA"/>
        </w:tc>
      </w:tr>
      <w:tr w:rsidR="00E81CAA" w14:paraId="0DC48D2E" w14:textId="77777777">
        <w:tc>
          <w:tcPr>
            <w:tcW w:w="360" w:type="dxa"/>
            <w:vMerge/>
          </w:tcPr>
          <w:p w14:paraId="06945E52" w14:textId="77777777" w:rsidR="00E81CAA" w:rsidRDefault="00E81CAA"/>
        </w:tc>
        <w:tc>
          <w:tcPr>
            <w:tcW w:w="360" w:type="dxa"/>
            <w:vMerge/>
          </w:tcPr>
          <w:p w14:paraId="04F332DB" w14:textId="77777777" w:rsidR="00E81CAA" w:rsidRDefault="00E81CAA"/>
        </w:tc>
        <w:tc>
          <w:tcPr>
            <w:tcW w:w="360" w:type="dxa"/>
          </w:tcPr>
          <w:p w14:paraId="00F29E7B" w14:textId="77777777" w:rsidR="00E81CAA" w:rsidRDefault="00000000">
            <w:r>
              <w:t>Failed canister</w:t>
            </w:r>
          </w:p>
        </w:tc>
        <w:tc>
          <w:tcPr>
            <w:tcW w:w="360" w:type="dxa"/>
          </w:tcPr>
          <w:p w14:paraId="76B67A85" w14:textId="77777777" w:rsidR="00E81CAA" w:rsidRDefault="00E81CAA"/>
        </w:tc>
        <w:tc>
          <w:tcPr>
            <w:tcW w:w="360" w:type="dxa"/>
            <w:vMerge/>
          </w:tcPr>
          <w:p w14:paraId="5187361B" w14:textId="77777777" w:rsidR="00E81CAA" w:rsidRDefault="00E81CAA"/>
        </w:tc>
        <w:tc>
          <w:tcPr>
            <w:tcW w:w="360" w:type="dxa"/>
          </w:tcPr>
          <w:p w14:paraId="4B337D81" w14:textId="77777777" w:rsidR="00E81CAA" w:rsidRDefault="00000000">
            <w:r>
              <w:t>Failed canister</w:t>
            </w:r>
          </w:p>
        </w:tc>
        <w:tc>
          <w:tcPr>
            <w:tcW w:w="360" w:type="dxa"/>
            <w:vMerge/>
          </w:tcPr>
          <w:p w14:paraId="11629396" w14:textId="77777777" w:rsidR="00E81CAA" w:rsidRDefault="00E81CAA"/>
        </w:tc>
      </w:tr>
    </w:tbl>
    <w:p w14:paraId="7B4335D0" w14:textId="77777777" w:rsidR="00F53459" w:rsidRDefault="00F53459" w:rsidP="00F53459">
      <w:pPr>
        <w:pStyle w:val="Heading4"/>
        <w:rPr>
          <w:lang w:val="en-GB"/>
        </w:rPr>
      </w:pPr>
      <w:r>
        <w:rPr>
          <w:lang w:val="en-GB"/>
        </w:rPr>
        <w:t xml:space="preserve">Natural and anthropogenic analogues </w:t>
      </w:r>
    </w:p>
    <w:p w14:paraId="5C7476BB" w14:textId="77777777" w:rsidR="00F53459" w:rsidRDefault="00F53459" w:rsidP="00F53459">
      <w:pPr>
        <w:pStyle w:val="BodyText"/>
        <w:rPr>
          <w:lang w:val="en-GB"/>
        </w:rPr>
      </w:pPr>
      <w:r>
        <w:rPr>
          <w:lang w:val="en-GB"/>
        </w:rPr>
        <w:t xml:space="preserve">Text </w:t>
      </w:r>
    </w:p>
    <w:p w14:paraId="7AFBBBAC" w14:textId="77777777" w:rsidR="00F53459" w:rsidRDefault="00F53459" w:rsidP="00F53459">
      <w:pPr>
        <w:pStyle w:val="Heading4"/>
        <w:rPr>
          <w:lang w:val="en-GB"/>
        </w:rPr>
      </w:pPr>
      <w:r>
        <w:rPr>
          <w:lang w:val="en-GB"/>
        </w:rPr>
        <w:t>Boundary conditions</w:t>
      </w:r>
    </w:p>
    <w:p w14:paraId="265BAA39" w14:textId="77777777" w:rsidR="00F53459" w:rsidRDefault="00F53459" w:rsidP="00F53459">
      <w:pPr>
        <w:pStyle w:val="BodyText"/>
        <w:rPr>
          <w:lang w:val="en-GB"/>
        </w:rPr>
      </w:pPr>
      <w:r>
        <w:rPr>
          <w:lang w:val="en-GB"/>
        </w:rPr>
        <w:t>Text</w:t>
      </w:r>
    </w:p>
    <w:p w14:paraId="259E268C" w14:textId="77777777" w:rsidR="00F53459" w:rsidRDefault="00F53459" w:rsidP="00F53459">
      <w:pPr>
        <w:pStyle w:val="Heading4"/>
        <w:rPr>
          <w:lang w:val="en-GB"/>
        </w:rPr>
      </w:pPr>
      <w:r>
        <w:rPr>
          <w:lang w:val="en-GB"/>
        </w:rPr>
        <w:t>Model and experimental studies</w:t>
      </w:r>
    </w:p>
    <w:p w14:paraId="3F399A88" w14:textId="77777777" w:rsidR="00F53459" w:rsidRDefault="00F53459" w:rsidP="00F53459">
      <w:pPr>
        <w:pStyle w:val="BodyText"/>
        <w:rPr>
          <w:lang w:val="en-GB"/>
        </w:rPr>
      </w:pPr>
      <w:r>
        <w:rPr>
          <w:lang w:val="en-GB"/>
        </w:rPr>
        <w:t xml:space="preserve">Text </w:t>
      </w:r>
    </w:p>
    <w:p w14:paraId="1FEA2CCC" w14:textId="77777777" w:rsidR="00F53459" w:rsidRDefault="00F53459" w:rsidP="00F53459">
      <w:pPr>
        <w:pStyle w:val="Heading4"/>
        <w:rPr>
          <w:lang w:val="en-GB"/>
        </w:rPr>
      </w:pPr>
      <w:r>
        <w:rPr>
          <w:lang w:val="en-GB"/>
        </w:rPr>
        <w:t>Time perspective</w:t>
      </w:r>
    </w:p>
    <w:p w14:paraId="75C55C55" w14:textId="77777777" w:rsidR="00F53459" w:rsidRDefault="00F53459" w:rsidP="00F53459">
      <w:pPr>
        <w:pStyle w:val="BodyText"/>
        <w:rPr>
          <w:lang w:val="en-GB"/>
        </w:rPr>
      </w:pPr>
      <w:r>
        <w:rPr>
          <w:lang w:val="en-GB"/>
        </w:rPr>
        <w:t>Text</w:t>
      </w:r>
    </w:p>
    <w:p w14:paraId="2F741AFF" w14:textId="77777777" w:rsidR="00F53459" w:rsidRDefault="00F53459" w:rsidP="00F53459">
      <w:pPr>
        <w:pStyle w:val="Heading4"/>
        <w:rPr>
          <w:lang w:val="en-GB"/>
        </w:rPr>
      </w:pPr>
      <w:r>
        <w:rPr>
          <w:lang w:val="en-GB"/>
        </w:rPr>
        <w:t>Impact on safety functions</w:t>
      </w:r>
    </w:p>
    <w:p w14:paraId="143C74B1" w14:textId="77777777" w:rsidR="00F53459" w:rsidRDefault="00F53459" w:rsidP="00F53459">
      <w:pPr>
        <w:pStyle w:val="BodyText"/>
        <w:rPr>
          <w:lang w:val="en-GB"/>
        </w:rPr>
      </w:pPr>
      <w:r>
        <w:rPr>
          <w:lang w:val="en-GB"/>
        </w:rPr>
        <w:t>Text</w:t>
      </w:r>
    </w:p>
    <w:p w14:paraId="6E556BC9" w14:textId="77777777" w:rsidR="00F53459" w:rsidRDefault="00F53459" w:rsidP="00F53459">
      <w:pPr>
        <w:pStyle w:val="Heading4"/>
        <w:rPr>
          <w:lang w:val="en-GB"/>
        </w:rPr>
      </w:pPr>
      <w:r>
        <w:rPr>
          <w:lang w:val="en-GB"/>
        </w:rPr>
        <w:t xml:space="preserve">Handling of the process in the assessments of post-closure safety </w:t>
      </w:r>
    </w:p>
    <w:p w14:paraId="5E14F4C8" w14:textId="77777777" w:rsidR="00F53459" w:rsidRDefault="00F53459" w:rsidP="00F53459">
      <w:pPr>
        <w:pStyle w:val="BodyText"/>
        <w:rPr>
          <w:lang w:val="en-GB"/>
        </w:rPr>
      </w:pPr>
      <w:r>
        <w:rPr>
          <w:lang w:val="en-GB"/>
        </w:rPr>
        <w:t xml:space="preserve">Text </w:t>
      </w:r>
    </w:p>
    <w:p w14:paraId="64FF72BF" w14:textId="77777777" w:rsidR="00F53459" w:rsidRDefault="00F53459" w:rsidP="00F53459">
      <w:pPr>
        <w:pStyle w:val="Heading5"/>
        <w:rPr>
          <w:lang w:val="en-GB"/>
        </w:rPr>
      </w:pPr>
      <w:r>
        <w:rPr>
          <w:lang w:val="en-GB"/>
        </w:rPr>
        <w:t>Handling in the FSAR</w:t>
      </w:r>
    </w:p>
    <w:p w14:paraId="36E1FE47" w14:textId="77777777" w:rsidR="00F53459" w:rsidRDefault="00F53459" w:rsidP="00F53459">
      <w:pPr>
        <w:pStyle w:val="BodyText"/>
        <w:rPr>
          <w:lang w:val="en-GB"/>
        </w:rPr>
      </w:pPr>
      <w:r>
        <w:rPr>
          <w:lang w:val="en-GB"/>
        </w:rPr>
        <w:t>Text</w:t>
      </w:r>
    </w:p>
    <w:p w14:paraId="16E4AB0F" w14:textId="77777777" w:rsidR="00F53459" w:rsidRDefault="00F53459" w:rsidP="00F53459">
      <w:pPr>
        <w:pStyle w:val="Heading5"/>
        <w:rPr>
          <w:lang w:val="en-GB"/>
        </w:rPr>
      </w:pPr>
      <w:r>
        <w:rPr>
          <w:lang w:val="en-GB"/>
        </w:rPr>
        <w:t>Changes since the PSAR</w:t>
      </w:r>
    </w:p>
    <w:p w14:paraId="5D8319F1" w14:textId="77777777" w:rsidR="00F53459" w:rsidRDefault="00F53459" w:rsidP="00F53459">
      <w:pPr>
        <w:pStyle w:val="BodyText"/>
        <w:rPr>
          <w:lang w:val="en-GB"/>
        </w:rPr>
      </w:pPr>
      <w:r>
        <w:rPr>
          <w:lang w:val="en-GB"/>
        </w:rPr>
        <w:t xml:space="preserve">Text  </w:t>
      </w:r>
    </w:p>
    <w:p w14:paraId="098714EF" w14:textId="77777777" w:rsidR="00F53459" w:rsidRDefault="00F53459" w:rsidP="00F53459">
      <w:pPr>
        <w:pStyle w:val="Heading4"/>
        <w:rPr>
          <w:lang w:val="en-GB"/>
        </w:rPr>
      </w:pPr>
      <w:r>
        <w:rPr>
          <w:lang w:val="en-GB"/>
        </w:rPr>
        <w:t>Handling of uncertainties in the FSAR</w:t>
      </w:r>
    </w:p>
    <w:p w14:paraId="59FF1357" w14:textId="77777777" w:rsidR="00F53459" w:rsidRPr="00F53459" w:rsidRDefault="00F53459" w:rsidP="00F53459">
      <w:pPr>
        <w:pStyle w:val="BodyText"/>
        <w:rPr>
          <w:lang w:val="en-GB"/>
        </w:rPr>
      </w:pPr>
    </w:p>
    <w:p w14:paraId="6C9623E2" w14:textId="77777777" w:rsidR="00374F0F" w:rsidRPr="00B53294" w:rsidRDefault="00374F0F" w:rsidP="00374F0F">
      <w:pPr>
        <w:pStyle w:val="Heading2"/>
        <w:rPr>
          <w:lang w:val="en-GB"/>
        </w:rPr>
      </w:pPr>
      <w:bookmarkStart w:id="350" w:name="_Toc192162577"/>
      <w:bookmarkStart w:id="351" w:name="_Toc195186577"/>
      <w:r w:rsidRPr="00B53294">
        <w:rPr>
          <w:lang w:val="en-GB"/>
        </w:rPr>
        <w:lastRenderedPageBreak/>
        <w:t>Hydraulic processes</w:t>
      </w:r>
      <w:bookmarkEnd w:id="350"/>
      <w:bookmarkEnd w:id="351"/>
    </w:p>
    <w:p w14:paraId="56EB7C94" w14:textId="1E3ADB42" w:rsidR="00374F0F" w:rsidRDefault="00374F0F" w:rsidP="00374F0F">
      <w:pPr>
        <w:pStyle w:val="Heading3"/>
        <w:rPr>
          <w:lang w:val="en-GB"/>
        </w:rPr>
      </w:pPr>
      <w:bookmarkStart w:id="352" w:name="_Ref191898582"/>
      <w:bookmarkStart w:id="353" w:name="_Ref191898583"/>
      <w:bookmarkStart w:id="354" w:name="_Ref191898586"/>
      <w:bookmarkStart w:id="355" w:name="_Ref191898587"/>
      <w:bookmarkStart w:id="356" w:name="_Ref191898618"/>
      <w:bookmarkStart w:id="357" w:name="_Ref191898622"/>
      <w:bookmarkStart w:id="358" w:name="_Ref191898623"/>
      <w:bookmarkStart w:id="359" w:name="_Ref191898624"/>
      <w:bookmarkStart w:id="360" w:name="_Ref191898643"/>
      <w:bookmarkStart w:id="361" w:name="_Ref191898647"/>
      <w:bookmarkStart w:id="362" w:name="_Ref191898649"/>
      <w:bookmarkStart w:id="363" w:name="_Ref191898659"/>
      <w:bookmarkStart w:id="364" w:name="_Ref191898676"/>
      <w:bookmarkStart w:id="365" w:name="_Ref191898678"/>
      <w:bookmarkStart w:id="366" w:name="_Ref191898683"/>
      <w:bookmarkStart w:id="367" w:name="_Ref191898684"/>
      <w:bookmarkStart w:id="368" w:name="_Ref191898689"/>
      <w:bookmarkStart w:id="369" w:name="_Ref191898690"/>
      <w:bookmarkStart w:id="370" w:name="_Ref191898691"/>
      <w:bookmarkStart w:id="371" w:name="_Ref191898693"/>
      <w:bookmarkStart w:id="372" w:name="_Toc192162578"/>
      <w:bookmarkStart w:id="373" w:name="_Toc195186578"/>
      <w:r w:rsidRPr="00B53294">
        <w:rPr>
          <w:lang w:val="en-GB"/>
        </w:rPr>
        <w:t>Water and gas transport in the canister, boiling/condensation</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65E650AB" w14:textId="77777777" w:rsidR="00F53459" w:rsidRDefault="00F53459" w:rsidP="00F53459">
      <w:pPr>
        <w:pStyle w:val="BodyText"/>
        <w:rPr>
          <w:lang w:val="en-GB"/>
        </w:rPr>
      </w:pPr>
      <w:r>
        <w:rPr>
          <w:lang w:val="en-GB"/>
        </w:rPr>
        <w:t>#text with structure in chapter 1</w:t>
      </w:r>
    </w:p>
    <w:p w14:paraId="4FB19067" w14:textId="77777777" w:rsidR="00F53459" w:rsidRPr="00E64471" w:rsidRDefault="00F53459" w:rsidP="00F53459">
      <w:pPr>
        <w:pStyle w:val="Heading4"/>
        <w:rPr>
          <w:lang w:val="en-GB"/>
        </w:rPr>
      </w:pPr>
      <w:r>
        <w:rPr>
          <w:lang w:val="en-GB"/>
        </w:rPr>
        <w:t>Description</w:t>
      </w:r>
    </w:p>
    <w:p w14:paraId="69FDA8EA" w14:textId="77777777" w:rsidR="00F53459" w:rsidRDefault="00F53459" w:rsidP="00F53459">
      <w:pPr>
        <w:pStyle w:val="BodyText"/>
        <w:rPr>
          <w:lang w:val="en-GB"/>
        </w:rPr>
      </w:pPr>
      <w:r>
        <w:t xml:space="preserve">Transport of water, water vapour and other gases in a penetrated canister including boiling and condensation. </w:t>
      </w:r>
    </w:p>
    <w:p w14:paraId="43460F9F" w14:textId="77777777" w:rsidR="00F53459" w:rsidRDefault="00F53459" w:rsidP="00F53459">
      <w:pPr>
        <w:pStyle w:val="Heading4"/>
        <w:rPr>
          <w:lang w:val="en-GB"/>
        </w:rPr>
      </w:pPr>
      <w:r>
        <w:rPr>
          <w:lang w:val="en-GB"/>
        </w:rPr>
        <w:t>Dependencies between processes and variables</w:t>
      </w:r>
    </w:p>
    <w:p w14:paraId="71D20ED7" w14:textId="77777777" w:rsidR="00F53459" w:rsidRDefault="00F53459" w:rsidP="00F53459">
      <w:pPr>
        <w:pStyle w:val="BodyText"/>
        <w:rPr>
          <w:lang w:val="en-GB"/>
        </w:rPr>
      </w:pPr>
      <w:r>
        <w:rPr>
          <w:lang w:val="en-GB"/>
        </w:rPr>
        <w:t xml:space="preserve">Text </w:t>
      </w:r>
    </w:p>
    <w:p w14:paraId="22904445" w14:textId="77777777" w:rsidR="00F53459" w:rsidRDefault="00F53459" w:rsidP="00F53459">
      <w:pPr>
        <w:pStyle w:val="Heading4"/>
        <w:rPr>
          <w:lang w:val="en-GB"/>
        </w:rPr>
      </w:pPr>
      <w:r>
        <w:rPr>
          <w:lang w:val="en-GB"/>
        </w:rPr>
        <w:t xml:space="preserve">Natural and anthropogenic analogues </w:t>
      </w:r>
    </w:p>
    <w:p w14:paraId="1397CFC7" w14:textId="77777777" w:rsidR="00F53459" w:rsidRDefault="00F53459" w:rsidP="00F53459">
      <w:pPr>
        <w:pStyle w:val="BodyText"/>
        <w:rPr>
          <w:lang w:val="en-GB"/>
        </w:rPr>
      </w:pPr>
      <w:r>
        <w:rPr>
          <w:lang w:val="en-GB"/>
        </w:rPr>
        <w:t xml:space="preserve">Text </w:t>
      </w:r>
    </w:p>
    <w:p w14:paraId="420ACE6C" w14:textId="77777777" w:rsidR="00F53459" w:rsidRDefault="00F53459" w:rsidP="00F53459">
      <w:pPr>
        <w:pStyle w:val="Heading4"/>
        <w:rPr>
          <w:lang w:val="en-GB"/>
        </w:rPr>
      </w:pPr>
      <w:r>
        <w:rPr>
          <w:lang w:val="en-GB"/>
        </w:rPr>
        <w:t>Boundary conditions</w:t>
      </w:r>
    </w:p>
    <w:p w14:paraId="339DE9DD" w14:textId="77777777" w:rsidR="00F53459" w:rsidRDefault="00F53459" w:rsidP="00F53459">
      <w:pPr>
        <w:pStyle w:val="BodyText"/>
        <w:rPr>
          <w:lang w:val="en-GB"/>
        </w:rPr>
      </w:pPr>
      <w:r>
        <w:rPr>
          <w:lang w:val="en-GB"/>
        </w:rPr>
        <w:t>Text</w:t>
      </w:r>
    </w:p>
    <w:p w14:paraId="4C219AF3" w14:textId="77777777" w:rsidR="00F53459" w:rsidRDefault="00F53459" w:rsidP="00F53459">
      <w:pPr>
        <w:pStyle w:val="Heading4"/>
        <w:rPr>
          <w:lang w:val="en-GB"/>
        </w:rPr>
      </w:pPr>
      <w:r>
        <w:rPr>
          <w:lang w:val="en-GB"/>
        </w:rPr>
        <w:t>Model and experimental studies</w:t>
      </w:r>
    </w:p>
    <w:p w14:paraId="40424A0C" w14:textId="77777777" w:rsidR="00F53459" w:rsidRDefault="00F53459" w:rsidP="00F53459">
      <w:pPr>
        <w:pStyle w:val="BodyText"/>
        <w:rPr>
          <w:lang w:val="en-GB"/>
        </w:rPr>
      </w:pPr>
      <w:r>
        <w:rPr>
          <w:lang w:val="en-GB"/>
        </w:rPr>
        <w:t xml:space="preserve">Text </w:t>
      </w:r>
    </w:p>
    <w:p w14:paraId="4A1F8C2B" w14:textId="77777777" w:rsidR="00F53459" w:rsidRDefault="00F53459" w:rsidP="00F53459">
      <w:pPr>
        <w:pStyle w:val="Heading4"/>
        <w:rPr>
          <w:lang w:val="en-GB"/>
        </w:rPr>
      </w:pPr>
      <w:r>
        <w:rPr>
          <w:lang w:val="en-GB"/>
        </w:rPr>
        <w:t>Time perspective</w:t>
      </w:r>
    </w:p>
    <w:p w14:paraId="37513759" w14:textId="77777777" w:rsidR="00F53459" w:rsidRDefault="00F53459" w:rsidP="00F53459">
      <w:pPr>
        <w:pStyle w:val="BodyText"/>
        <w:rPr>
          <w:lang w:val="en-GB"/>
        </w:rPr>
      </w:pPr>
      <w:r>
        <w:rPr>
          <w:lang w:val="en-GB"/>
        </w:rPr>
        <w:t>Text</w:t>
      </w:r>
    </w:p>
    <w:p w14:paraId="41C5101F" w14:textId="77777777" w:rsidR="00F53459" w:rsidRDefault="00F53459" w:rsidP="00F53459">
      <w:pPr>
        <w:pStyle w:val="Heading4"/>
        <w:rPr>
          <w:lang w:val="en-GB"/>
        </w:rPr>
      </w:pPr>
      <w:r>
        <w:rPr>
          <w:lang w:val="en-GB"/>
        </w:rPr>
        <w:t>Impact on safety functions</w:t>
      </w:r>
    </w:p>
    <w:p w14:paraId="40085758" w14:textId="77777777" w:rsidR="00F53459" w:rsidRDefault="00F53459" w:rsidP="00F53459">
      <w:pPr>
        <w:pStyle w:val="BodyText"/>
        <w:rPr>
          <w:lang w:val="en-GB"/>
        </w:rPr>
      </w:pPr>
      <w:r>
        <w:rPr>
          <w:lang w:val="en-GB"/>
        </w:rPr>
        <w:t>Text</w:t>
      </w:r>
    </w:p>
    <w:p w14:paraId="1B0B9BE5" w14:textId="77777777" w:rsidR="00F53459" w:rsidRDefault="00F53459" w:rsidP="00F53459">
      <w:pPr>
        <w:pStyle w:val="Heading4"/>
        <w:rPr>
          <w:lang w:val="en-GB"/>
        </w:rPr>
      </w:pPr>
      <w:r>
        <w:rPr>
          <w:lang w:val="en-GB"/>
        </w:rPr>
        <w:t xml:space="preserve">Handling of the process in the assessments of post-closure safety </w:t>
      </w:r>
    </w:p>
    <w:p w14:paraId="27685A43" w14:textId="77777777" w:rsidR="00F53459" w:rsidRDefault="00F53459" w:rsidP="00F53459">
      <w:pPr>
        <w:pStyle w:val="BodyText"/>
        <w:rPr>
          <w:lang w:val="en-GB"/>
        </w:rPr>
      </w:pPr>
      <w:r>
        <w:rPr>
          <w:lang w:val="en-GB"/>
        </w:rPr>
        <w:t xml:space="preserve">Text </w:t>
      </w:r>
    </w:p>
    <w:p w14:paraId="695B8D69" w14:textId="77777777" w:rsidR="00F53459" w:rsidRDefault="00F53459" w:rsidP="00F53459">
      <w:pPr>
        <w:pStyle w:val="Heading5"/>
        <w:rPr>
          <w:lang w:val="en-GB"/>
        </w:rPr>
      </w:pPr>
      <w:r>
        <w:rPr>
          <w:lang w:val="en-GB"/>
        </w:rPr>
        <w:t>Handling in the FSAR</w:t>
      </w:r>
    </w:p>
    <w:p w14:paraId="784CE383" w14:textId="77777777" w:rsidR="00F53459" w:rsidRDefault="00F53459" w:rsidP="00F53459">
      <w:pPr>
        <w:pStyle w:val="BodyText"/>
        <w:rPr>
          <w:lang w:val="en-GB"/>
        </w:rPr>
      </w:pPr>
      <w:r>
        <w:rPr>
          <w:lang w:val="en-GB"/>
        </w:rPr>
        <w:t>Text</w:t>
      </w:r>
    </w:p>
    <w:p w14:paraId="38C107C9" w14:textId="77777777" w:rsidR="00F53459" w:rsidRDefault="00F53459" w:rsidP="00F53459">
      <w:pPr>
        <w:pStyle w:val="Heading5"/>
        <w:rPr>
          <w:lang w:val="en-GB"/>
        </w:rPr>
      </w:pPr>
      <w:r>
        <w:rPr>
          <w:lang w:val="en-GB"/>
        </w:rPr>
        <w:t>Changes since the PSAR</w:t>
      </w:r>
    </w:p>
    <w:p w14:paraId="605472C6" w14:textId="77777777" w:rsidR="00F53459" w:rsidRDefault="00F53459" w:rsidP="00F53459">
      <w:pPr>
        <w:pStyle w:val="BodyText"/>
        <w:rPr>
          <w:lang w:val="en-GB"/>
        </w:rPr>
      </w:pPr>
      <w:r>
        <w:rPr>
          <w:lang w:val="en-GB"/>
        </w:rPr>
        <w:t xml:space="preserve">Text  </w:t>
      </w:r>
    </w:p>
    <w:p w14:paraId="22C3FE15" w14:textId="77777777" w:rsidR="00F53459" w:rsidRDefault="00F53459" w:rsidP="00F53459">
      <w:pPr>
        <w:pStyle w:val="Heading4"/>
        <w:rPr>
          <w:lang w:val="en-GB"/>
        </w:rPr>
      </w:pPr>
      <w:r>
        <w:rPr>
          <w:lang w:val="en-GB"/>
        </w:rPr>
        <w:t>Handling of uncertainties in the FSAR</w:t>
      </w:r>
    </w:p>
    <w:p w14:paraId="52FA42ED" w14:textId="77777777" w:rsidR="00F53459" w:rsidRPr="00F53459" w:rsidRDefault="00F53459" w:rsidP="00F53459">
      <w:pPr>
        <w:pStyle w:val="BodyText"/>
        <w:rPr>
          <w:lang w:val="en-GB"/>
        </w:rPr>
      </w:pPr>
    </w:p>
    <w:p w14:paraId="23170DC3" w14:textId="77777777" w:rsidR="00374F0F" w:rsidRPr="00374F0F" w:rsidRDefault="00374F0F" w:rsidP="00374F0F">
      <w:pPr>
        <w:pStyle w:val="BodyText"/>
        <w:rPr>
          <w:lang w:val="en-GB"/>
        </w:rPr>
      </w:pPr>
    </w:p>
    <w:p w14:paraId="4677BD11" w14:textId="77777777" w:rsidR="009D4896" w:rsidRDefault="00412787" w:rsidP="009D4896">
      <w:pPr>
        <w:pStyle w:val="Heading2"/>
        <w:rPr>
          <w:lang w:val="en-GB"/>
        </w:rPr>
      </w:pPr>
      <w:bookmarkStart w:id="374" w:name="_Toc195186579"/>
      <w:r>
        <w:rPr>
          <w:lang w:val="en-GB"/>
        </w:rPr>
        <w:t>Mechanical processes</w:t>
      </w:r>
      <w:bookmarkEnd w:id="374"/>
      <w:r>
        <w:rPr>
          <w:lang w:val="en-GB"/>
        </w:rPr>
        <w:t xml:space="preserve"> </w:t>
      </w:r>
    </w:p>
    <w:p w14:paraId="7A9D1D19" w14:textId="77777777" w:rsidR="00412787" w:rsidRDefault="00412787" w:rsidP="00412787">
      <w:pPr>
        <w:pStyle w:val="Heading3"/>
        <w:rPr>
          <w:lang w:val="en-GB"/>
        </w:rPr>
      </w:pPr>
      <w:bookmarkStart w:id="375" w:name="_Toc195186580"/>
      <w:r>
        <w:rPr>
          <w:lang w:val="en-GB"/>
        </w:rPr>
        <w:t>Mechanical cladding failure</w:t>
      </w:r>
      <w:bookmarkEnd w:id="375"/>
    </w:p>
    <w:p w14:paraId="53F73189" w14:textId="77777777" w:rsidR="00F53459" w:rsidRDefault="00F53459" w:rsidP="00F53459">
      <w:pPr>
        <w:pStyle w:val="BodyText"/>
        <w:rPr>
          <w:lang w:val="en-GB"/>
        </w:rPr>
      </w:pPr>
      <w:r>
        <w:rPr>
          <w:lang w:val="en-GB"/>
        </w:rPr>
        <w:t>#text with structure in chapter 1</w:t>
      </w:r>
    </w:p>
    <w:p w14:paraId="4D3440AA" w14:textId="77777777" w:rsidR="00F53459" w:rsidRPr="00E64471" w:rsidRDefault="00F53459" w:rsidP="00F53459">
      <w:pPr>
        <w:pStyle w:val="Heading4"/>
        <w:rPr>
          <w:lang w:val="en-GB"/>
        </w:rPr>
      </w:pPr>
      <w:r>
        <w:rPr>
          <w:lang w:val="en-GB"/>
        </w:rPr>
        <w:t>Description</w:t>
      </w:r>
    </w:p>
    <w:p w14:paraId="68A1A92D" w14:textId="77777777" w:rsidR="00F53459" w:rsidRDefault="00F53459" w:rsidP="00F53459">
      <w:pPr>
        <w:pStyle w:val="BodyText"/>
        <w:rPr>
          <w:lang w:val="en-GB"/>
        </w:rPr>
      </w:pPr>
      <w:r>
        <w:t>Temperature changes in the fuel and mechanical impacts associated with handling and transport will affect the fuel cladding.</w:t>
      </w:r>
    </w:p>
    <w:p w14:paraId="1CE40103" w14:textId="77777777" w:rsidR="00F53459" w:rsidRDefault="00F53459" w:rsidP="00F53459">
      <w:pPr>
        <w:pStyle w:val="Heading4"/>
        <w:rPr>
          <w:lang w:val="en-GB"/>
        </w:rPr>
      </w:pPr>
      <w:r>
        <w:rPr>
          <w:lang w:val="en-GB"/>
        </w:rPr>
        <w:t>Dependencies between processes and variables</w:t>
      </w:r>
    </w:p>
    <w:p w14:paraId="72078583" w14:textId="77777777" w:rsidR="00F53459" w:rsidRDefault="00F53459" w:rsidP="00F53459">
      <w:pPr>
        <w:pStyle w:val="BodyText"/>
        <w:rPr>
          <w:lang w:val="en-GB"/>
        </w:rPr>
      </w:pPr>
      <w:r>
        <w:rPr>
          <w:lang w:val="en-GB"/>
        </w:rPr>
        <w:t xml:space="preserve">Text </w:t>
      </w:r>
    </w:p>
    <w:p w14:paraId="2599DFFD" w14:textId="77777777" w:rsidR="00F53459" w:rsidRDefault="00F53459" w:rsidP="00F53459">
      <w:pPr>
        <w:pStyle w:val="Heading4"/>
        <w:rPr>
          <w:lang w:val="en-GB"/>
        </w:rPr>
      </w:pPr>
      <w:r>
        <w:rPr>
          <w:lang w:val="en-GB"/>
        </w:rPr>
        <w:t xml:space="preserve">Natural and anthropogenic analogues </w:t>
      </w:r>
    </w:p>
    <w:p w14:paraId="1B32A7E2" w14:textId="77777777" w:rsidR="00F53459" w:rsidRDefault="00F53459" w:rsidP="00F53459">
      <w:pPr>
        <w:pStyle w:val="BodyText"/>
        <w:rPr>
          <w:lang w:val="en-GB"/>
        </w:rPr>
      </w:pPr>
      <w:r>
        <w:rPr>
          <w:lang w:val="en-GB"/>
        </w:rPr>
        <w:t xml:space="preserve">Text </w:t>
      </w:r>
    </w:p>
    <w:p w14:paraId="015F3AB5" w14:textId="77777777" w:rsidR="00F53459" w:rsidRDefault="00F53459" w:rsidP="00F53459">
      <w:pPr>
        <w:pStyle w:val="Heading4"/>
        <w:rPr>
          <w:lang w:val="en-GB"/>
        </w:rPr>
      </w:pPr>
      <w:r>
        <w:rPr>
          <w:lang w:val="en-GB"/>
        </w:rPr>
        <w:t>Boundary conditions</w:t>
      </w:r>
    </w:p>
    <w:p w14:paraId="3D5BEEAC" w14:textId="77777777" w:rsidR="00F53459" w:rsidRDefault="00F53459" w:rsidP="00F53459">
      <w:pPr>
        <w:pStyle w:val="BodyText"/>
        <w:rPr>
          <w:lang w:val="en-GB"/>
        </w:rPr>
      </w:pPr>
      <w:r>
        <w:rPr>
          <w:lang w:val="en-GB"/>
        </w:rPr>
        <w:t>Text</w:t>
      </w:r>
    </w:p>
    <w:p w14:paraId="0AE009D1" w14:textId="77777777" w:rsidR="00F53459" w:rsidRDefault="00F53459" w:rsidP="00F53459">
      <w:pPr>
        <w:pStyle w:val="Heading4"/>
        <w:rPr>
          <w:lang w:val="en-GB"/>
        </w:rPr>
      </w:pPr>
      <w:r>
        <w:rPr>
          <w:lang w:val="en-GB"/>
        </w:rPr>
        <w:lastRenderedPageBreak/>
        <w:t>Model and experimental studies</w:t>
      </w:r>
    </w:p>
    <w:p w14:paraId="4FE540E3" w14:textId="77777777" w:rsidR="00F53459" w:rsidRDefault="00F53459" w:rsidP="00F53459">
      <w:pPr>
        <w:pStyle w:val="BodyText"/>
        <w:rPr>
          <w:lang w:val="en-GB"/>
        </w:rPr>
      </w:pPr>
      <w:r>
        <w:rPr>
          <w:lang w:val="en-GB"/>
        </w:rPr>
        <w:t xml:space="preserve">Text </w:t>
      </w:r>
    </w:p>
    <w:p w14:paraId="28F71384" w14:textId="77777777" w:rsidR="00F53459" w:rsidRDefault="00F53459" w:rsidP="00F53459">
      <w:pPr>
        <w:pStyle w:val="Heading4"/>
        <w:rPr>
          <w:lang w:val="en-GB"/>
        </w:rPr>
      </w:pPr>
      <w:r>
        <w:rPr>
          <w:lang w:val="en-GB"/>
        </w:rPr>
        <w:t>Time perspective</w:t>
      </w:r>
    </w:p>
    <w:p w14:paraId="29B47AA2" w14:textId="77777777" w:rsidR="00F53459" w:rsidRDefault="00F53459" w:rsidP="00F53459">
      <w:pPr>
        <w:pStyle w:val="BodyText"/>
        <w:rPr>
          <w:lang w:val="en-GB"/>
        </w:rPr>
      </w:pPr>
      <w:r>
        <w:rPr>
          <w:lang w:val="en-GB"/>
        </w:rPr>
        <w:t>Text</w:t>
      </w:r>
    </w:p>
    <w:p w14:paraId="0BD15DDD" w14:textId="77777777" w:rsidR="00F53459" w:rsidRDefault="00F53459" w:rsidP="00F53459">
      <w:pPr>
        <w:pStyle w:val="Heading4"/>
        <w:rPr>
          <w:lang w:val="en-GB"/>
        </w:rPr>
      </w:pPr>
      <w:r>
        <w:rPr>
          <w:lang w:val="en-GB"/>
        </w:rPr>
        <w:t>Impact on safety functions</w:t>
      </w:r>
    </w:p>
    <w:p w14:paraId="7A0AA5EC" w14:textId="77777777" w:rsidR="00F53459" w:rsidRDefault="00F53459" w:rsidP="00F53459">
      <w:pPr>
        <w:pStyle w:val="BodyText"/>
        <w:rPr>
          <w:lang w:val="en-GB"/>
        </w:rPr>
      </w:pPr>
      <w:r>
        <w:rPr>
          <w:lang w:val="en-GB"/>
        </w:rPr>
        <w:t>Text</w:t>
      </w:r>
    </w:p>
    <w:p w14:paraId="058C493F" w14:textId="77777777" w:rsidR="00F53459" w:rsidRDefault="00F53459" w:rsidP="00F53459">
      <w:pPr>
        <w:pStyle w:val="Heading4"/>
        <w:rPr>
          <w:lang w:val="en-GB"/>
        </w:rPr>
      </w:pPr>
      <w:r>
        <w:rPr>
          <w:lang w:val="en-GB"/>
        </w:rPr>
        <w:t xml:space="preserve">Handling of the process in the assessments of post-closure safety </w:t>
      </w:r>
    </w:p>
    <w:p w14:paraId="71E2A8C3" w14:textId="77777777" w:rsidR="00F53459" w:rsidRDefault="00F53459" w:rsidP="00F53459">
      <w:pPr>
        <w:pStyle w:val="BodyText"/>
        <w:rPr>
          <w:lang w:val="en-GB"/>
        </w:rPr>
      </w:pPr>
      <w:r>
        <w:rPr>
          <w:lang w:val="en-GB"/>
        </w:rPr>
        <w:t xml:space="preserve">Text </w:t>
      </w:r>
    </w:p>
    <w:p w14:paraId="1F71277E" w14:textId="77777777" w:rsidR="00F53459" w:rsidRDefault="00F53459" w:rsidP="00F53459">
      <w:pPr>
        <w:pStyle w:val="Heading5"/>
        <w:rPr>
          <w:lang w:val="en-GB"/>
        </w:rPr>
      </w:pPr>
      <w:r>
        <w:rPr>
          <w:lang w:val="en-GB"/>
        </w:rPr>
        <w:t>Handling in the FSAR</w:t>
      </w:r>
    </w:p>
    <w:p w14:paraId="5304E0EB" w14:textId="77777777" w:rsidR="00F53459" w:rsidRDefault="00F53459" w:rsidP="00F53459">
      <w:pPr>
        <w:pStyle w:val="BodyText"/>
        <w:rPr>
          <w:lang w:val="en-GB"/>
        </w:rPr>
      </w:pPr>
      <w:r>
        <w:rPr>
          <w:lang w:val="en-GB"/>
        </w:rPr>
        <w:t>Text</w:t>
      </w:r>
    </w:p>
    <w:p w14:paraId="7D357088" w14:textId="77777777" w:rsidR="00F53459" w:rsidRDefault="00F53459" w:rsidP="00F53459">
      <w:pPr>
        <w:pStyle w:val="Heading5"/>
        <w:rPr>
          <w:lang w:val="en-GB"/>
        </w:rPr>
      </w:pPr>
      <w:r>
        <w:rPr>
          <w:lang w:val="en-GB"/>
        </w:rPr>
        <w:t>Changes since the PSAR</w:t>
      </w:r>
    </w:p>
    <w:p w14:paraId="062B1775" w14:textId="77777777" w:rsidR="00F53459" w:rsidRDefault="00F53459" w:rsidP="00F53459">
      <w:pPr>
        <w:pStyle w:val="BodyText"/>
        <w:rPr>
          <w:lang w:val="en-GB"/>
        </w:rPr>
      </w:pPr>
      <w:r>
        <w:rPr>
          <w:lang w:val="en-GB"/>
        </w:rPr>
        <w:t xml:space="preserve">Text  </w:t>
      </w:r>
    </w:p>
    <w:p w14:paraId="3E2F9555" w14:textId="77777777" w:rsidR="00F53459" w:rsidRDefault="00F53459" w:rsidP="00F53459">
      <w:pPr>
        <w:pStyle w:val="Heading4"/>
        <w:rPr>
          <w:lang w:val="en-GB"/>
        </w:rPr>
      </w:pPr>
      <w:r>
        <w:rPr>
          <w:lang w:val="en-GB"/>
        </w:rPr>
        <w:t>Handling of uncertainties in the FSAR</w:t>
      </w:r>
    </w:p>
    <w:p w14:paraId="787245CF" w14:textId="77777777" w:rsidR="00412787" w:rsidRPr="00412787" w:rsidRDefault="00412787" w:rsidP="00412787">
      <w:pPr>
        <w:pStyle w:val="BodyText"/>
        <w:rPr>
          <w:lang w:val="en-GB"/>
        </w:rPr>
      </w:pPr>
    </w:p>
    <w:p w14:paraId="52ED0E9C" w14:textId="77777777" w:rsidR="00412787" w:rsidRDefault="00412787" w:rsidP="00412787">
      <w:pPr>
        <w:pStyle w:val="Heading3"/>
        <w:rPr>
          <w:lang w:val="en-GB"/>
        </w:rPr>
      </w:pPr>
      <w:bookmarkStart w:id="376" w:name="_Toc195186581"/>
      <w:r>
        <w:rPr>
          <w:lang w:val="en-GB"/>
        </w:rPr>
        <w:t>Structural evolution of the fuel matrix</w:t>
      </w:r>
      <w:bookmarkEnd w:id="376"/>
    </w:p>
    <w:p w14:paraId="4280AFB3" w14:textId="77777777" w:rsidR="00F53459" w:rsidRDefault="00F53459" w:rsidP="00F53459">
      <w:pPr>
        <w:pStyle w:val="BodyText"/>
        <w:rPr>
          <w:lang w:val="en-GB"/>
        </w:rPr>
      </w:pPr>
      <w:r>
        <w:rPr>
          <w:lang w:val="en-GB"/>
        </w:rPr>
        <w:t>#text with structure in chapter 1</w:t>
      </w:r>
    </w:p>
    <w:p w14:paraId="5DE14D5A" w14:textId="77777777" w:rsidR="00F53459" w:rsidRPr="00E64471" w:rsidRDefault="00F53459" w:rsidP="00F53459">
      <w:pPr>
        <w:pStyle w:val="Heading4"/>
        <w:rPr>
          <w:lang w:val="en-GB"/>
        </w:rPr>
      </w:pPr>
      <w:r>
        <w:rPr>
          <w:lang w:val="en-GB"/>
        </w:rPr>
        <w:t>Description</w:t>
      </w:r>
    </w:p>
    <w:p w14:paraId="2761620B" w14:textId="77777777" w:rsidR="00F53459" w:rsidRDefault="00F53459" w:rsidP="00F53459">
      <w:pPr>
        <w:pStyle w:val="BodyText"/>
        <w:rPr>
          <w:lang w:val="en-GB"/>
        </w:rPr>
      </w:pPr>
      <w:r>
        <w:t>The effects of radioactive decay, mainly alpha decay and build-up of helium in the fuel, on the physical and chemical behaviour of the fuel over long time periods.</w:t>
      </w:r>
    </w:p>
    <w:p w14:paraId="5DFB0C7F" w14:textId="77777777" w:rsidR="00F53459" w:rsidRDefault="00F53459" w:rsidP="00F53459">
      <w:pPr>
        <w:pStyle w:val="Heading4"/>
        <w:rPr>
          <w:lang w:val="en-GB"/>
        </w:rPr>
      </w:pPr>
      <w:r>
        <w:rPr>
          <w:lang w:val="en-GB"/>
        </w:rPr>
        <w:t>Dependencies between processes and variables</w:t>
      </w:r>
    </w:p>
    <w:p w14:paraId="031B4F70" w14:textId="77777777" w:rsidR="00F53459" w:rsidRDefault="00F53459" w:rsidP="00F53459">
      <w:pPr>
        <w:pStyle w:val="BodyText"/>
        <w:rPr>
          <w:lang w:val="en-GB"/>
        </w:rPr>
      </w:pPr>
      <w:r>
        <w:rPr>
          <w:lang w:val="en-GB"/>
        </w:rPr>
        <w:t xml:space="preserve">Text </w:t>
      </w:r>
    </w:p>
    <w:tbl>
      <w:tblPr>
        <w:tblStyle w:val="TableGrid"/>
        <w:tblW w:w="9071" w:type="dxa"/>
        <w:tblLayout w:type="fixed"/>
        <w:tblLook w:val="04A0" w:firstRow="1" w:lastRow="0" w:firstColumn="1" w:lastColumn="0" w:noHBand="0" w:noVBand="1"/>
      </w:tblPr>
      <w:tblGrid>
        <w:gridCol w:w="1295"/>
        <w:gridCol w:w="1296"/>
        <w:gridCol w:w="1296"/>
        <w:gridCol w:w="1296"/>
        <w:gridCol w:w="1296"/>
        <w:gridCol w:w="1296"/>
        <w:gridCol w:w="1296"/>
      </w:tblGrid>
      <w:tr w:rsidR="00E81CAA" w14:paraId="1F6A36CB" w14:textId="77777777">
        <w:tc>
          <w:tcPr>
            <w:tcW w:w="360" w:type="dxa"/>
            <w:vMerge w:val="restart"/>
          </w:tcPr>
          <w:p w14:paraId="4868CD37" w14:textId="77777777" w:rsidR="00E81CAA" w:rsidRDefault="00000000">
            <w:r>
              <w:rPr>
                <w:b/>
              </w:rPr>
              <w:t>Variable</w:t>
            </w:r>
          </w:p>
        </w:tc>
        <w:tc>
          <w:tcPr>
            <w:tcW w:w="1080" w:type="dxa"/>
            <w:gridSpan w:val="3"/>
          </w:tcPr>
          <w:p w14:paraId="779596F6" w14:textId="77777777" w:rsidR="00E81CAA" w:rsidRDefault="00000000">
            <w:r>
              <w:rPr>
                <w:b/>
              </w:rPr>
              <w:t>Variable influence on process</w:t>
            </w:r>
          </w:p>
        </w:tc>
        <w:tc>
          <w:tcPr>
            <w:tcW w:w="1080" w:type="dxa"/>
            <w:gridSpan w:val="3"/>
          </w:tcPr>
          <w:p w14:paraId="40CD4F5B" w14:textId="77777777" w:rsidR="00E81CAA" w:rsidRDefault="00000000">
            <w:r>
              <w:rPr>
                <w:b/>
              </w:rPr>
              <w:t>Process influence on variables</w:t>
            </w:r>
          </w:p>
        </w:tc>
      </w:tr>
      <w:tr w:rsidR="00E81CAA" w14:paraId="0A95897A" w14:textId="77777777">
        <w:tc>
          <w:tcPr>
            <w:tcW w:w="360" w:type="dxa"/>
            <w:vMerge/>
          </w:tcPr>
          <w:p w14:paraId="48C4D054" w14:textId="77777777" w:rsidR="00E81CAA" w:rsidRDefault="00E81CAA"/>
        </w:tc>
        <w:tc>
          <w:tcPr>
            <w:tcW w:w="360" w:type="dxa"/>
          </w:tcPr>
          <w:p w14:paraId="41790467" w14:textId="77777777" w:rsidR="00E81CAA" w:rsidRDefault="00000000">
            <w:r>
              <w:rPr>
                <w:b/>
              </w:rPr>
              <w:t>Influence present? (Yes/No Description)</w:t>
            </w:r>
          </w:p>
        </w:tc>
        <w:tc>
          <w:tcPr>
            <w:tcW w:w="360" w:type="dxa"/>
          </w:tcPr>
          <w:p w14:paraId="5AAAADBF" w14:textId="77777777" w:rsidR="00E81CAA" w:rsidRDefault="00000000">
            <w:r>
              <w:rPr>
                <w:b/>
              </w:rPr>
              <w:t>Time period/Climate domain</w:t>
            </w:r>
          </w:p>
        </w:tc>
        <w:tc>
          <w:tcPr>
            <w:tcW w:w="360" w:type="dxa"/>
          </w:tcPr>
          <w:p w14:paraId="60D8596B" w14:textId="77777777" w:rsidR="00E81CAA" w:rsidRDefault="00000000">
            <w:r>
              <w:rPr>
                <w:b/>
              </w:rPr>
              <w:t>Handling of influence (How/If not - Why)</w:t>
            </w:r>
          </w:p>
        </w:tc>
        <w:tc>
          <w:tcPr>
            <w:tcW w:w="360" w:type="dxa"/>
          </w:tcPr>
          <w:p w14:paraId="66EB4053" w14:textId="77777777" w:rsidR="00E81CAA" w:rsidRDefault="00000000">
            <w:r>
              <w:rPr>
                <w:b/>
              </w:rPr>
              <w:t>Influence present? (Yes/No Description)</w:t>
            </w:r>
          </w:p>
        </w:tc>
        <w:tc>
          <w:tcPr>
            <w:tcW w:w="360" w:type="dxa"/>
          </w:tcPr>
          <w:p w14:paraId="6A0FA3EA" w14:textId="77777777" w:rsidR="00E81CAA" w:rsidRDefault="00000000">
            <w:r>
              <w:rPr>
                <w:b/>
              </w:rPr>
              <w:t>Time period/Climate domain</w:t>
            </w:r>
          </w:p>
        </w:tc>
        <w:tc>
          <w:tcPr>
            <w:tcW w:w="360" w:type="dxa"/>
          </w:tcPr>
          <w:p w14:paraId="75103A32" w14:textId="77777777" w:rsidR="00E81CAA" w:rsidRDefault="00000000">
            <w:r>
              <w:rPr>
                <w:b/>
              </w:rPr>
              <w:t>Handling of influence (How/If not - Why)</w:t>
            </w:r>
          </w:p>
        </w:tc>
      </w:tr>
      <w:tr w:rsidR="00E81CAA" w14:paraId="6AE8AE4D" w14:textId="77777777">
        <w:tc>
          <w:tcPr>
            <w:tcW w:w="360" w:type="dxa"/>
            <w:vMerge w:val="restart"/>
          </w:tcPr>
          <w:p w14:paraId="25C7C3CC" w14:textId="77777777" w:rsidR="00E81CAA" w:rsidRDefault="00000000">
            <w:r>
              <w:t>Radiation intensity</w:t>
            </w:r>
          </w:p>
        </w:tc>
        <w:tc>
          <w:tcPr>
            <w:tcW w:w="360" w:type="dxa"/>
            <w:vMerge w:val="restart"/>
          </w:tcPr>
          <w:p w14:paraId="7BAF1E9B" w14:textId="77777777" w:rsidR="00E81CAA" w:rsidRDefault="00000000">
            <w:r>
              <w:t>No</w:t>
            </w:r>
            <w:r>
              <w:br/>
            </w:r>
          </w:p>
        </w:tc>
        <w:tc>
          <w:tcPr>
            <w:tcW w:w="360" w:type="dxa"/>
          </w:tcPr>
          <w:p w14:paraId="083614AD" w14:textId="77777777" w:rsidR="00E81CAA" w:rsidRDefault="00000000">
            <w:r>
              <w:t>Intact canister</w:t>
            </w:r>
          </w:p>
        </w:tc>
        <w:tc>
          <w:tcPr>
            <w:tcW w:w="360" w:type="dxa"/>
            <w:vMerge w:val="restart"/>
          </w:tcPr>
          <w:p w14:paraId="1DC3E7C6" w14:textId="77777777" w:rsidR="00E81CAA" w:rsidRDefault="00E81CAA"/>
        </w:tc>
        <w:tc>
          <w:tcPr>
            <w:tcW w:w="360" w:type="dxa"/>
            <w:vMerge w:val="restart"/>
          </w:tcPr>
          <w:p w14:paraId="7F9F4FDF" w14:textId="77777777" w:rsidR="00E81CAA" w:rsidRDefault="00000000">
            <w:r>
              <w:t>No</w:t>
            </w:r>
            <w:r>
              <w:br/>
            </w:r>
          </w:p>
        </w:tc>
        <w:tc>
          <w:tcPr>
            <w:tcW w:w="360" w:type="dxa"/>
          </w:tcPr>
          <w:p w14:paraId="1DC82004" w14:textId="77777777" w:rsidR="00E81CAA" w:rsidRDefault="00000000">
            <w:r>
              <w:t>Intact canister</w:t>
            </w:r>
          </w:p>
        </w:tc>
        <w:tc>
          <w:tcPr>
            <w:tcW w:w="360" w:type="dxa"/>
            <w:vMerge w:val="restart"/>
          </w:tcPr>
          <w:p w14:paraId="2180F2A0" w14:textId="77777777" w:rsidR="00E81CAA" w:rsidRDefault="00E81CAA"/>
        </w:tc>
      </w:tr>
      <w:tr w:rsidR="00E81CAA" w14:paraId="4C7E55D7" w14:textId="77777777">
        <w:tc>
          <w:tcPr>
            <w:tcW w:w="360" w:type="dxa"/>
            <w:vMerge/>
          </w:tcPr>
          <w:p w14:paraId="7B73B96E" w14:textId="77777777" w:rsidR="00E81CAA" w:rsidRDefault="00E81CAA"/>
        </w:tc>
        <w:tc>
          <w:tcPr>
            <w:tcW w:w="360" w:type="dxa"/>
            <w:vMerge/>
          </w:tcPr>
          <w:p w14:paraId="219D9BBC" w14:textId="77777777" w:rsidR="00E81CAA" w:rsidRDefault="00E81CAA"/>
        </w:tc>
        <w:tc>
          <w:tcPr>
            <w:tcW w:w="360" w:type="dxa"/>
          </w:tcPr>
          <w:p w14:paraId="366C4EFE" w14:textId="77777777" w:rsidR="00E81CAA" w:rsidRDefault="00000000">
            <w:r>
              <w:t>Failed canister</w:t>
            </w:r>
          </w:p>
        </w:tc>
        <w:tc>
          <w:tcPr>
            <w:tcW w:w="360" w:type="dxa"/>
            <w:vMerge/>
          </w:tcPr>
          <w:p w14:paraId="741F3BFD" w14:textId="77777777" w:rsidR="00E81CAA" w:rsidRDefault="00E81CAA"/>
        </w:tc>
        <w:tc>
          <w:tcPr>
            <w:tcW w:w="360" w:type="dxa"/>
            <w:vMerge/>
          </w:tcPr>
          <w:p w14:paraId="6D4D5151" w14:textId="77777777" w:rsidR="00E81CAA" w:rsidRDefault="00E81CAA"/>
        </w:tc>
        <w:tc>
          <w:tcPr>
            <w:tcW w:w="360" w:type="dxa"/>
          </w:tcPr>
          <w:p w14:paraId="4A358CBB" w14:textId="77777777" w:rsidR="00E81CAA" w:rsidRDefault="00000000">
            <w:r>
              <w:t>Failed canister</w:t>
            </w:r>
          </w:p>
        </w:tc>
        <w:tc>
          <w:tcPr>
            <w:tcW w:w="360" w:type="dxa"/>
            <w:vMerge/>
          </w:tcPr>
          <w:p w14:paraId="0364C8F7" w14:textId="77777777" w:rsidR="00E81CAA" w:rsidRDefault="00E81CAA"/>
        </w:tc>
      </w:tr>
      <w:tr w:rsidR="00E81CAA" w14:paraId="48EA281A" w14:textId="77777777">
        <w:tc>
          <w:tcPr>
            <w:tcW w:w="360" w:type="dxa"/>
            <w:vMerge w:val="restart"/>
          </w:tcPr>
          <w:p w14:paraId="25AFF618" w14:textId="77777777" w:rsidR="00E81CAA" w:rsidRDefault="00000000">
            <w:r>
              <w:t>Temperature</w:t>
            </w:r>
          </w:p>
        </w:tc>
        <w:tc>
          <w:tcPr>
            <w:tcW w:w="360" w:type="dxa"/>
            <w:vMerge w:val="restart"/>
          </w:tcPr>
          <w:p w14:paraId="6A80BA27" w14:textId="77777777" w:rsidR="00E81CAA" w:rsidRDefault="00000000">
            <w:r>
              <w:t>Yes</w:t>
            </w:r>
            <w:r>
              <w:br/>
              <w:t>Influences the distribution between water and vapour.</w:t>
            </w:r>
          </w:p>
        </w:tc>
        <w:tc>
          <w:tcPr>
            <w:tcW w:w="360" w:type="dxa"/>
          </w:tcPr>
          <w:p w14:paraId="6772564A" w14:textId="77777777" w:rsidR="00E81CAA" w:rsidRDefault="00000000">
            <w:r>
              <w:t>Intact canister</w:t>
            </w:r>
          </w:p>
        </w:tc>
        <w:tc>
          <w:tcPr>
            <w:tcW w:w="360" w:type="dxa"/>
          </w:tcPr>
          <w:p w14:paraId="286532D8" w14:textId="77777777" w:rsidR="00E81CAA" w:rsidRDefault="00000000">
            <w:r>
              <w:t>Neglected for an intact canister.</w:t>
            </w:r>
          </w:p>
        </w:tc>
        <w:tc>
          <w:tcPr>
            <w:tcW w:w="360" w:type="dxa"/>
            <w:vMerge w:val="restart"/>
          </w:tcPr>
          <w:p w14:paraId="4D5C59C4" w14:textId="77777777" w:rsidR="00E81CAA" w:rsidRDefault="00000000">
            <w:r>
              <w:t>No</w:t>
            </w:r>
            <w:r>
              <w:br/>
            </w:r>
          </w:p>
        </w:tc>
        <w:tc>
          <w:tcPr>
            <w:tcW w:w="360" w:type="dxa"/>
          </w:tcPr>
          <w:p w14:paraId="6AEC911D" w14:textId="77777777" w:rsidR="00E81CAA" w:rsidRDefault="00000000">
            <w:r>
              <w:t>Intact canister</w:t>
            </w:r>
          </w:p>
        </w:tc>
        <w:tc>
          <w:tcPr>
            <w:tcW w:w="360" w:type="dxa"/>
            <w:vMerge w:val="restart"/>
          </w:tcPr>
          <w:p w14:paraId="1087E85E" w14:textId="77777777" w:rsidR="00E81CAA" w:rsidRDefault="00E81CAA"/>
        </w:tc>
      </w:tr>
      <w:tr w:rsidR="00E81CAA" w14:paraId="559C2566" w14:textId="77777777">
        <w:tc>
          <w:tcPr>
            <w:tcW w:w="360" w:type="dxa"/>
            <w:vMerge/>
          </w:tcPr>
          <w:p w14:paraId="5A1151FF" w14:textId="77777777" w:rsidR="00E81CAA" w:rsidRDefault="00E81CAA"/>
        </w:tc>
        <w:tc>
          <w:tcPr>
            <w:tcW w:w="360" w:type="dxa"/>
            <w:vMerge/>
          </w:tcPr>
          <w:p w14:paraId="65839AB2" w14:textId="77777777" w:rsidR="00E81CAA" w:rsidRDefault="00E81CAA"/>
        </w:tc>
        <w:tc>
          <w:tcPr>
            <w:tcW w:w="360" w:type="dxa"/>
          </w:tcPr>
          <w:p w14:paraId="04D2908F" w14:textId="77777777" w:rsidR="00E81CAA" w:rsidRDefault="00000000">
            <w:r>
              <w:t>Failed canister</w:t>
            </w:r>
          </w:p>
        </w:tc>
        <w:tc>
          <w:tcPr>
            <w:tcW w:w="360" w:type="dxa"/>
          </w:tcPr>
          <w:p w14:paraId="1D007506" w14:textId="77777777" w:rsidR="00E81CAA" w:rsidRDefault="00000000">
            <w:r>
              <w:t>For a failed canister the temperature is assumed to be constant at 11oC.</w:t>
            </w:r>
          </w:p>
        </w:tc>
        <w:tc>
          <w:tcPr>
            <w:tcW w:w="360" w:type="dxa"/>
            <w:vMerge/>
          </w:tcPr>
          <w:p w14:paraId="35962E10" w14:textId="77777777" w:rsidR="00E81CAA" w:rsidRDefault="00E81CAA"/>
        </w:tc>
        <w:tc>
          <w:tcPr>
            <w:tcW w:w="360" w:type="dxa"/>
          </w:tcPr>
          <w:p w14:paraId="5D71EF35" w14:textId="77777777" w:rsidR="00E81CAA" w:rsidRDefault="00000000">
            <w:r>
              <w:t>Failed canister</w:t>
            </w:r>
          </w:p>
        </w:tc>
        <w:tc>
          <w:tcPr>
            <w:tcW w:w="360" w:type="dxa"/>
            <w:vMerge/>
          </w:tcPr>
          <w:p w14:paraId="76F2A475" w14:textId="77777777" w:rsidR="00E81CAA" w:rsidRDefault="00E81CAA"/>
        </w:tc>
      </w:tr>
      <w:tr w:rsidR="00E81CAA" w14:paraId="388657BA" w14:textId="77777777">
        <w:tc>
          <w:tcPr>
            <w:tcW w:w="360" w:type="dxa"/>
            <w:vMerge w:val="restart"/>
          </w:tcPr>
          <w:p w14:paraId="62538E7F" w14:textId="77777777" w:rsidR="00E81CAA" w:rsidRDefault="00000000">
            <w:r>
              <w:t>Hydrovariables (pressure and flow)</w:t>
            </w:r>
          </w:p>
        </w:tc>
        <w:tc>
          <w:tcPr>
            <w:tcW w:w="360" w:type="dxa"/>
            <w:vMerge w:val="restart"/>
          </w:tcPr>
          <w:p w14:paraId="3A8E932D" w14:textId="77777777" w:rsidR="00E81CAA" w:rsidRDefault="00000000">
            <w:r>
              <w:t>Yes</w:t>
            </w:r>
            <w:r>
              <w:br/>
              <w:t>Obvious</w:t>
            </w:r>
          </w:p>
        </w:tc>
        <w:tc>
          <w:tcPr>
            <w:tcW w:w="360" w:type="dxa"/>
          </w:tcPr>
          <w:p w14:paraId="0AB0F48D" w14:textId="77777777" w:rsidR="00E81CAA" w:rsidRDefault="00000000">
            <w:r>
              <w:t>Intact canister</w:t>
            </w:r>
          </w:p>
        </w:tc>
        <w:tc>
          <w:tcPr>
            <w:tcW w:w="360" w:type="dxa"/>
          </w:tcPr>
          <w:p w14:paraId="41A27879" w14:textId="77777777" w:rsidR="00E81CAA" w:rsidRDefault="00000000">
            <w:r>
              <w:t xml:space="preserve">Neglected for an intact canister. </w:t>
            </w:r>
          </w:p>
        </w:tc>
        <w:tc>
          <w:tcPr>
            <w:tcW w:w="360" w:type="dxa"/>
            <w:vMerge w:val="restart"/>
          </w:tcPr>
          <w:p w14:paraId="10F49D17" w14:textId="77777777" w:rsidR="00E81CAA" w:rsidRDefault="00000000">
            <w:r>
              <w:t>Yes</w:t>
            </w:r>
            <w:r>
              <w:br/>
              <w:t>Obvious.</w:t>
            </w:r>
          </w:p>
        </w:tc>
        <w:tc>
          <w:tcPr>
            <w:tcW w:w="360" w:type="dxa"/>
          </w:tcPr>
          <w:p w14:paraId="133B3ABF" w14:textId="77777777" w:rsidR="00E81CAA" w:rsidRDefault="00000000">
            <w:r>
              <w:t>Intact canister</w:t>
            </w:r>
          </w:p>
        </w:tc>
        <w:tc>
          <w:tcPr>
            <w:tcW w:w="360" w:type="dxa"/>
          </w:tcPr>
          <w:p w14:paraId="62497E7C" w14:textId="77777777" w:rsidR="00E81CAA" w:rsidRDefault="00000000">
            <w:r>
              <w:t xml:space="preserve">Neglected for an intact canister. </w:t>
            </w:r>
          </w:p>
        </w:tc>
      </w:tr>
      <w:tr w:rsidR="00E81CAA" w14:paraId="1CCBCAFB" w14:textId="77777777">
        <w:tc>
          <w:tcPr>
            <w:tcW w:w="360" w:type="dxa"/>
            <w:vMerge/>
          </w:tcPr>
          <w:p w14:paraId="14E05E01" w14:textId="77777777" w:rsidR="00E81CAA" w:rsidRDefault="00E81CAA"/>
        </w:tc>
        <w:tc>
          <w:tcPr>
            <w:tcW w:w="360" w:type="dxa"/>
            <w:vMerge/>
          </w:tcPr>
          <w:p w14:paraId="7E830142" w14:textId="77777777" w:rsidR="00E81CAA" w:rsidRDefault="00E81CAA"/>
        </w:tc>
        <w:tc>
          <w:tcPr>
            <w:tcW w:w="360" w:type="dxa"/>
          </w:tcPr>
          <w:p w14:paraId="02D44A53" w14:textId="77777777" w:rsidR="00E81CAA" w:rsidRDefault="00000000">
            <w:r>
              <w:t>Failed canister</w:t>
            </w:r>
          </w:p>
        </w:tc>
        <w:tc>
          <w:tcPr>
            <w:tcW w:w="360" w:type="dxa"/>
          </w:tcPr>
          <w:p w14:paraId="253403AF" w14:textId="77777777" w:rsidR="00E81CAA" w:rsidRDefault="00000000">
            <w:r>
              <w:t xml:space="preserve">For a failed canister the development inside the canister is based on the modelling by </w:t>
            </w:r>
            <w:r>
              <w:lastRenderedPageBreak/>
              <w:t>Bond et al. 1997, SKB TR 97-19.</w:t>
            </w:r>
          </w:p>
        </w:tc>
        <w:tc>
          <w:tcPr>
            <w:tcW w:w="360" w:type="dxa"/>
            <w:vMerge/>
          </w:tcPr>
          <w:p w14:paraId="577E0686" w14:textId="77777777" w:rsidR="00E81CAA" w:rsidRDefault="00E81CAA"/>
        </w:tc>
        <w:tc>
          <w:tcPr>
            <w:tcW w:w="360" w:type="dxa"/>
          </w:tcPr>
          <w:p w14:paraId="18CD2B22" w14:textId="77777777" w:rsidR="00E81CAA" w:rsidRDefault="00000000">
            <w:r>
              <w:t>Failed canister</w:t>
            </w:r>
          </w:p>
        </w:tc>
        <w:tc>
          <w:tcPr>
            <w:tcW w:w="360" w:type="dxa"/>
          </w:tcPr>
          <w:p w14:paraId="11FC72C6" w14:textId="77777777" w:rsidR="00E81CAA" w:rsidRDefault="00000000">
            <w:r>
              <w:t xml:space="preserve"> For a failed canister the development inside the canister is based on the modelling by </w:t>
            </w:r>
            <w:r>
              <w:lastRenderedPageBreak/>
              <w:t>Bond et al. 1997, SKB TR 97-19.</w:t>
            </w:r>
          </w:p>
        </w:tc>
      </w:tr>
      <w:tr w:rsidR="00E81CAA" w14:paraId="18F0C854" w14:textId="77777777">
        <w:tc>
          <w:tcPr>
            <w:tcW w:w="360" w:type="dxa"/>
            <w:vMerge w:val="restart"/>
          </w:tcPr>
          <w:p w14:paraId="5136C9BD" w14:textId="77777777" w:rsidR="00E81CAA" w:rsidRDefault="00000000">
            <w:r>
              <w:lastRenderedPageBreak/>
              <w:t>Fuel geometry</w:t>
            </w:r>
          </w:p>
        </w:tc>
        <w:tc>
          <w:tcPr>
            <w:tcW w:w="360" w:type="dxa"/>
            <w:vMerge w:val="restart"/>
          </w:tcPr>
          <w:p w14:paraId="3DE6273C" w14:textId="77777777" w:rsidR="00E81CAA" w:rsidRDefault="00000000">
            <w:r>
              <w:t>No</w:t>
            </w:r>
            <w:r>
              <w:br/>
            </w:r>
          </w:p>
        </w:tc>
        <w:tc>
          <w:tcPr>
            <w:tcW w:w="360" w:type="dxa"/>
          </w:tcPr>
          <w:p w14:paraId="417BFEE4" w14:textId="77777777" w:rsidR="00E81CAA" w:rsidRDefault="00000000">
            <w:r>
              <w:t>Intact canister</w:t>
            </w:r>
          </w:p>
        </w:tc>
        <w:tc>
          <w:tcPr>
            <w:tcW w:w="360" w:type="dxa"/>
            <w:vMerge w:val="restart"/>
          </w:tcPr>
          <w:p w14:paraId="4CEE3F5A" w14:textId="77777777" w:rsidR="00E81CAA" w:rsidRDefault="00E81CAA"/>
        </w:tc>
        <w:tc>
          <w:tcPr>
            <w:tcW w:w="360" w:type="dxa"/>
            <w:vMerge w:val="restart"/>
          </w:tcPr>
          <w:p w14:paraId="6B014752" w14:textId="77777777" w:rsidR="00E81CAA" w:rsidRDefault="00000000">
            <w:r>
              <w:t>No</w:t>
            </w:r>
            <w:r>
              <w:br/>
            </w:r>
          </w:p>
        </w:tc>
        <w:tc>
          <w:tcPr>
            <w:tcW w:w="360" w:type="dxa"/>
          </w:tcPr>
          <w:p w14:paraId="2B19F6A6" w14:textId="77777777" w:rsidR="00E81CAA" w:rsidRDefault="00000000">
            <w:r>
              <w:t>Intact canister</w:t>
            </w:r>
          </w:p>
        </w:tc>
        <w:tc>
          <w:tcPr>
            <w:tcW w:w="360" w:type="dxa"/>
            <w:vMerge w:val="restart"/>
          </w:tcPr>
          <w:p w14:paraId="1E17FA79" w14:textId="77777777" w:rsidR="00E81CAA" w:rsidRDefault="00E81CAA"/>
        </w:tc>
      </w:tr>
      <w:tr w:rsidR="00E81CAA" w14:paraId="188ECA7B" w14:textId="77777777">
        <w:tc>
          <w:tcPr>
            <w:tcW w:w="360" w:type="dxa"/>
            <w:vMerge/>
          </w:tcPr>
          <w:p w14:paraId="68420638" w14:textId="77777777" w:rsidR="00E81CAA" w:rsidRDefault="00E81CAA"/>
        </w:tc>
        <w:tc>
          <w:tcPr>
            <w:tcW w:w="360" w:type="dxa"/>
            <w:vMerge/>
          </w:tcPr>
          <w:p w14:paraId="47F58C07" w14:textId="77777777" w:rsidR="00E81CAA" w:rsidRDefault="00E81CAA"/>
        </w:tc>
        <w:tc>
          <w:tcPr>
            <w:tcW w:w="360" w:type="dxa"/>
          </w:tcPr>
          <w:p w14:paraId="3209C1C9" w14:textId="77777777" w:rsidR="00E81CAA" w:rsidRDefault="00000000">
            <w:r>
              <w:t>Failed canister</w:t>
            </w:r>
          </w:p>
        </w:tc>
        <w:tc>
          <w:tcPr>
            <w:tcW w:w="360" w:type="dxa"/>
            <w:vMerge/>
          </w:tcPr>
          <w:p w14:paraId="3B5BFC4F" w14:textId="77777777" w:rsidR="00E81CAA" w:rsidRDefault="00E81CAA"/>
        </w:tc>
        <w:tc>
          <w:tcPr>
            <w:tcW w:w="360" w:type="dxa"/>
            <w:vMerge/>
          </w:tcPr>
          <w:p w14:paraId="52EB36B1" w14:textId="77777777" w:rsidR="00E81CAA" w:rsidRDefault="00E81CAA"/>
        </w:tc>
        <w:tc>
          <w:tcPr>
            <w:tcW w:w="360" w:type="dxa"/>
          </w:tcPr>
          <w:p w14:paraId="249E15E5" w14:textId="77777777" w:rsidR="00E81CAA" w:rsidRDefault="00000000">
            <w:r>
              <w:t>Failed canister</w:t>
            </w:r>
          </w:p>
        </w:tc>
        <w:tc>
          <w:tcPr>
            <w:tcW w:w="360" w:type="dxa"/>
            <w:vMerge/>
          </w:tcPr>
          <w:p w14:paraId="5FBAB3C1" w14:textId="77777777" w:rsidR="00E81CAA" w:rsidRDefault="00E81CAA"/>
        </w:tc>
      </w:tr>
      <w:tr w:rsidR="00E81CAA" w14:paraId="7A2618CC" w14:textId="77777777">
        <w:tc>
          <w:tcPr>
            <w:tcW w:w="360" w:type="dxa"/>
            <w:vMerge w:val="restart"/>
          </w:tcPr>
          <w:p w14:paraId="38FAA295" w14:textId="77777777" w:rsidR="00E81CAA" w:rsidRDefault="00000000">
            <w:r>
              <w:t>Mechanical stresses</w:t>
            </w:r>
          </w:p>
        </w:tc>
        <w:tc>
          <w:tcPr>
            <w:tcW w:w="360" w:type="dxa"/>
            <w:vMerge w:val="restart"/>
          </w:tcPr>
          <w:p w14:paraId="023BF610" w14:textId="77777777" w:rsidR="00E81CAA" w:rsidRDefault="00000000">
            <w:r>
              <w:t>No</w:t>
            </w:r>
            <w:r>
              <w:br/>
            </w:r>
          </w:p>
        </w:tc>
        <w:tc>
          <w:tcPr>
            <w:tcW w:w="360" w:type="dxa"/>
          </w:tcPr>
          <w:p w14:paraId="515B85AC" w14:textId="77777777" w:rsidR="00E81CAA" w:rsidRDefault="00000000">
            <w:r>
              <w:t>Intact canister</w:t>
            </w:r>
          </w:p>
        </w:tc>
        <w:tc>
          <w:tcPr>
            <w:tcW w:w="360" w:type="dxa"/>
            <w:vMerge w:val="restart"/>
          </w:tcPr>
          <w:p w14:paraId="3F240ABA" w14:textId="77777777" w:rsidR="00E81CAA" w:rsidRDefault="00E81CAA"/>
        </w:tc>
        <w:tc>
          <w:tcPr>
            <w:tcW w:w="360" w:type="dxa"/>
            <w:vMerge w:val="restart"/>
          </w:tcPr>
          <w:p w14:paraId="64BC59FC" w14:textId="77777777" w:rsidR="00E81CAA" w:rsidRDefault="00000000">
            <w:r>
              <w:t>Yes</w:t>
            </w:r>
            <w:r>
              <w:br/>
              <w:t>Pressure build-up inside the canister.</w:t>
            </w:r>
          </w:p>
        </w:tc>
        <w:tc>
          <w:tcPr>
            <w:tcW w:w="360" w:type="dxa"/>
          </w:tcPr>
          <w:p w14:paraId="28D4FF46" w14:textId="77777777" w:rsidR="00E81CAA" w:rsidRDefault="00000000">
            <w:r>
              <w:t>Intact canister</w:t>
            </w:r>
          </w:p>
        </w:tc>
        <w:tc>
          <w:tcPr>
            <w:tcW w:w="360" w:type="dxa"/>
          </w:tcPr>
          <w:p w14:paraId="0E51FB65" w14:textId="77777777" w:rsidR="00E81CAA" w:rsidRDefault="00000000">
            <w:r>
              <w:t xml:space="preserve">Neglected for an intact canister. </w:t>
            </w:r>
          </w:p>
        </w:tc>
      </w:tr>
      <w:tr w:rsidR="00E81CAA" w14:paraId="44567B80" w14:textId="77777777">
        <w:tc>
          <w:tcPr>
            <w:tcW w:w="360" w:type="dxa"/>
            <w:vMerge/>
          </w:tcPr>
          <w:p w14:paraId="22923269" w14:textId="77777777" w:rsidR="00E81CAA" w:rsidRDefault="00E81CAA"/>
        </w:tc>
        <w:tc>
          <w:tcPr>
            <w:tcW w:w="360" w:type="dxa"/>
            <w:vMerge/>
          </w:tcPr>
          <w:p w14:paraId="5DA4B9FD" w14:textId="77777777" w:rsidR="00E81CAA" w:rsidRDefault="00E81CAA"/>
        </w:tc>
        <w:tc>
          <w:tcPr>
            <w:tcW w:w="360" w:type="dxa"/>
          </w:tcPr>
          <w:p w14:paraId="13800291" w14:textId="77777777" w:rsidR="00E81CAA" w:rsidRDefault="00000000">
            <w:r>
              <w:t>Failed canister</w:t>
            </w:r>
          </w:p>
        </w:tc>
        <w:tc>
          <w:tcPr>
            <w:tcW w:w="360" w:type="dxa"/>
            <w:vMerge/>
          </w:tcPr>
          <w:p w14:paraId="30EF3E7B" w14:textId="77777777" w:rsidR="00E81CAA" w:rsidRDefault="00E81CAA"/>
        </w:tc>
        <w:tc>
          <w:tcPr>
            <w:tcW w:w="360" w:type="dxa"/>
            <w:vMerge/>
          </w:tcPr>
          <w:p w14:paraId="653CCB4C" w14:textId="77777777" w:rsidR="00E81CAA" w:rsidRDefault="00E81CAA"/>
        </w:tc>
        <w:tc>
          <w:tcPr>
            <w:tcW w:w="360" w:type="dxa"/>
          </w:tcPr>
          <w:p w14:paraId="685021E9" w14:textId="77777777" w:rsidR="00E81CAA" w:rsidRDefault="00000000">
            <w:r>
              <w:t>Failed canister</w:t>
            </w:r>
          </w:p>
        </w:tc>
        <w:tc>
          <w:tcPr>
            <w:tcW w:w="360" w:type="dxa"/>
          </w:tcPr>
          <w:p w14:paraId="6531D8C9" w14:textId="77777777" w:rsidR="00E81CAA" w:rsidRDefault="00000000">
            <w:r>
              <w:t xml:space="preserve"> For a failed canister, see C07.</w:t>
            </w:r>
          </w:p>
        </w:tc>
      </w:tr>
      <w:tr w:rsidR="00E81CAA" w14:paraId="48E684D0" w14:textId="77777777">
        <w:tc>
          <w:tcPr>
            <w:tcW w:w="360" w:type="dxa"/>
            <w:vMerge w:val="restart"/>
          </w:tcPr>
          <w:p w14:paraId="44CCA73B" w14:textId="77777777" w:rsidR="00E81CAA" w:rsidRDefault="00000000">
            <w:r>
              <w:t>Radionuclide inventory</w:t>
            </w:r>
          </w:p>
        </w:tc>
        <w:tc>
          <w:tcPr>
            <w:tcW w:w="360" w:type="dxa"/>
            <w:vMerge w:val="restart"/>
          </w:tcPr>
          <w:p w14:paraId="7A385214" w14:textId="77777777" w:rsidR="00E81CAA" w:rsidRDefault="00000000">
            <w:r>
              <w:t>No</w:t>
            </w:r>
            <w:r>
              <w:br/>
            </w:r>
          </w:p>
        </w:tc>
        <w:tc>
          <w:tcPr>
            <w:tcW w:w="360" w:type="dxa"/>
          </w:tcPr>
          <w:p w14:paraId="5DB1CCB0" w14:textId="77777777" w:rsidR="00E81CAA" w:rsidRDefault="00000000">
            <w:r>
              <w:t>Intact canister</w:t>
            </w:r>
          </w:p>
        </w:tc>
        <w:tc>
          <w:tcPr>
            <w:tcW w:w="360" w:type="dxa"/>
            <w:vMerge w:val="restart"/>
          </w:tcPr>
          <w:p w14:paraId="09066CDC" w14:textId="77777777" w:rsidR="00E81CAA" w:rsidRDefault="00E81CAA"/>
        </w:tc>
        <w:tc>
          <w:tcPr>
            <w:tcW w:w="360" w:type="dxa"/>
            <w:vMerge w:val="restart"/>
          </w:tcPr>
          <w:p w14:paraId="568ADD22" w14:textId="77777777" w:rsidR="00E81CAA" w:rsidRDefault="00000000">
            <w:r>
              <w:t>No</w:t>
            </w:r>
            <w:r>
              <w:br/>
            </w:r>
          </w:p>
        </w:tc>
        <w:tc>
          <w:tcPr>
            <w:tcW w:w="360" w:type="dxa"/>
          </w:tcPr>
          <w:p w14:paraId="28523772" w14:textId="77777777" w:rsidR="00E81CAA" w:rsidRDefault="00000000">
            <w:r>
              <w:t>Intact canister</w:t>
            </w:r>
          </w:p>
        </w:tc>
        <w:tc>
          <w:tcPr>
            <w:tcW w:w="360" w:type="dxa"/>
            <w:vMerge w:val="restart"/>
          </w:tcPr>
          <w:p w14:paraId="7525DEF0" w14:textId="77777777" w:rsidR="00E81CAA" w:rsidRDefault="00E81CAA"/>
        </w:tc>
      </w:tr>
      <w:tr w:rsidR="00E81CAA" w14:paraId="4A4E36EB" w14:textId="77777777">
        <w:tc>
          <w:tcPr>
            <w:tcW w:w="360" w:type="dxa"/>
            <w:vMerge/>
          </w:tcPr>
          <w:p w14:paraId="4E82017E" w14:textId="77777777" w:rsidR="00E81CAA" w:rsidRDefault="00E81CAA"/>
        </w:tc>
        <w:tc>
          <w:tcPr>
            <w:tcW w:w="360" w:type="dxa"/>
            <w:vMerge/>
          </w:tcPr>
          <w:p w14:paraId="6C80281F" w14:textId="77777777" w:rsidR="00E81CAA" w:rsidRDefault="00E81CAA"/>
        </w:tc>
        <w:tc>
          <w:tcPr>
            <w:tcW w:w="360" w:type="dxa"/>
          </w:tcPr>
          <w:p w14:paraId="0B9015F1" w14:textId="77777777" w:rsidR="00E81CAA" w:rsidRDefault="00000000">
            <w:r>
              <w:t>Failed canister</w:t>
            </w:r>
          </w:p>
        </w:tc>
        <w:tc>
          <w:tcPr>
            <w:tcW w:w="360" w:type="dxa"/>
            <w:vMerge/>
          </w:tcPr>
          <w:p w14:paraId="31A66896" w14:textId="77777777" w:rsidR="00E81CAA" w:rsidRDefault="00E81CAA"/>
        </w:tc>
        <w:tc>
          <w:tcPr>
            <w:tcW w:w="360" w:type="dxa"/>
            <w:vMerge/>
          </w:tcPr>
          <w:p w14:paraId="58071882" w14:textId="77777777" w:rsidR="00E81CAA" w:rsidRDefault="00E81CAA"/>
        </w:tc>
        <w:tc>
          <w:tcPr>
            <w:tcW w:w="360" w:type="dxa"/>
          </w:tcPr>
          <w:p w14:paraId="23442126" w14:textId="77777777" w:rsidR="00E81CAA" w:rsidRDefault="00000000">
            <w:r>
              <w:t>Failed canister</w:t>
            </w:r>
          </w:p>
        </w:tc>
        <w:tc>
          <w:tcPr>
            <w:tcW w:w="360" w:type="dxa"/>
            <w:vMerge/>
          </w:tcPr>
          <w:p w14:paraId="07B87431" w14:textId="77777777" w:rsidR="00E81CAA" w:rsidRDefault="00E81CAA"/>
        </w:tc>
      </w:tr>
      <w:tr w:rsidR="00E81CAA" w14:paraId="6F5AF678" w14:textId="77777777">
        <w:tc>
          <w:tcPr>
            <w:tcW w:w="360" w:type="dxa"/>
            <w:vMerge w:val="restart"/>
          </w:tcPr>
          <w:p w14:paraId="359DBB46" w14:textId="77777777" w:rsidR="00E81CAA" w:rsidRDefault="00000000">
            <w:r>
              <w:t>Material composition</w:t>
            </w:r>
          </w:p>
        </w:tc>
        <w:tc>
          <w:tcPr>
            <w:tcW w:w="360" w:type="dxa"/>
            <w:vMerge w:val="restart"/>
          </w:tcPr>
          <w:p w14:paraId="7F264777" w14:textId="77777777" w:rsidR="00E81CAA" w:rsidRDefault="00000000">
            <w:r>
              <w:t>No</w:t>
            </w:r>
            <w:r>
              <w:br/>
            </w:r>
          </w:p>
        </w:tc>
        <w:tc>
          <w:tcPr>
            <w:tcW w:w="360" w:type="dxa"/>
          </w:tcPr>
          <w:p w14:paraId="7A9094AA" w14:textId="77777777" w:rsidR="00E81CAA" w:rsidRDefault="00000000">
            <w:r>
              <w:t>Intact canister</w:t>
            </w:r>
          </w:p>
        </w:tc>
        <w:tc>
          <w:tcPr>
            <w:tcW w:w="360" w:type="dxa"/>
            <w:vMerge w:val="restart"/>
          </w:tcPr>
          <w:p w14:paraId="17A44874" w14:textId="77777777" w:rsidR="00E81CAA" w:rsidRDefault="00E81CAA"/>
        </w:tc>
        <w:tc>
          <w:tcPr>
            <w:tcW w:w="360" w:type="dxa"/>
            <w:vMerge w:val="restart"/>
          </w:tcPr>
          <w:p w14:paraId="147C4603" w14:textId="77777777" w:rsidR="00E81CAA" w:rsidRDefault="00000000">
            <w:r>
              <w:t>No</w:t>
            </w:r>
            <w:r>
              <w:br/>
            </w:r>
          </w:p>
        </w:tc>
        <w:tc>
          <w:tcPr>
            <w:tcW w:w="360" w:type="dxa"/>
          </w:tcPr>
          <w:p w14:paraId="7E969995" w14:textId="77777777" w:rsidR="00E81CAA" w:rsidRDefault="00000000">
            <w:r>
              <w:t>Intact canister</w:t>
            </w:r>
          </w:p>
        </w:tc>
        <w:tc>
          <w:tcPr>
            <w:tcW w:w="360" w:type="dxa"/>
            <w:vMerge w:val="restart"/>
          </w:tcPr>
          <w:p w14:paraId="728EE7AE" w14:textId="77777777" w:rsidR="00E81CAA" w:rsidRDefault="00E81CAA"/>
        </w:tc>
      </w:tr>
      <w:tr w:rsidR="00E81CAA" w14:paraId="35757B99" w14:textId="77777777">
        <w:tc>
          <w:tcPr>
            <w:tcW w:w="360" w:type="dxa"/>
            <w:vMerge/>
          </w:tcPr>
          <w:p w14:paraId="0FAE47F7" w14:textId="77777777" w:rsidR="00E81CAA" w:rsidRDefault="00E81CAA"/>
        </w:tc>
        <w:tc>
          <w:tcPr>
            <w:tcW w:w="360" w:type="dxa"/>
            <w:vMerge/>
          </w:tcPr>
          <w:p w14:paraId="2C0B97A3" w14:textId="77777777" w:rsidR="00E81CAA" w:rsidRDefault="00E81CAA"/>
        </w:tc>
        <w:tc>
          <w:tcPr>
            <w:tcW w:w="360" w:type="dxa"/>
          </w:tcPr>
          <w:p w14:paraId="53C517F0" w14:textId="77777777" w:rsidR="00E81CAA" w:rsidRDefault="00000000">
            <w:r>
              <w:t>Failed canister</w:t>
            </w:r>
          </w:p>
        </w:tc>
        <w:tc>
          <w:tcPr>
            <w:tcW w:w="360" w:type="dxa"/>
            <w:vMerge/>
          </w:tcPr>
          <w:p w14:paraId="4B343637" w14:textId="77777777" w:rsidR="00E81CAA" w:rsidRDefault="00E81CAA"/>
        </w:tc>
        <w:tc>
          <w:tcPr>
            <w:tcW w:w="360" w:type="dxa"/>
            <w:vMerge/>
          </w:tcPr>
          <w:p w14:paraId="2D10C8A1" w14:textId="77777777" w:rsidR="00E81CAA" w:rsidRDefault="00E81CAA"/>
        </w:tc>
        <w:tc>
          <w:tcPr>
            <w:tcW w:w="360" w:type="dxa"/>
          </w:tcPr>
          <w:p w14:paraId="77ED8A7F" w14:textId="77777777" w:rsidR="00E81CAA" w:rsidRDefault="00000000">
            <w:r>
              <w:t>Failed canister</w:t>
            </w:r>
          </w:p>
        </w:tc>
        <w:tc>
          <w:tcPr>
            <w:tcW w:w="360" w:type="dxa"/>
            <w:vMerge/>
          </w:tcPr>
          <w:p w14:paraId="6EE72B50" w14:textId="77777777" w:rsidR="00E81CAA" w:rsidRDefault="00E81CAA"/>
        </w:tc>
      </w:tr>
      <w:tr w:rsidR="00E81CAA" w14:paraId="36243E13" w14:textId="77777777">
        <w:tc>
          <w:tcPr>
            <w:tcW w:w="360" w:type="dxa"/>
            <w:vMerge w:val="restart"/>
          </w:tcPr>
          <w:p w14:paraId="771366D5" w14:textId="77777777" w:rsidR="00E81CAA" w:rsidRDefault="00000000">
            <w:r>
              <w:t>Water composition</w:t>
            </w:r>
          </w:p>
        </w:tc>
        <w:tc>
          <w:tcPr>
            <w:tcW w:w="360" w:type="dxa"/>
            <w:vMerge w:val="restart"/>
          </w:tcPr>
          <w:p w14:paraId="3E5CF9CE" w14:textId="77777777" w:rsidR="00E81CAA" w:rsidRDefault="00000000">
            <w:r>
              <w:t>Yes</w:t>
            </w:r>
            <w:r>
              <w:br/>
              <w:t>Water composition influences the corrosion rate and the corrosion products formed.</w:t>
            </w:r>
          </w:p>
        </w:tc>
        <w:tc>
          <w:tcPr>
            <w:tcW w:w="360" w:type="dxa"/>
          </w:tcPr>
          <w:p w14:paraId="0FE83A91" w14:textId="77777777" w:rsidR="00E81CAA" w:rsidRDefault="00000000">
            <w:r>
              <w:t>Intact canister</w:t>
            </w:r>
          </w:p>
        </w:tc>
        <w:tc>
          <w:tcPr>
            <w:tcW w:w="360" w:type="dxa"/>
          </w:tcPr>
          <w:p w14:paraId="5B1B8146" w14:textId="77777777" w:rsidR="00E81CAA" w:rsidRDefault="00000000">
            <w:r>
              <w:t xml:space="preserve">Neglected for an intact canister. </w:t>
            </w:r>
          </w:p>
        </w:tc>
        <w:tc>
          <w:tcPr>
            <w:tcW w:w="360" w:type="dxa"/>
            <w:vMerge w:val="restart"/>
          </w:tcPr>
          <w:p w14:paraId="493B47E6" w14:textId="77777777" w:rsidR="00E81CAA" w:rsidRDefault="00000000">
            <w:r>
              <w:t>Yes</w:t>
            </w:r>
            <w:r>
              <w:br/>
              <w:t>Release of soluble corrosion products.</w:t>
            </w:r>
          </w:p>
        </w:tc>
        <w:tc>
          <w:tcPr>
            <w:tcW w:w="360" w:type="dxa"/>
          </w:tcPr>
          <w:p w14:paraId="02422ADC" w14:textId="77777777" w:rsidR="00E81CAA" w:rsidRDefault="00000000">
            <w:r>
              <w:t>Intact canister</w:t>
            </w:r>
          </w:p>
        </w:tc>
        <w:tc>
          <w:tcPr>
            <w:tcW w:w="360" w:type="dxa"/>
          </w:tcPr>
          <w:p w14:paraId="3F72E767" w14:textId="77777777" w:rsidR="00E81CAA" w:rsidRDefault="00000000">
            <w:r>
              <w:t xml:space="preserve">Neglected for an intact canister. </w:t>
            </w:r>
          </w:p>
        </w:tc>
      </w:tr>
      <w:tr w:rsidR="00E81CAA" w14:paraId="2B2F48FE" w14:textId="77777777">
        <w:tc>
          <w:tcPr>
            <w:tcW w:w="360" w:type="dxa"/>
            <w:vMerge/>
          </w:tcPr>
          <w:p w14:paraId="276E3FB6" w14:textId="77777777" w:rsidR="00E81CAA" w:rsidRDefault="00E81CAA"/>
        </w:tc>
        <w:tc>
          <w:tcPr>
            <w:tcW w:w="360" w:type="dxa"/>
            <w:vMerge/>
          </w:tcPr>
          <w:p w14:paraId="4B8EF6AB" w14:textId="77777777" w:rsidR="00E81CAA" w:rsidRDefault="00E81CAA"/>
        </w:tc>
        <w:tc>
          <w:tcPr>
            <w:tcW w:w="360" w:type="dxa"/>
          </w:tcPr>
          <w:p w14:paraId="4699D7E3" w14:textId="77777777" w:rsidR="00E81CAA" w:rsidRDefault="00000000">
            <w:r>
              <w:t>Failed canister</w:t>
            </w:r>
          </w:p>
        </w:tc>
        <w:tc>
          <w:tcPr>
            <w:tcW w:w="360" w:type="dxa"/>
          </w:tcPr>
          <w:p w14:paraId="16FBEA2C" w14:textId="77777777" w:rsidR="00E81CAA" w:rsidRDefault="00000000">
            <w:r>
              <w:t>For a failed canister see C07.</w:t>
            </w:r>
          </w:p>
        </w:tc>
        <w:tc>
          <w:tcPr>
            <w:tcW w:w="360" w:type="dxa"/>
            <w:vMerge/>
          </w:tcPr>
          <w:p w14:paraId="59535121" w14:textId="77777777" w:rsidR="00E81CAA" w:rsidRDefault="00E81CAA"/>
        </w:tc>
        <w:tc>
          <w:tcPr>
            <w:tcW w:w="360" w:type="dxa"/>
          </w:tcPr>
          <w:p w14:paraId="6C5C5333" w14:textId="77777777" w:rsidR="00E81CAA" w:rsidRDefault="00000000">
            <w:r>
              <w:t>Failed canister</w:t>
            </w:r>
          </w:p>
        </w:tc>
        <w:tc>
          <w:tcPr>
            <w:tcW w:w="360" w:type="dxa"/>
          </w:tcPr>
          <w:p w14:paraId="2CF0C12B" w14:textId="77777777" w:rsidR="00E81CAA" w:rsidRDefault="00000000">
            <w:r>
              <w:t>See C07.</w:t>
            </w:r>
          </w:p>
        </w:tc>
      </w:tr>
      <w:tr w:rsidR="00E81CAA" w14:paraId="2B2EBDA4" w14:textId="77777777">
        <w:tc>
          <w:tcPr>
            <w:tcW w:w="360" w:type="dxa"/>
            <w:vMerge w:val="restart"/>
          </w:tcPr>
          <w:p w14:paraId="500FFEDB" w14:textId="77777777" w:rsidR="00E81CAA" w:rsidRDefault="00000000">
            <w:r>
              <w:t>Gas composition</w:t>
            </w:r>
          </w:p>
        </w:tc>
        <w:tc>
          <w:tcPr>
            <w:tcW w:w="360" w:type="dxa"/>
            <w:vMerge w:val="restart"/>
          </w:tcPr>
          <w:p w14:paraId="10B0F572" w14:textId="77777777" w:rsidR="00E81CAA" w:rsidRDefault="00000000">
            <w:r>
              <w:t>Yes</w:t>
            </w:r>
            <w:r>
              <w:br/>
              <w:t>Presence of water vapour.</w:t>
            </w:r>
          </w:p>
        </w:tc>
        <w:tc>
          <w:tcPr>
            <w:tcW w:w="360" w:type="dxa"/>
          </w:tcPr>
          <w:p w14:paraId="6FC4E0BE" w14:textId="77777777" w:rsidR="00E81CAA" w:rsidRDefault="00000000">
            <w:r>
              <w:t>Intact canister</w:t>
            </w:r>
          </w:p>
        </w:tc>
        <w:tc>
          <w:tcPr>
            <w:tcW w:w="360" w:type="dxa"/>
          </w:tcPr>
          <w:p w14:paraId="6EEEBA0E" w14:textId="77777777" w:rsidR="00E81CAA" w:rsidRDefault="00000000">
            <w:r>
              <w:t xml:space="preserve">Neglected for an intact canister. </w:t>
            </w:r>
          </w:p>
        </w:tc>
        <w:tc>
          <w:tcPr>
            <w:tcW w:w="360" w:type="dxa"/>
            <w:vMerge w:val="restart"/>
          </w:tcPr>
          <w:p w14:paraId="57648D9E" w14:textId="77777777" w:rsidR="00E81CAA" w:rsidRDefault="00000000">
            <w:r>
              <w:t>Yes</w:t>
            </w:r>
            <w:r>
              <w:br/>
              <w:t>Hydrogen build-up.</w:t>
            </w:r>
          </w:p>
        </w:tc>
        <w:tc>
          <w:tcPr>
            <w:tcW w:w="360" w:type="dxa"/>
          </w:tcPr>
          <w:p w14:paraId="4799BAD8" w14:textId="77777777" w:rsidR="00E81CAA" w:rsidRDefault="00000000">
            <w:r>
              <w:t>Intact canister</w:t>
            </w:r>
          </w:p>
        </w:tc>
        <w:tc>
          <w:tcPr>
            <w:tcW w:w="360" w:type="dxa"/>
          </w:tcPr>
          <w:p w14:paraId="6FA1BF24" w14:textId="77777777" w:rsidR="00E81CAA" w:rsidRDefault="00000000">
            <w:r>
              <w:t xml:space="preserve">Neglected for an intact canister. </w:t>
            </w:r>
          </w:p>
        </w:tc>
      </w:tr>
      <w:tr w:rsidR="00E81CAA" w14:paraId="13343A5C" w14:textId="77777777">
        <w:tc>
          <w:tcPr>
            <w:tcW w:w="360" w:type="dxa"/>
            <w:vMerge/>
          </w:tcPr>
          <w:p w14:paraId="3B2E1645" w14:textId="77777777" w:rsidR="00E81CAA" w:rsidRDefault="00E81CAA"/>
        </w:tc>
        <w:tc>
          <w:tcPr>
            <w:tcW w:w="360" w:type="dxa"/>
            <w:vMerge/>
          </w:tcPr>
          <w:p w14:paraId="721918CD" w14:textId="77777777" w:rsidR="00E81CAA" w:rsidRDefault="00E81CAA"/>
        </w:tc>
        <w:tc>
          <w:tcPr>
            <w:tcW w:w="360" w:type="dxa"/>
          </w:tcPr>
          <w:p w14:paraId="47D9521B" w14:textId="77777777" w:rsidR="00E81CAA" w:rsidRDefault="00000000">
            <w:r>
              <w:t>Failed canister</w:t>
            </w:r>
          </w:p>
        </w:tc>
        <w:tc>
          <w:tcPr>
            <w:tcW w:w="360" w:type="dxa"/>
          </w:tcPr>
          <w:p w14:paraId="772FA35B" w14:textId="77777777" w:rsidR="00E81CAA" w:rsidRDefault="00000000">
            <w:r>
              <w:t>For a failed canister see C07.</w:t>
            </w:r>
          </w:p>
        </w:tc>
        <w:tc>
          <w:tcPr>
            <w:tcW w:w="360" w:type="dxa"/>
            <w:vMerge/>
          </w:tcPr>
          <w:p w14:paraId="799ADA2F" w14:textId="77777777" w:rsidR="00E81CAA" w:rsidRDefault="00E81CAA"/>
        </w:tc>
        <w:tc>
          <w:tcPr>
            <w:tcW w:w="360" w:type="dxa"/>
          </w:tcPr>
          <w:p w14:paraId="44B12E4A" w14:textId="77777777" w:rsidR="00E81CAA" w:rsidRDefault="00000000">
            <w:r>
              <w:t>Failed canister</w:t>
            </w:r>
          </w:p>
        </w:tc>
        <w:tc>
          <w:tcPr>
            <w:tcW w:w="360" w:type="dxa"/>
          </w:tcPr>
          <w:p w14:paraId="5C49B867" w14:textId="77777777" w:rsidR="00E81CAA" w:rsidRDefault="00000000">
            <w:r>
              <w:t>See C07.</w:t>
            </w:r>
          </w:p>
        </w:tc>
      </w:tr>
    </w:tbl>
    <w:p w14:paraId="49C3335C" w14:textId="77777777" w:rsidR="00F53459" w:rsidRDefault="00F53459" w:rsidP="00F53459">
      <w:pPr>
        <w:pStyle w:val="Heading4"/>
        <w:rPr>
          <w:lang w:val="en-GB"/>
        </w:rPr>
      </w:pPr>
      <w:r>
        <w:rPr>
          <w:lang w:val="en-GB"/>
        </w:rPr>
        <w:t xml:space="preserve">Natural and anthropogenic analogues </w:t>
      </w:r>
    </w:p>
    <w:p w14:paraId="609628B0" w14:textId="77777777" w:rsidR="00F53459" w:rsidRDefault="00F53459" w:rsidP="00F53459">
      <w:pPr>
        <w:pStyle w:val="BodyText"/>
        <w:rPr>
          <w:lang w:val="en-GB"/>
        </w:rPr>
      </w:pPr>
      <w:r>
        <w:rPr>
          <w:lang w:val="en-GB"/>
        </w:rPr>
        <w:t xml:space="preserve">Text </w:t>
      </w:r>
    </w:p>
    <w:p w14:paraId="7BA3D7BA" w14:textId="77777777" w:rsidR="00F53459" w:rsidRDefault="00F53459" w:rsidP="00F53459">
      <w:pPr>
        <w:pStyle w:val="Heading4"/>
        <w:rPr>
          <w:lang w:val="en-GB"/>
        </w:rPr>
      </w:pPr>
      <w:r>
        <w:rPr>
          <w:lang w:val="en-GB"/>
        </w:rPr>
        <w:t>Boundary conditions</w:t>
      </w:r>
    </w:p>
    <w:p w14:paraId="5797FB12" w14:textId="77777777" w:rsidR="00F53459" w:rsidRDefault="00F53459" w:rsidP="00F53459">
      <w:pPr>
        <w:pStyle w:val="BodyText"/>
        <w:rPr>
          <w:lang w:val="en-GB"/>
        </w:rPr>
      </w:pPr>
      <w:r>
        <w:rPr>
          <w:lang w:val="en-GB"/>
        </w:rPr>
        <w:t>Text</w:t>
      </w:r>
    </w:p>
    <w:p w14:paraId="7C87CF28" w14:textId="77777777" w:rsidR="00F53459" w:rsidRDefault="00F53459" w:rsidP="00F53459">
      <w:pPr>
        <w:pStyle w:val="Heading4"/>
        <w:rPr>
          <w:lang w:val="en-GB"/>
        </w:rPr>
      </w:pPr>
      <w:r>
        <w:rPr>
          <w:lang w:val="en-GB"/>
        </w:rPr>
        <w:t>Model and experimental studies</w:t>
      </w:r>
    </w:p>
    <w:p w14:paraId="012327C6" w14:textId="77777777" w:rsidR="00F53459" w:rsidRDefault="00F53459" w:rsidP="00F53459">
      <w:pPr>
        <w:pStyle w:val="BodyText"/>
        <w:rPr>
          <w:lang w:val="en-GB"/>
        </w:rPr>
      </w:pPr>
      <w:r>
        <w:rPr>
          <w:lang w:val="en-GB"/>
        </w:rPr>
        <w:t xml:space="preserve">Text </w:t>
      </w:r>
    </w:p>
    <w:p w14:paraId="3CB97C52" w14:textId="77777777" w:rsidR="00F53459" w:rsidRDefault="00F53459" w:rsidP="00F53459">
      <w:pPr>
        <w:pStyle w:val="Heading4"/>
        <w:rPr>
          <w:lang w:val="en-GB"/>
        </w:rPr>
      </w:pPr>
      <w:r>
        <w:rPr>
          <w:lang w:val="en-GB"/>
        </w:rPr>
        <w:t>Time perspective</w:t>
      </w:r>
    </w:p>
    <w:p w14:paraId="32E321C5" w14:textId="77777777" w:rsidR="00F53459" w:rsidRDefault="00F53459" w:rsidP="00F53459">
      <w:pPr>
        <w:pStyle w:val="BodyText"/>
        <w:rPr>
          <w:lang w:val="en-GB"/>
        </w:rPr>
      </w:pPr>
      <w:r>
        <w:rPr>
          <w:lang w:val="en-GB"/>
        </w:rPr>
        <w:t>Text</w:t>
      </w:r>
    </w:p>
    <w:p w14:paraId="4E93488D" w14:textId="77777777" w:rsidR="00F53459" w:rsidRDefault="00F53459" w:rsidP="00F53459">
      <w:pPr>
        <w:pStyle w:val="Heading4"/>
        <w:rPr>
          <w:lang w:val="en-GB"/>
        </w:rPr>
      </w:pPr>
      <w:r>
        <w:rPr>
          <w:lang w:val="en-GB"/>
        </w:rPr>
        <w:t>Impact on safety functions</w:t>
      </w:r>
    </w:p>
    <w:p w14:paraId="035315BA" w14:textId="77777777" w:rsidR="00F53459" w:rsidRDefault="00F53459" w:rsidP="00F53459">
      <w:pPr>
        <w:pStyle w:val="BodyText"/>
        <w:rPr>
          <w:lang w:val="en-GB"/>
        </w:rPr>
      </w:pPr>
      <w:r>
        <w:rPr>
          <w:lang w:val="en-GB"/>
        </w:rPr>
        <w:t>Text</w:t>
      </w:r>
    </w:p>
    <w:p w14:paraId="25754582" w14:textId="77777777" w:rsidR="00F53459" w:rsidRDefault="00F53459" w:rsidP="00F53459">
      <w:pPr>
        <w:pStyle w:val="Heading4"/>
        <w:rPr>
          <w:lang w:val="en-GB"/>
        </w:rPr>
      </w:pPr>
      <w:r>
        <w:rPr>
          <w:lang w:val="en-GB"/>
        </w:rPr>
        <w:t xml:space="preserve">Handling of the process in the assessments of post-closure safety </w:t>
      </w:r>
    </w:p>
    <w:p w14:paraId="1EF843E7" w14:textId="77777777" w:rsidR="00F53459" w:rsidRDefault="00F53459" w:rsidP="00F53459">
      <w:pPr>
        <w:pStyle w:val="BodyText"/>
        <w:rPr>
          <w:lang w:val="en-GB"/>
        </w:rPr>
      </w:pPr>
      <w:r>
        <w:rPr>
          <w:lang w:val="en-GB"/>
        </w:rPr>
        <w:t xml:space="preserve">Text </w:t>
      </w:r>
    </w:p>
    <w:p w14:paraId="3551BDD3" w14:textId="77777777" w:rsidR="00F53459" w:rsidRDefault="00F53459" w:rsidP="00F53459">
      <w:pPr>
        <w:pStyle w:val="Heading5"/>
        <w:rPr>
          <w:lang w:val="en-GB"/>
        </w:rPr>
      </w:pPr>
      <w:r>
        <w:rPr>
          <w:lang w:val="en-GB"/>
        </w:rPr>
        <w:t>Handling in the FSAR</w:t>
      </w:r>
    </w:p>
    <w:p w14:paraId="1BEC1761" w14:textId="77777777" w:rsidR="00F53459" w:rsidRDefault="00F53459" w:rsidP="00F53459">
      <w:pPr>
        <w:pStyle w:val="BodyText"/>
        <w:rPr>
          <w:lang w:val="en-GB"/>
        </w:rPr>
      </w:pPr>
      <w:r>
        <w:rPr>
          <w:lang w:val="en-GB"/>
        </w:rPr>
        <w:t>Text</w:t>
      </w:r>
    </w:p>
    <w:p w14:paraId="4B49A1E7" w14:textId="77777777" w:rsidR="00F53459" w:rsidRDefault="00F53459" w:rsidP="00F53459">
      <w:pPr>
        <w:pStyle w:val="Heading5"/>
        <w:rPr>
          <w:lang w:val="en-GB"/>
        </w:rPr>
      </w:pPr>
      <w:r>
        <w:rPr>
          <w:lang w:val="en-GB"/>
        </w:rPr>
        <w:t>Changes since the PSAR</w:t>
      </w:r>
    </w:p>
    <w:p w14:paraId="62D50790" w14:textId="77777777" w:rsidR="00F53459" w:rsidRDefault="00F53459" w:rsidP="00F53459">
      <w:pPr>
        <w:pStyle w:val="BodyText"/>
        <w:rPr>
          <w:lang w:val="en-GB"/>
        </w:rPr>
      </w:pPr>
      <w:r>
        <w:rPr>
          <w:lang w:val="en-GB"/>
        </w:rPr>
        <w:t xml:space="preserve">Text  </w:t>
      </w:r>
    </w:p>
    <w:p w14:paraId="219007B1" w14:textId="77777777" w:rsidR="00F53459" w:rsidRDefault="00F53459" w:rsidP="00F53459">
      <w:pPr>
        <w:pStyle w:val="Heading4"/>
        <w:rPr>
          <w:lang w:val="en-GB"/>
        </w:rPr>
      </w:pPr>
      <w:r>
        <w:rPr>
          <w:lang w:val="en-GB"/>
        </w:rPr>
        <w:lastRenderedPageBreak/>
        <w:t>Handling of uncertainties in the FSAR</w:t>
      </w:r>
    </w:p>
    <w:p w14:paraId="6B564C9D" w14:textId="77777777" w:rsidR="00412787" w:rsidRPr="00412787" w:rsidRDefault="00412787" w:rsidP="00412787">
      <w:pPr>
        <w:pStyle w:val="BodyText"/>
        <w:rPr>
          <w:lang w:val="en-GB"/>
        </w:rPr>
      </w:pPr>
    </w:p>
    <w:p w14:paraId="68C609FC" w14:textId="77777777" w:rsidR="00264F10" w:rsidRPr="00E64471" w:rsidRDefault="00264F10" w:rsidP="00264F10">
      <w:pPr>
        <w:pStyle w:val="BodyText"/>
        <w:rPr>
          <w:lang w:val="en-GB"/>
        </w:rPr>
      </w:pPr>
    </w:p>
    <w:p w14:paraId="1079F891" w14:textId="77777777" w:rsidR="0071062B" w:rsidRPr="00E64471" w:rsidRDefault="00412787" w:rsidP="0071062B">
      <w:pPr>
        <w:pStyle w:val="Heading2"/>
        <w:rPr>
          <w:lang w:val="en-GB"/>
        </w:rPr>
      </w:pPr>
      <w:bookmarkStart w:id="377" w:name="_Toc195186582"/>
      <w:r>
        <w:rPr>
          <w:lang w:val="en-GB"/>
        </w:rPr>
        <w:t>Chemical processes</w:t>
      </w:r>
      <w:bookmarkEnd w:id="377"/>
    </w:p>
    <w:p w14:paraId="32419B5B" w14:textId="77777777" w:rsidR="00412787" w:rsidRDefault="00412787" w:rsidP="009D4896">
      <w:pPr>
        <w:pStyle w:val="BodyText"/>
        <w:rPr>
          <w:lang w:val="en-GB"/>
        </w:rPr>
      </w:pPr>
    </w:p>
    <w:p w14:paraId="19F1D33E" w14:textId="77777777" w:rsidR="00264F10" w:rsidRDefault="00412787" w:rsidP="00374F0F">
      <w:pPr>
        <w:pStyle w:val="Heading3"/>
        <w:rPr>
          <w:lang w:val="en-GB"/>
        </w:rPr>
      </w:pPr>
      <w:bookmarkStart w:id="378" w:name="_Toc195186583"/>
      <w:r>
        <w:rPr>
          <w:lang w:val="en-GB"/>
        </w:rPr>
        <w:t>Advection and diffusion</w:t>
      </w:r>
      <w:bookmarkEnd w:id="378"/>
      <w:r>
        <w:rPr>
          <w:lang w:val="en-GB"/>
        </w:rPr>
        <w:br/>
      </w:r>
    </w:p>
    <w:p w14:paraId="2D83C5C1" w14:textId="77777777" w:rsidR="00F53459" w:rsidRDefault="00F53459" w:rsidP="00F53459">
      <w:pPr>
        <w:pStyle w:val="BodyText"/>
        <w:rPr>
          <w:lang w:val="en-GB"/>
        </w:rPr>
      </w:pPr>
      <w:r>
        <w:rPr>
          <w:lang w:val="en-GB"/>
        </w:rPr>
        <w:t>#text with structure in chapter 1</w:t>
      </w:r>
    </w:p>
    <w:p w14:paraId="33463649" w14:textId="77777777" w:rsidR="00F53459" w:rsidRPr="00E64471" w:rsidRDefault="00F53459" w:rsidP="00F53459">
      <w:pPr>
        <w:pStyle w:val="Heading4"/>
        <w:rPr>
          <w:lang w:val="en-GB"/>
        </w:rPr>
      </w:pPr>
      <w:r>
        <w:rPr>
          <w:lang w:val="en-GB"/>
        </w:rPr>
        <w:t>Description</w:t>
      </w:r>
    </w:p>
    <w:p w14:paraId="279D58B3" w14:textId="77777777" w:rsidR="00F53459" w:rsidRDefault="00F53459" w:rsidP="00F53459">
      <w:pPr>
        <w:pStyle w:val="BodyText"/>
        <w:rPr>
          <w:lang w:val="en-GB"/>
        </w:rPr>
      </w:pPr>
      <w:r>
        <w:t>Transport of solutes dissolved in the water to and from the interior of the canister via advection and diffusion.</w:t>
      </w:r>
    </w:p>
    <w:p w14:paraId="5A609E1F" w14:textId="77777777" w:rsidR="00F53459" w:rsidRDefault="00F53459" w:rsidP="00F53459">
      <w:pPr>
        <w:pStyle w:val="Heading4"/>
        <w:rPr>
          <w:lang w:val="en-GB"/>
        </w:rPr>
      </w:pPr>
      <w:r>
        <w:rPr>
          <w:lang w:val="en-GB"/>
        </w:rPr>
        <w:t>Dependencies between processes and variables</w:t>
      </w:r>
    </w:p>
    <w:p w14:paraId="479EF5F6" w14:textId="77777777" w:rsidR="00F53459" w:rsidRDefault="00F53459" w:rsidP="00F53459">
      <w:pPr>
        <w:pStyle w:val="BodyText"/>
        <w:rPr>
          <w:lang w:val="en-GB"/>
        </w:rPr>
      </w:pPr>
      <w:r>
        <w:rPr>
          <w:lang w:val="en-GB"/>
        </w:rPr>
        <w:t xml:space="preserve">Text </w:t>
      </w:r>
    </w:p>
    <w:p w14:paraId="384EAB05" w14:textId="77777777" w:rsidR="00F53459" w:rsidRDefault="00F53459" w:rsidP="00F53459">
      <w:pPr>
        <w:pStyle w:val="Heading4"/>
        <w:rPr>
          <w:lang w:val="en-GB"/>
        </w:rPr>
      </w:pPr>
      <w:r>
        <w:rPr>
          <w:lang w:val="en-GB"/>
        </w:rPr>
        <w:t xml:space="preserve">Natural and anthropogenic analogues </w:t>
      </w:r>
    </w:p>
    <w:p w14:paraId="3D03B1B0" w14:textId="77777777" w:rsidR="00F53459" w:rsidRDefault="00F53459" w:rsidP="00F53459">
      <w:pPr>
        <w:pStyle w:val="BodyText"/>
        <w:rPr>
          <w:lang w:val="en-GB"/>
        </w:rPr>
      </w:pPr>
      <w:r>
        <w:rPr>
          <w:lang w:val="en-GB"/>
        </w:rPr>
        <w:t xml:space="preserve">Text </w:t>
      </w:r>
    </w:p>
    <w:p w14:paraId="51C482BB" w14:textId="77777777" w:rsidR="00F53459" w:rsidRDefault="00F53459" w:rsidP="00F53459">
      <w:pPr>
        <w:pStyle w:val="Heading4"/>
        <w:rPr>
          <w:lang w:val="en-GB"/>
        </w:rPr>
      </w:pPr>
      <w:r>
        <w:rPr>
          <w:lang w:val="en-GB"/>
        </w:rPr>
        <w:t>Boundary conditions</w:t>
      </w:r>
    </w:p>
    <w:p w14:paraId="7AD818F2" w14:textId="77777777" w:rsidR="00F53459" w:rsidRDefault="00F53459" w:rsidP="00F53459">
      <w:pPr>
        <w:pStyle w:val="BodyText"/>
        <w:rPr>
          <w:lang w:val="en-GB"/>
        </w:rPr>
      </w:pPr>
      <w:r>
        <w:rPr>
          <w:lang w:val="en-GB"/>
        </w:rPr>
        <w:t>Text</w:t>
      </w:r>
    </w:p>
    <w:p w14:paraId="4F41F406" w14:textId="77777777" w:rsidR="00F53459" w:rsidRDefault="00F53459" w:rsidP="00F53459">
      <w:pPr>
        <w:pStyle w:val="Heading4"/>
        <w:rPr>
          <w:lang w:val="en-GB"/>
        </w:rPr>
      </w:pPr>
      <w:r>
        <w:rPr>
          <w:lang w:val="en-GB"/>
        </w:rPr>
        <w:t>Model and experimental studies</w:t>
      </w:r>
    </w:p>
    <w:p w14:paraId="303B6A9D" w14:textId="77777777" w:rsidR="00F53459" w:rsidRDefault="00F53459" w:rsidP="00F53459">
      <w:pPr>
        <w:pStyle w:val="BodyText"/>
        <w:rPr>
          <w:lang w:val="en-GB"/>
        </w:rPr>
      </w:pPr>
      <w:r>
        <w:rPr>
          <w:lang w:val="en-GB"/>
        </w:rPr>
        <w:t xml:space="preserve">Text </w:t>
      </w:r>
    </w:p>
    <w:p w14:paraId="7275DA1B" w14:textId="77777777" w:rsidR="00F53459" w:rsidRDefault="00F53459" w:rsidP="00F53459">
      <w:pPr>
        <w:pStyle w:val="Heading4"/>
        <w:rPr>
          <w:lang w:val="en-GB"/>
        </w:rPr>
      </w:pPr>
      <w:r>
        <w:rPr>
          <w:lang w:val="en-GB"/>
        </w:rPr>
        <w:t>Time perspective</w:t>
      </w:r>
    </w:p>
    <w:p w14:paraId="2E3D2C2E" w14:textId="77777777" w:rsidR="00F53459" w:rsidRDefault="00F53459" w:rsidP="00F53459">
      <w:pPr>
        <w:pStyle w:val="BodyText"/>
        <w:rPr>
          <w:lang w:val="en-GB"/>
        </w:rPr>
      </w:pPr>
      <w:r>
        <w:rPr>
          <w:lang w:val="en-GB"/>
        </w:rPr>
        <w:t>Text</w:t>
      </w:r>
    </w:p>
    <w:p w14:paraId="7BD4A99D" w14:textId="77777777" w:rsidR="00F53459" w:rsidRDefault="00F53459" w:rsidP="00F53459">
      <w:pPr>
        <w:pStyle w:val="Heading4"/>
        <w:rPr>
          <w:lang w:val="en-GB"/>
        </w:rPr>
      </w:pPr>
      <w:r>
        <w:rPr>
          <w:lang w:val="en-GB"/>
        </w:rPr>
        <w:t>Impact on safety functions</w:t>
      </w:r>
    </w:p>
    <w:p w14:paraId="287BE220" w14:textId="77777777" w:rsidR="00F53459" w:rsidRDefault="00F53459" w:rsidP="00F53459">
      <w:pPr>
        <w:pStyle w:val="BodyText"/>
        <w:rPr>
          <w:lang w:val="en-GB"/>
        </w:rPr>
      </w:pPr>
      <w:r>
        <w:rPr>
          <w:lang w:val="en-GB"/>
        </w:rPr>
        <w:t>Text</w:t>
      </w:r>
    </w:p>
    <w:p w14:paraId="339EA34B" w14:textId="77777777" w:rsidR="00F53459" w:rsidRDefault="00F53459" w:rsidP="00F53459">
      <w:pPr>
        <w:pStyle w:val="Heading4"/>
        <w:rPr>
          <w:lang w:val="en-GB"/>
        </w:rPr>
      </w:pPr>
      <w:r>
        <w:rPr>
          <w:lang w:val="en-GB"/>
        </w:rPr>
        <w:t xml:space="preserve">Handling of the process in the assessments of post-closure safety </w:t>
      </w:r>
    </w:p>
    <w:p w14:paraId="67EB3A87" w14:textId="77777777" w:rsidR="00F53459" w:rsidRDefault="00F53459" w:rsidP="00F53459">
      <w:pPr>
        <w:pStyle w:val="BodyText"/>
        <w:rPr>
          <w:lang w:val="en-GB"/>
        </w:rPr>
      </w:pPr>
      <w:r>
        <w:rPr>
          <w:lang w:val="en-GB"/>
        </w:rPr>
        <w:t xml:space="preserve">Text </w:t>
      </w:r>
    </w:p>
    <w:p w14:paraId="4631356B" w14:textId="77777777" w:rsidR="00F53459" w:rsidRDefault="00F53459" w:rsidP="00F53459">
      <w:pPr>
        <w:pStyle w:val="Heading5"/>
        <w:rPr>
          <w:lang w:val="en-GB"/>
        </w:rPr>
      </w:pPr>
      <w:r>
        <w:rPr>
          <w:lang w:val="en-GB"/>
        </w:rPr>
        <w:t>Handling in the FSAR</w:t>
      </w:r>
    </w:p>
    <w:p w14:paraId="68DB24AF" w14:textId="77777777" w:rsidR="00F53459" w:rsidRDefault="00F53459" w:rsidP="00F53459">
      <w:pPr>
        <w:pStyle w:val="BodyText"/>
        <w:rPr>
          <w:lang w:val="en-GB"/>
        </w:rPr>
      </w:pPr>
      <w:r>
        <w:rPr>
          <w:lang w:val="en-GB"/>
        </w:rPr>
        <w:t>Text</w:t>
      </w:r>
    </w:p>
    <w:p w14:paraId="3A1B2D1C" w14:textId="77777777" w:rsidR="00F53459" w:rsidRDefault="00F53459" w:rsidP="00F53459">
      <w:pPr>
        <w:pStyle w:val="Heading5"/>
        <w:rPr>
          <w:lang w:val="en-GB"/>
        </w:rPr>
      </w:pPr>
      <w:r>
        <w:rPr>
          <w:lang w:val="en-GB"/>
        </w:rPr>
        <w:t>Changes since the PSAR</w:t>
      </w:r>
    </w:p>
    <w:p w14:paraId="3F9E555A" w14:textId="77777777" w:rsidR="00F53459" w:rsidRDefault="00F53459" w:rsidP="00F53459">
      <w:pPr>
        <w:pStyle w:val="BodyText"/>
        <w:rPr>
          <w:lang w:val="en-GB"/>
        </w:rPr>
      </w:pPr>
      <w:r>
        <w:rPr>
          <w:lang w:val="en-GB"/>
        </w:rPr>
        <w:t xml:space="preserve">Text  </w:t>
      </w:r>
    </w:p>
    <w:p w14:paraId="383D30CB" w14:textId="77777777" w:rsidR="00F53459" w:rsidRDefault="00F53459" w:rsidP="00F53459">
      <w:pPr>
        <w:pStyle w:val="Heading4"/>
        <w:rPr>
          <w:lang w:val="en-GB"/>
        </w:rPr>
      </w:pPr>
      <w:r>
        <w:rPr>
          <w:lang w:val="en-GB"/>
        </w:rPr>
        <w:t>Handling of uncertainties in the FSAR</w:t>
      </w:r>
    </w:p>
    <w:p w14:paraId="6D41BB8D" w14:textId="77777777" w:rsidR="00374F0F" w:rsidRDefault="00374F0F" w:rsidP="009D4896">
      <w:pPr>
        <w:pStyle w:val="BodyText"/>
        <w:rPr>
          <w:lang w:val="en-GB"/>
        </w:rPr>
      </w:pPr>
    </w:p>
    <w:p w14:paraId="0DC4FBC0" w14:textId="77777777" w:rsidR="00412787" w:rsidRDefault="00412787" w:rsidP="00374F0F">
      <w:pPr>
        <w:pStyle w:val="Heading3"/>
        <w:rPr>
          <w:lang w:val="en-GB"/>
        </w:rPr>
      </w:pPr>
      <w:bookmarkStart w:id="379" w:name="_Toc195186584"/>
      <w:r w:rsidRPr="00412787">
        <w:rPr>
          <w:lang w:val="en-GB"/>
        </w:rPr>
        <w:t>Residual gas radiolysis/acid formation</w:t>
      </w:r>
      <w:bookmarkEnd w:id="379"/>
    </w:p>
    <w:p w14:paraId="1E85A015" w14:textId="77777777" w:rsidR="00F53459" w:rsidRDefault="00F53459" w:rsidP="00F53459">
      <w:pPr>
        <w:pStyle w:val="BodyText"/>
        <w:rPr>
          <w:lang w:val="en-GB"/>
        </w:rPr>
      </w:pPr>
      <w:r>
        <w:rPr>
          <w:lang w:val="en-GB"/>
        </w:rPr>
        <w:t>#text with structure in chapter 1</w:t>
      </w:r>
    </w:p>
    <w:p w14:paraId="075B1249" w14:textId="77777777" w:rsidR="00F53459" w:rsidRPr="00E64471" w:rsidRDefault="00F53459" w:rsidP="00F53459">
      <w:pPr>
        <w:pStyle w:val="Heading4"/>
        <w:rPr>
          <w:lang w:val="en-GB"/>
        </w:rPr>
      </w:pPr>
      <w:r>
        <w:rPr>
          <w:lang w:val="en-GB"/>
        </w:rPr>
        <w:t>Description</w:t>
      </w:r>
    </w:p>
    <w:p w14:paraId="4BD92707" w14:textId="77777777" w:rsidR="00F53459" w:rsidRDefault="00F53459" w:rsidP="00F53459">
      <w:pPr>
        <w:pStyle w:val="BodyText"/>
        <w:rPr>
          <w:lang w:val="en-GB"/>
        </w:rPr>
      </w:pPr>
      <w:r>
        <w:t>Air and water in an intact canister can be decomposed by means of radiolysis. The products can then be converted to corrosive gases such as nitric and nitrous acids.</w:t>
      </w:r>
    </w:p>
    <w:p w14:paraId="64BB0D55" w14:textId="77777777" w:rsidR="00F53459" w:rsidRDefault="00F53459" w:rsidP="00F53459">
      <w:pPr>
        <w:pStyle w:val="Heading4"/>
        <w:rPr>
          <w:lang w:val="en-GB"/>
        </w:rPr>
      </w:pPr>
      <w:r>
        <w:rPr>
          <w:lang w:val="en-GB"/>
        </w:rPr>
        <w:t>Dependencies between processes and variables</w:t>
      </w:r>
    </w:p>
    <w:p w14:paraId="76FB7541" w14:textId="77777777" w:rsidR="00F53459" w:rsidRDefault="00F53459" w:rsidP="00F53459">
      <w:pPr>
        <w:pStyle w:val="BodyText"/>
        <w:rPr>
          <w:lang w:val="en-GB"/>
        </w:rPr>
      </w:pPr>
      <w:r>
        <w:rPr>
          <w:lang w:val="en-GB"/>
        </w:rPr>
        <w:t xml:space="preserve">Text </w:t>
      </w:r>
    </w:p>
    <w:tbl>
      <w:tblPr>
        <w:tblStyle w:val="TableGrid"/>
        <w:tblW w:w="9071" w:type="dxa"/>
        <w:tblLayout w:type="fixed"/>
        <w:tblLook w:val="04A0" w:firstRow="1" w:lastRow="0" w:firstColumn="1" w:lastColumn="0" w:noHBand="0" w:noVBand="1"/>
      </w:tblPr>
      <w:tblGrid>
        <w:gridCol w:w="1295"/>
        <w:gridCol w:w="1296"/>
        <w:gridCol w:w="1296"/>
        <w:gridCol w:w="1296"/>
        <w:gridCol w:w="1296"/>
        <w:gridCol w:w="1296"/>
        <w:gridCol w:w="1296"/>
      </w:tblGrid>
      <w:tr w:rsidR="00E81CAA" w14:paraId="6CFED831" w14:textId="77777777">
        <w:tc>
          <w:tcPr>
            <w:tcW w:w="360" w:type="dxa"/>
            <w:vMerge w:val="restart"/>
          </w:tcPr>
          <w:p w14:paraId="55AFA753" w14:textId="77777777" w:rsidR="00E81CAA" w:rsidRDefault="00000000">
            <w:r>
              <w:rPr>
                <w:b/>
              </w:rPr>
              <w:t>Variable</w:t>
            </w:r>
          </w:p>
        </w:tc>
        <w:tc>
          <w:tcPr>
            <w:tcW w:w="1080" w:type="dxa"/>
            <w:gridSpan w:val="3"/>
          </w:tcPr>
          <w:p w14:paraId="4EB2F511" w14:textId="77777777" w:rsidR="00E81CAA" w:rsidRDefault="00000000">
            <w:r>
              <w:rPr>
                <w:b/>
              </w:rPr>
              <w:t>Variable influence on process</w:t>
            </w:r>
          </w:p>
        </w:tc>
        <w:tc>
          <w:tcPr>
            <w:tcW w:w="1080" w:type="dxa"/>
            <w:gridSpan w:val="3"/>
          </w:tcPr>
          <w:p w14:paraId="427065D1" w14:textId="77777777" w:rsidR="00E81CAA" w:rsidRDefault="00000000">
            <w:r>
              <w:rPr>
                <w:b/>
              </w:rPr>
              <w:t>Process influence on variables</w:t>
            </w:r>
          </w:p>
        </w:tc>
      </w:tr>
      <w:tr w:rsidR="00E81CAA" w14:paraId="30FB4A75" w14:textId="77777777">
        <w:tc>
          <w:tcPr>
            <w:tcW w:w="360" w:type="dxa"/>
            <w:vMerge/>
          </w:tcPr>
          <w:p w14:paraId="07B8C4C5" w14:textId="77777777" w:rsidR="00E81CAA" w:rsidRDefault="00E81CAA"/>
        </w:tc>
        <w:tc>
          <w:tcPr>
            <w:tcW w:w="360" w:type="dxa"/>
          </w:tcPr>
          <w:p w14:paraId="56615B82" w14:textId="77777777" w:rsidR="00E81CAA" w:rsidRDefault="00000000">
            <w:r>
              <w:rPr>
                <w:b/>
              </w:rPr>
              <w:t>Influence present? (Yes/No Description)</w:t>
            </w:r>
          </w:p>
        </w:tc>
        <w:tc>
          <w:tcPr>
            <w:tcW w:w="360" w:type="dxa"/>
          </w:tcPr>
          <w:p w14:paraId="70006EED" w14:textId="77777777" w:rsidR="00E81CAA" w:rsidRDefault="00000000">
            <w:r>
              <w:rPr>
                <w:b/>
              </w:rPr>
              <w:t>Time period/Climate domain</w:t>
            </w:r>
          </w:p>
        </w:tc>
        <w:tc>
          <w:tcPr>
            <w:tcW w:w="360" w:type="dxa"/>
          </w:tcPr>
          <w:p w14:paraId="5BAC7F18" w14:textId="77777777" w:rsidR="00E81CAA" w:rsidRDefault="00000000">
            <w:r>
              <w:rPr>
                <w:b/>
              </w:rPr>
              <w:t>Handling of influence (How/If not - Why)</w:t>
            </w:r>
          </w:p>
        </w:tc>
        <w:tc>
          <w:tcPr>
            <w:tcW w:w="360" w:type="dxa"/>
          </w:tcPr>
          <w:p w14:paraId="0394A572" w14:textId="77777777" w:rsidR="00E81CAA" w:rsidRDefault="00000000">
            <w:r>
              <w:rPr>
                <w:b/>
              </w:rPr>
              <w:t>Influence present? (Yes/No Description)</w:t>
            </w:r>
          </w:p>
        </w:tc>
        <w:tc>
          <w:tcPr>
            <w:tcW w:w="360" w:type="dxa"/>
          </w:tcPr>
          <w:p w14:paraId="789BC533" w14:textId="77777777" w:rsidR="00E81CAA" w:rsidRDefault="00000000">
            <w:r>
              <w:rPr>
                <w:b/>
              </w:rPr>
              <w:t>Time period/Climate domain</w:t>
            </w:r>
          </w:p>
        </w:tc>
        <w:tc>
          <w:tcPr>
            <w:tcW w:w="360" w:type="dxa"/>
          </w:tcPr>
          <w:p w14:paraId="0AE93DFA" w14:textId="77777777" w:rsidR="00E81CAA" w:rsidRDefault="00000000">
            <w:r>
              <w:rPr>
                <w:b/>
              </w:rPr>
              <w:t>Handling of influence (How/If not - Why)</w:t>
            </w:r>
          </w:p>
        </w:tc>
      </w:tr>
      <w:tr w:rsidR="00E81CAA" w14:paraId="38FC5B14" w14:textId="77777777">
        <w:tc>
          <w:tcPr>
            <w:tcW w:w="360" w:type="dxa"/>
            <w:vMerge w:val="restart"/>
          </w:tcPr>
          <w:p w14:paraId="33642B8B" w14:textId="77777777" w:rsidR="00E81CAA" w:rsidRDefault="00000000">
            <w:r>
              <w:t>Radiation intensity</w:t>
            </w:r>
          </w:p>
        </w:tc>
        <w:tc>
          <w:tcPr>
            <w:tcW w:w="360" w:type="dxa"/>
            <w:vMerge w:val="restart"/>
          </w:tcPr>
          <w:p w14:paraId="24E74073" w14:textId="77777777" w:rsidR="00E81CAA" w:rsidRDefault="00000000">
            <w:r>
              <w:t>Yes</w:t>
            </w:r>
            <w:r>
              <w:br/>
              <w:t>The intensity determines the extent of radiolysis.</w:t>
            </w:r>
          </w:p>
        </w:tc>
        <w:tc>
          <w:tcPr>
            <w:tcW w:w="360" w:type="dxa"/>
          </w:tcPr>
          <w:p w14:paraId="56A04428" w14:textId="77777777" w:rsidR="00E81CAA" w:rsidRDefault="00000000">
            <w:r>
              <w:t>Intact canister</w:t>
            </w:r>
          </w:p>
        </w:tc>
        <w:tc>
          <w:tcPr>
            <w:tcW w:w="360" w:type="dxa"/>
          </w:tcPr>
          <w:p w14:paraId="5D639E34" w14:textId="77777777" w:rsidR="00E81CAA" w:rsidRDefault="00000000">
            <w:r>
              <w:t>The amount of radiolysis products (nitric acid) is estimated based on the availability of nitrogen in the canister.</w:t>
            </w:r>
          </w:p>
        </w:tc>
        <w:tc>
          <w:tcPr>
            <w:tcW w:w="360" w:type="dxa"/>
            <w:vMerge w:val="restart"/>
          </w:tcPr>
          <w:p w14:paraId="51B90B67" w14:textId="77777777" w:rsidR="00E81CAA" w:rsidRDefault="00000000">
            <w:r>
              <w:t>No</w:t>
            </w:r>
            <w:r>
              <w:br/>
            </w:r>
          </w:p>
        </w:tc>
        <w:tc>
          <w:tcPr>
            <w:tcW w:w="360" w:type="dxa"/>
          </w:tcPr>
          <w:p w14:paraId="42F75871" w14:textId="77777777" w:rsidR="00E81CAA" w:rsidRDefault="00000000">
            <w:r>
              <w:t>Intact canister</w:t>
            </w:r>
          </w:p>
        </w:tc>
        <w:tc>
          <w:tcPr>
            <w:tcW w:w="360" w:type="dxa"/>
            <w:vMerge w:val="restart"/>
          </w:tcPr>
          <w:p w14:paraId="2608C1B7" w14:textId="77777777" w:rsidR="00E81CAA" w:rsidRDefault="00E81CAA"/>
        </w:tc>
      </w:tr>
      <w:tr w:rsidR="00E81CAA" w14:paraId="3629AD3C" w14:textId="77777777">
        <w:tc>
          <w:tcPr>
            <w:tcW w:w="360" w:type="dxa"/>
            <w:vMerge/>
          </w:tcPr>
          <w:p w14:paraId="443EE0B0" w14:textId="77777777" w:rsidR="00E81CAA" w:rsidRDefault="00E81CAA"/>
        </w:tc>
        <w:tc>
          <w:tcPr>
            <w:tcW w:w="360" w:type="dxa"/>
            <w:vMerge/>
          </w:tcPr>
          <w:p w14:paraId="3B3E9249" w14:textId="77777777" w:rsidR="00E81CAA" w:rsidRDefault="00E81CAA"/>
        </w:tc>
        <w:tc>
          <w:tcPr>
            <w:tcW w:w="360" w:type="dxa"/>
          </w:tcPr>
          <w:p w14:paraId="6A7EC5E5" w14:textId="77777777" w:rsidR="00E81CAA" w:rsidRDefault="00000000">
            <w:r>
              <w:t>Failed canister</w:t>
            </w:r>
          </w:p>
        </w:tc>
        <w:tc>
          <w:tcPr>
            <w:tcW w:w="360" w:type="dxa"/>
          </w:tcPr>
          <w:p w14:paraId="1C7AD80E" w14:textId="77777777" w:rsidR="00E81CAA" w:rsidRDefault="00000000">
            <w:r>
              <w:t>Not relevant</w:t>
            </w:r>
          </w:p>
        </w:tc>
        <w:tc>
          <w:tcPr>
            <w:tcW w:w="360" w:type="dxa"/>
            <w:vMerge/>
          </w:tcPr>
          <w:p w14:paraId="2FBF6036" w14:textId="77777777" w:rsidR="00E81CAA" w:rsidRDefault="00E81CAA"/>
        </w:tc>
        <w:tc>
          <w:tcPr>
            <w:tcW w:w="360" w:type="dxa"/>
          </w:tcPr>
          <w:p w14:paraId="5BDACA43" w14:textId="77777777" w:rsidR="00E81CAA" w:rsidRDefault="00000000">
            <w:r>
              <w:t>Failed canister</w:t>
            </w:r>
          </w:p>
        </w:tc>
        <w:tc>
          <w:tcPr>
            <w:tcW w:w="360" w:type="dxa"/>
            <w:vMerge/>
          </w:tcPr>
          <w:p w14:paraId="738E5397" w14:textId="77777777" w:rsidR="00E81CAA" w:rsidRDefault="00E81CAA"/>
        </w:tc>
      </w:tr>
      <w:tr w:rsidR="00E81CAA" w14:paraId="5D142FA3" w14:textId="77777777">
        <w:tc>
          <w:tcPr>
            <w:tcW w:w="360" w:type="dxa"/>
            <w:vMerge w:val="restart"/>
          </w:tcPr>
          <w:p w14:paraId="77E7A77E" w14:textId="77777777" w:rsidR="00E81CAA" w:rsidRDefault="00000000">
            <w:r>
              <w:t>Temperature</w:t>
            </w:r>
          </w:p>
        </w:tc>
        <w:tc>
          <w:tcPr>
            <w:tcW w:w="360" w:type="dxa"/>
            <w:vMerge w:val="restart"/>
          </w:tcPr>
          <w:p w14:paraId="0D117EAB" w14:textId="77777777" w:rsidR="00E81CAA" w:rsidRDefault="00000000">
            <w:r>
              <w:t>No</w:t>
            </w:r>
            <w:r>
              <w:br/>
            </w:r>
          </w:p>
        </w:tc>
        <w:tc>
          <w:tcPr>
            <w:tcW w:w="360" w:type="dxa"/>
          </w:tcPr>
          <w:p w14:paraId="73351D31" w14:textId="77777777" w:rsidR="00E81CAA" w:rsidRDefault="00000000">
            <w:r>
              <w:t>Intact canister</w:t>
            </w:r>
          </w:p>
        </w:tc>
        <w:tc>
          <w:tcPr>
            <w:tcW w:w="360" w:type="dxa"/>
            <w:vMerge w:val="restart"/>
          </w:tcPr>
          <w:p w14:paraId="57ADCE0C" w14:textId="77777777" w:rsidR="00E81CAA" w:rsidRDefault="00E81CAA"/>
        </w:tc>
        <w:tc>
          <w:tcPr>
            <w:tcW w:w="360" w:type="dxa"/>
            <w:vMerge w:val="restart"/>
          </w:tcPr>
          <w:p w14:paraId="41C675E8" w14:textId="77777777" w:rsidR="00E81CAA" w:rsidRDefault="00000000">
            <w:r>
              <w:t>No</w:t>
            </w:r>
            <w:r>
              <w:br/>
            </w:r>
          </w:p>
        </w:tc>
        <w:tc>
          <w:tcPr>
            <w:tcW w:w="360" w:type="dxa"/>
          </w:tcPr>
          <w:p w14:paraId="75A60D0F" w14:textId="77777777" w:rsidR="00E81CAA" w:rsidRDefault="00000000">
            <w:r>
              <w:t>Intact canister</w:t>
            </w:r>
          </w:p>
        </w:tc>
        <w:tc>
          <w:tcPr>
            <w:tcW w:w="360" w:type="dxa"/>
            <w:vMerge w:val="restart"/>
          </w:tcPr>
          <w:p w14:paraId="7E4FF919" w14:textId="77777777" w:rsidR="00E81CAA" w:rsidRDefault="00E81CAA"/>
        </w:tc>
      </w:tr>
      <w:tr w:rsidR="00E81CAA" w14:paraId="6CCE43DD" w14:textId="77777777">
        <w:tc>
          <w:tcPr>
            <w:tcW w:w="360" w:type="dxa"/>
            <w:vMerge/>
          </w:tcPr>
          <w:p w14:paraId="6A746E48" w14:textId="77777777" w:rsidR="00E81CAA" w:rsidRDefault="00E81CAA"/>
        </w:tc>
        <w:tc>
          <w:tcPr>
            <w:tcW w:w="360" w:type="dxa"/>
            <w:vMerge/>
          </w:tcPr>
          <w:p w14:paraId="0FB7B9D8" w14:textId="77777777" w:rsidR="00E81CAA" w:rsidRDefault="00E81CAA"/>
        </w:tc>
        <w:tc>
          <w:tcPr>
            <w:tcW w:w="360" w:type="dxa"/>
          </w:tcPr>
          <w:p w14:paraId="16614659" w14:textId="77777777" w:rsidR="00E81CAA" w:rsidRDefault="00000000">
            <w:r>
              <w:t>Failed canister</w:t>
            </w:r>
          </w:p>
        </w:tc>
        <w:tc>
          <w:tcPr>
            <w:tcW w:w="360" w:type="dxa"/>
            <w:vMerge/>
          </w:tcPr>
          <w:p w14:paraId="2CD4849F" w14:textId="77777777" w:rsidR="00E81CAA" w:rsidRDefault="00E81CAA"/>
        </w:tc>
        <w:tc>
          <w:tcPr>
            <w:tcW w:w="360" w:type="dxa"/>
            <w:vMerge/>
          </w:tcPr>
          <w:p w14:paraId="6FF09BC1" w14:textId="77777777" w:rsidR="00E81CAA" w:rsidRDefault="00E81CAA"/>
        </w:tc>
        <w:tc>
          <w:tcPr>
            <w:tcW w:w="360" w:type="dxa"/>
          </w:tcPr>
          <w:p w14:paraId="7C942CB4" w14:textId="77777777" w:rsidR="00E81CAA" w:rsidRDefault="00000000">
            <w:r>
              <w:t>Failed canister</w:t>
            </w:r>
          </w:p>
        </w:tc>
        <w:tc>
          <w:tcPr>
            <w:tcW w:w="360" w:type="dxa"/>
            <w:vMerge/>
          </w:tcPr>
          <w:p w14:paraId="5B83DD51" w14:textId="77777777" w:rsidR="00E81CAA" w:rsidRDefault="00E81CAA"/>
        </w:tc>
      </w:tr>
      <w:tr w:rsidR="00E81CAA" w14:paraId="7B3F1BF7" w14:textId="77777777">
        <w:tc>
          <w:tcPr>
            <w:tcW w:w="360" w:type="dxa"/>
            <w:vMerge w:val="restart"/>
          </w:tcPr>
          <w:p w14:paraId="400E7484" w14:textId="77777777" w:rsidR="00E81CAA" w:rsidRDefault="00000000">
            <w:r>
              <w:t>Hydrovariables (pressure and flow)</w:t>
            </w:r>
          </w:p>
        </w:tc>
        <w:tc>
          <w:tcPr>
            <w:tcW w:w="360" w:type="dxa"/>
            <w:vMerge w:val="restart"/>
          </w:tcPr>
          <w:p w14:paraId="0598AFEB" w14:textId="77777777" w:rsidR="00E81CAA" w:rsidRDefault="00000000">
            <w:r>
              <w:t>Yes</w:t>
            </w:r>
            <w:r>
              <w:br/>
              <w:t>The amount of radiolysis products depends on the availability of water and residual gases in the canister.</w:t>
            </w:r>
          </w:p>
        </w:tc>
        <w:tc>
          <w:tcPr>
            <w:tcW w:w="360" w:type="dxa"/>
          </w:tcPr>
          <w:p w14:paraId="4DA1742E" w14:textId="77777777" w:rsidR="00E81CAA" w:rsidRDefault="00000000">
            <w:r>
              <w:t>Intact canister</w:t>
            </w:r>
          </w:p>
        </w:tc>
        <w:tc>
          <w:tcPr>
            <w:tcW w:w="360" w:type="dxa"/>
          </w:tcPr>
          <w:p w14:paraId="45F2F030" w14:textId="77777777" w:rsidR="00E81CAA" w:rsidRDefault="00000000">
            <w:r>
              <w:t>The amount of radiolysis products (nitric acid) is estimated based on the availability of nitrogen in the canister.</w:t>
            </w:r>
          </w:p>
        </w:tc>
        <w:tc>
          <w:tcPr>
            <w:tcW w:w="360" w:type="dxa"/>
            <w:vMerge w:val="restart"/>
          </w:tcPr>
          <w:p w14:paraId="13F5355C" w14:textId="77777777" w:rsidR="00E81CAA" w:rsidRDefault="00000000">
            <w:r>
              <w:t>Yes</w:t>
            </w:r>
            <w:r>
              <w:br/>
              <w:t>But any effect is negligible.</w:t>
            </w:r>
          </w:p>
        </w:tc>
        <w:tc>
          <w:tcPr>
            <w:tcW w:w="360" w:type="dxa"/>
          </w:tcPr>
          <w:p w14:paraId="410CCEAF" w14:textId="77777777" w:rsidR="00E81CAA" w:rsidRDefault="00000000">
            <w:r>
              <w:t>Intact canister</w:t>
            </w:r>
          </w:p>
        </w:tc>
        <w:tc>
          <w:tcPr>
            <w:tcW w:w="360" w:type="dxa"/>
          </w:tcPr>
          <w:p w14:paraId="2361D542" w14:textId="77777777" w:rsidR="00E81CAA" w:rsidRDefault="00000000">
            <w:r>
              <w:t>The amount of radiolysis products (nitric acid) is estimated based on the availability of nitrogen in the canister.</w:t>
            </w:r>
          </w:p>
        </w:tc>
      </w:tr>
      <w:tr w:rsidR="00E81CAA" w14:paraId="1E0ED9D9" w14:textId="77777777">
        <w:tc>
          <w:tcPr>
            <w:tcW w:w="360" w:type="dxa"/>
            <w:vMerge/>
          </w:tcPr>
          <w:p w14:paraId="3F20CE83" w14:textId="77777777" w:rsidR="00E81CAA" w:rsidRDefault="00E81CAA"/>
        </w:tc>
        <w:tc>
          <w:tcPr>
            <w:tcW w:w="360" w:type="dxa"/>
            <w:vMerge/>
          </w:tcPr>
          <w:p w14:paraId="689F5420" w14:textId="77777777" w:rsidR="00E81CAA" w:rsidRDefault="00E81CAA"/>
        </w:tc>
        <w:tc>
          <w:tcPr>
            <w:tcW w:w="360" w:type="dxa"/>
          </w:tcPr>
          <w:p w14:paraId="436B35FA" w14:textId="77777777" w:rsidR="00E81CAA" w:rsidRDefault="00000000">
            <w:r>
              <w:t>Failed canister</w:t>
            </w:r>
          </w:p>
        </w:tc>
        <w:tc>
          <w:tcPr>
            <w:tcW w:w="360" w:type="dxa"/>
          </w:tcPr>
          <w:p w14:paraId="0302964F" w14:textId="77777777" w:rsidR="00E81CAA" w:rsidRDefault="00000000">
            <w:r>
              <w:t>Not relevant</w:t>
            </w:r>
          </w:p>
        </w:tc>
        <w:tc>
          <w:tcPr>
            <w:tcW w:w="360" w:type="dxa"/>
            <w:vMerge/>
          </w:tcPr>
          <w:p w14:paraId="154D0A0D" w14:textId="77777777" w:rsidR="00E81CAA" w:rsidRDefault="00E81CAA"/>
        </w:tc>
        <w:tc>
          <w:tcPr>
            <w:tcW w:w="360" w:type="dxa"/>
          </w:tcPr>
          <w:p w14:paraId="478754CA" w14:textId="77777777" w:rsidR="00E81CAA" w:rsidRDefault="00000000">
            <w:r>
              <w:t>Failed canister</w:t>
            </w:r>
          </w:p>
        </w:tc>
        <w:tc>
          <w:tcPr>
            <w:tcW w:w="360" w:type="dxa"/>
          </w:tcPr>
          <w:p w14:paraId="2DCC9F7A" w14:textId="77777777" w:rsidR="00E81CAA" w:rsidRDefault="00000000">
            <w:r>
              <w:t>Not relevant</w:t>
            </w:r>
          </w:p>
        </w:tc>
      </w:tr>
      <w:tr w:rsidR="00E81CAA" w14:paraId="2A38EFBD" w14:textId="77777777">
        <w:tc>
          <w:tcPr>
            <w:tcW w:w="360" w:type="dxa"/>
            <w:vMerge w:val="restart"/>
          </w:tcPr>
          <w:p w14:paraId="3AC81B18" w14:textId="77777777" w:rsidR="00E81CAA" w:rsidRDefault="00000000">
            <w:r>
              <w:t>Fuel geometry</w:t>
            </w:r>
          </w:p>
        </w:tc>
        <w:tc>
          <w:tcPr>
            <w:tcW w:w="360" w:type="dxa"/>
            <w:vMerge w:val="restart"/>
          </w:tcPr>
          <w:p w14:paraId="29C44994" w14:textId="77777777" w:rsidR="00E81CAA" w:rsidRDefault="00000000">
            <w:r>
              <w:t>No</w:t>
            </w:r>
            <w:r>
              <w:br/>
              <w:t>Indirectly through the radiation intensity.</w:t>
            </w:r>
          </w:p>
        </w:tc>
        <w:tc>
          <w:tcPr>
            <w:tcW w:w="360" w:type="dxa"/>
          </w:tcPr>
          <w:p w14:paraId="6A476EC8" w14:textId="77777777" w:rsidR="00E81CAA" w:rsidRDefault="00000000">
            <w:r>
              <w:t>Intact canister</w:t>
            </w:r>
          </w:p>
        </w:tc>
        <w:tc>
          <w:tcPr>
            <w:tcW w:w="360" w:type="dxa"/>
            <w:vMerge w:val="restart"/>
          </w:tcPr>
          <w:p w14:paraId="5171DB74" w14:textId="77777777" w:rsidR="00E81CAA" w:rsidRDefault="00E81CAA"/>
        </w:tc>
        <w:tc>
          <w:tcPr>
            <w:tcW w:w="360" w:type="dxa"/>
            <w:vMerge w:val="restart"/>
          </w:tcPr>
          <w:p w14:paraId="17FCC118" w14:textId="77777777" w:rsidR="00E81CAA" w:rsidRDefault="00000000">
            <w:r>
              <w:t>No</w:t>
            </w:r>
            <w:r>
              <w:br/>
            </w:r>
          </w:p>
        </w:tc>
        <w:tc>
          <w:tcPr>
            <w:tcW w:w="360" w:type="dxa"/>
          </w:tcPr>
          <w:p w14:paraId="568861ED" w14:textId="77777777" w:rsidR="00E81CAA" w:rsidRDefault="00000000">
            <w:r>
              <w:t>Intact canister</w:t>
            </w:r>
          </w:p>
        </w:tc>
        <w:tc>
          <w:tcPr>
            <w:tcW w:w="360" w:type="dxa"/>
            <w:vMerge w:val="restart"/>
          </w:tcPr>
          <w:p w14:paraId="4921A161" w14:textId="77777777" w:rsidR="00E81CAA" w:rsidRDefault="00E81CAA"/>
        </w:tc>
      </w:tr>
      <w:tr w:rsidR="00E81CAA" w14:paraId="2FAC2CC0" w14:textId="77777777">
        <w:tc>
          <w:tcPr>
            <w:tcW w:w="360" w:type="dxa"/>
            <w:vMerge/>
          </w:tcPr>
          <w:p w14:paraId="6551F5E8" w14:textId="77777777" w:rsidR="00E81CAA" w:rsidRDefault="00E81CAA"/>
        </w:tc>
        <w:tc>
          <w:tcPr>
            <w:tcW w:w="360" w:type="dxa"/>
            <w:vMerge/>
          </w:tcPr>
          <w:p w14:paraId="1453B3BB" w14:textId="77777777" w:rsidR="00E81CAA" w:rsidRDefault="00E81CAA"/>
        </w:tc>
        <w:tc>
          <w:tcPr>
            <w:tcW w:w="360" w:type="dxa"/>
          </w:tcPr>
          <w:p w14:paraId="6A22B65E" w14:textId="77777777" w:rsidR="00E81CAA" w:rsidRDefault="00000000">
            <w:r>
              <w:t>Failed canister</w:t>
            </w:r>
          </w:p>
        </w:tc>
        <w:tc>
          <w:tcPr>
            <w:tcW w:w="360" w:type="dxa"/>
            <w:vMerge/>
          </w:tcPr>
          <w:p w14:paraId="50BB1F25" w14:textId="77777777" w:rsidR="00E81CAA" w:rsidRDefault="00E81CAA"/>
        </w:tc>
        <w:tc>
          <w:tcPr>
            <w:tcW w:w="360" w:type="dxa"/>
            <w:vMerge/>
          </w:tcPr>
          <w:p w14:paraId="35A6B6F8" w14:textId="77777777" w:rsidR="00E81CAA" w:rsidRDefault="00E81CAA"/>
        </w:tc>
        <w:tc>
          <w:tcPr>
            <w:tcW w:w="360" w:type="dxa"/>
          </w:tcPr>
          <w:p w14:paraId="57C60A7B" w14:textId="77777777" w:rsidR="00E81CAA" w:rsidRDefault="00000000">
            <w:r>
              <w:t>Failed canister</w:t>
            </w:r>
          </w:p>
        </w:tc>
        <w:tc>
          <w:tcPr>
            <w:tcW w:w="360" w:type="dxa"/>
            <w:vMerge/>
          </w:tcPr>
          <w:p w14:paraId="638CE7F9" w14:textId="77777777" w:rsidR="00E81CAA" w:rsidRDefault="00E81CAA"/>
        </w:tc>
      </w:tr>
      <w:tr w:rsidR="00E81CAA" w14:paraId="1109C5C2" w14:textId="77777777">
        <w:tc>
          <w:tcPr>
            <w:tcW w:w="360" w:type="dxa"/>
            <w:vMerge w:val="restart"/>
          </w:tcPr>
          <w:p w14:paraId="7B3D8DCD" w14:textId="77777777" w:rsidR="00E81CAA" w:rsidRDefault="00000000">
            <w:r>
              <w:t>Mechanical stresses</w:t>
            </w:r>
          </w:p>
        </w:tc>
        <w:tc>
          <w:tcPr>
            <w:tcW w:w="360" w:type="dxa"/>
            <w:vMerge w:val="restart"/>
          </w:tcPr>
          <w:p w14:paraId="0375D954" w14:textId="77777777" w:rsidR="00E81CAA" w:rsidRDefault="00000000">
            <w:r>
              <w:t>No</w:t>
            </w:r>
            <w:r>
              <w:br/>
            </w:r>
          </w:p>
        </w:tc>
        <w:tc>
          <w:tcPr>
            <w:tcW w:w="360" w:type="dxa"/>
          </w:tcPr>
          <w:p w14:paraId="5B1F15B3" w14:textId="77777777" w:rsidR="00E81CAA" w:rsidRDefault="00000000">
            <w:r>
              <w:t>Intact canister</w:t>
            </w:r>
          </w:p>
        </w:tc>
        <w:tc>
          <w:tcPr>
            <w:tcW w:w="360" w:type="dxa"/>
            <w:vMerge w:val="restart"/>
          </w:tcPr>
          <w:p w14:paraId="529057FB" w14:textId="77777777" w:rsidR="00E81CAA" w:rsidRDefault="00E81CAA"/>
        </w:tc>
        <w:tc>
          <w:tcPr>
            <w:tcW w:w="360" w:type="dxa"/>
            <w:vMerge w:val="restart"/>
          </w:tcPr>
          <w:p w14:paraId="068C1DDD" w14:textId="77777777" w:rsidR="00E81CAA" w:rsidRDefault="00000000">
            <w:r>
              <w:t>No</w:t>
            </w:r>
            <w:r>
              <w:br/>
            </w:r>
          </w:p>
        </w:tc>
        <w:tc>
          <w:tcPr>
            <w:tcW w:w="360" w:type="dxa"/>
          </w:tcPr>
          <w:p w14:paraId="48626D6B" w14:textId="77777777" w:rsidR="00E81CAA" w:rsidRDefault="00000000">
            <w:r>
              <w:t>Intact canister</w:t>
            </w:r>
          </w:p>
        </w:tc>
        <w:tc>
          <w:tcPr>
            <w:tcW w:w="360" w:type="dxa"/>
            <w:vMerge w:val="restart"/>
          </w:tcPr>
          <w:p w14:paraId="030C7C50" w14:textId="77777777" w:rsidR="00E81CAA" w:rsidRDefault="00E81CAA"/>
        </w:tc>
      </w:tr>
      <w:tr w:rsidR="00E81CAA" w14:paraId="6CBD9FC3" w14:textId="77777777">
        <w:tc>
          <w:tcPr>
            <w:tcW w:w="360" w:type="dxa"/>
            <w:vMerge/>
          </w:tcPr>
          <w:p w14:paraId="3EF45BE6" w14:textId="77777777" w:rsidR="00E81CAA" w:rsidRDefault="00E81CAA"/>
        </w:tc>
        <w:tc>
          <w:tcPr>
            <w:tcW w:w="360" w:type="dxa"/>
            <w:vMerge/>
          </w:tcPr>
          <w:p w14:paraId="3F766EC8" w14:textId="77777777" w:rsidR="00E81CAA" w:rsidRDefault="00E81CAA"/>
        </w:tc>
        <w:tc>
          <w:tcPr>
            <w:tcW w:w="360" w:type="dxa"/>
          </w:tcPr>
          <w:p w14:paraId="3D84BB88" w14:textId="77777777" w:rsidR="00E81CAA" w:rsidRDefault="00000000">
            <w:r>
              <w:t>Failed canister</w:t>
            </w:r>
          </w:p>
        </w:tc>
        <w:tc>
          <w:tcPr>
            <w:tcW w:w="360" w:type="dxa"/>
            <w:vMerge/>
          </w:tcPr>
          <w:p w14:paraId="281B382F" w14:textId="77777777" w:rsidR="00E81CAA" w:rsidRDefault="00E81CAA"/>
        </w:tc>
        <w:tc>
          <w:tcPr>
            <w:tcW w:w="360" w:type="dxa"/>
            <w:vMerge/>
          </w:tcPr>
          <w:p w14:paraId="37472C81" w14:textId="77777777" w:rsidR="00E81CAA" w:rsidRDefault="00E81CAA"/>
        </w:tc>
        <w:tc>
          <w:tcPr>
            <w:tcW w:w="360" w:type="dxa"/>
          </w:tcPr>
          <w:p w14:paraId="40832B01" w14:textId="77777777" w:rsidR="00E81CAA" w:rsidRDefault="00000000">
            <w:r>
              <w:t>Failed canister</w:t>
            </w:r>
          </w:p>
        </w:tc>
        <w:tc>
          <w:tcPr>
            <w:tcW w:w="360" w:type="dxa"/>
            <w:vMerge/>
          </w:tcPr>
          <w:p w14:paraId="03158C8D" w14:textId="77777777" w:rsidR="00E81CAA" w:rsidRDefault="00E81CAA"/>
        </w:tc>
      </w:tr>
      <w:tr w:rsidR="00E81CAA" w14:paraId="0CA01E23" w14:textId="77777777">
        <w:tc>
          <w:tcPr>
            <w:tcW w:w="360" w:type="dxa"/>
            <w:vMerge w:val="restart"/>
          </w:tcPr>
          <w:p w14:paraId="41A6F1EE" w14:textId="77777777" w:rsidR="00E81CAA" w:rsidRDefault="00000000">
            <w:r>
              <w:t>Radionuclide inventory</w:t>
            </w:r>
          </w:p>
        </w:tc>
        <w:tc>
          <w:tcPr>
            <w:tcW w:w="360" w:type="dxa"/>
            <w:vMerge w:val="restart"/>
          </w:tcPr>
          <w:p w14:paraId="3C9C0C35" w14:textId="77777777" w:rsidR="00E81CAA" w:rsidRDefault="00000000">
            <w:r>
              <w:t>No</w:t>
            </w:r>
            <w:r>
              <w:br/>
              <w:t>Indirectly through the radiation intensity.</w:t>
            </w:r>
          </w:p>
        </w:tc>
        <w:tc>
          <w:tcPr>
            <w:tcW w:w="360" w:type="dxa"/>
          </w:tcPr>
          <w:p w14:paraId="498D1170" w14:textId="77777777" w:rsidR="00E81CAA" w:rsidRDefault="00000000">
            <w:r>
              <w:t>Intact canister</w:t>
            </w:r>
          </w:p>
        </w:tc>
        <w:tc>
          <w:tcPr>
            <w:tcW w:w="360" w:type="dxa"/>
            <w:vMerge w:val="restart"/>
          </w:tcPr>
          <w:p w14:paraId="43E2DAC4" w14:textId="77777777" w:rsidR="00E81CAA" w:rsidRDefault="00E81CAA"/>
        </w:tc>
        <w:tc>
          <w:tcPr>
            <w:tcW w:w="360" w:type="dxa"/>
            <w:vMerge w:val="restart"/>
          </w:tcPr>
          <w:p w14:paraId="70EF6C50" w14:textId="77777777" w:rsidR="00E81CAA" w:rsidRDefault="00000000">
            <w:r>
              <w:t>No</w:t>
            </w:r>
            <w:r>
              <w:br/>
            </w:r>
          </w:p>
        </w:tc>
        <w:tc>
          <w:tcPr>
            <w:tcW w:w="360" w:type="dxa"/>
          </w:tcPr>
          <w:p w14:paraId="2C1B3479" w14:textId="77777777" w:rsidR="00E81CAA" w:rsidRDefault="00000000">
            <w:r>
              <w:t>Intact canister</w:t>
            </w:r>
          </w:p>
        </w:tc>
        <w:tc>
          <w:tcPr>
            <w:tcW w:w="360" w:type="dxa"/>
            <w:vMerge w:val="restart"/>
          </w:tcPr>
          <w:p w14:paraId="2AB8BFBA" w14:textId="77777777" w:rsidR="00E81CAA" w:rsidRDefault="00E81CAA"/>
        </w:tc>
      </w:tr>
      <w:tr w:rsidR="00E81CAA" w14:paraId="3E8EDFE3" w14:textId="77777777">
        <w:tc>
          <w:tcPr>
            <w:tcW w:w="360" w:type="dxa"/>
            <w:vMerge/>
          </w:tcPr>
          <w:p w14:paraId="75B0D6D7" w14:textId="77777777" w:rsidR="00E81CAA" w:rsidRDefault="00E81CAA"/>
        </w:tc>
        <w:tc>
          <w:tcPr>
            <w:tcW w:w="360" w:type="dxa"/>
            <w:vMerge/>
          </w:tcPr>
          <w:p w14:paraId="1C2EE3CE" w14:textId="77777777" w:rsidR="00E81CAA" w:rsidRDefault="00E81CAA"/>
        </w:tc>
        <w:tc>
          <w:tcPr>
            <w:tcW w:w="360" w:type="dxa"/>
          </w:tcPr>
          <w:p w14:paraId="4DE60650" w14:textId="77777777" w:rsidR="00E81CAA" w:rsidRDefault="00000000">
            <w:r>
              <w:t>Failed canister</w:t>
            </w:r>
          </w:p>
        </w:tc>
        <w:tc>
          <w:tcPr>
            <w:tcW w:w="360" w:type="dxa"/>
            <w:vMerge/>
          </w:tcPr>
          <w:p w14:paraId="0C8D18E9" w14:textId="77777777" w:rsidR="00E81CAA" w:rsidRDefault="00E81CAA"/>
        </w:tc>
        <w:tc>
          <w:tcPr>
            <w:tcW w:w="360" w:type="dxa"/>
            <w:vMerge/>
          </w:tcPr>
          <w:p w14:paraId="1C016110" w14:textId="77777777" w:rsidR="00E81CAA" w:rsidRDefault="00E81CAA"/>
        </w:tc>
        <w:tc>
          <w:tcPr>
            <w:tcW w:w="360" w:type="dxa"/>
          </w:tcPr>
          <w:p w14:paraId="7BF5620C" w14:textId="77777777" w:rsidR="00E81CAA" w:rsidRDefault="00000000">
            <w:r>
              <w:t>Failed canister</w:t>
            </w:r>
          </w:p>
        </w:tc>
        <w:tc>
          <w:tcPr>
            <w:tcW w:w="360" w:type="dxa"/>
            <w:vMerge/>
          </w:tcPr>
          <w:p w14:paraId="0FBF7241" w14:textId="77777777" w:rsidR="00E81CAA" w:rsidRDefault="00E81CAA"/>
        </w:tc>
      </w:tr>
      <w:tr w:rsidR="00E81CAA" w14:paraId="36833CBB" w14:textId="77777777">
        <w:tc>
          <w:tcPr>
            <w:tcW w:w="360" w:type="dxa"/>
            <w:vMerge w:val="restart"/>
          </w:tcPr>
          <w:p w14:paraId="0A2FCAC1" w14:textId="77777777" w:rsidR="00E81CAA" w:rsidRDefault="00000000">
            <w:r>
              <w:t>Material composition</w:t>
            </w:r>
          </w:p>
        </w:tc>
        <w:tc>
          <w:tcPr>
            <w:tcW w:w="360" w:type="dxa"/>
            <w:vMerge w:val="restart"/>
          </w:tcPr>
          <w:p w14:paraId="668205EF" w14:textId="77777777" w:rsidR="00E81CAA" w:rsidRDefault="00000000">
            <w:r>
              <w:t>No</w:t>
            </w:r>
            <w:r>
              <w:br/>
            </w:r>
          </w:p>
        </w:tc>
        <w:tc>
          <w:tcPr>
            <w:tcW w:w="360" w:type="dxa"/>
          </w:tcPr>
          <w:p w14:paraId="252A8807" w14:textId="77777777" w:rsidR="00E81CAA" w:rsidRDefault="00000000">
            <w:r>
              <w:t>Intact canister</w:t>
            </w:r>
          </w:p>
        </w:tc>
        <w:tc>
          <w:tcPr>
            <w:tcW w:w="360" w:type="dxa"/>
            <w:vMerge w:val="restart"/>
          </w:tcPr>
          <w:p w14:paraId="6BB14517" w14:textId="77777777" w:rsidR="00E81CAA" w:rsidRDefault="00E81CAA"/>
        </w:tc>
        <w:tc>
          <w:tcPr>
            <w:tcW w:w="360" w:type="dxa"/>
            <w:vMerge w:val="restart"/>
          </w:tcPr>
          <w:p w14:paraId="0AB46750" w14:textId="77777777" w:rsidR="00E81CAA" w:rsidRDefault="00000000">
            <w:r>
              <w:t>No</w:t>
            </w:r>
            <w:r>
              <w:br/>
            </w:r>
          </w:p>
        </w:tc>
        <w:tc>
          <w:tcPr>
            <w:tcW w:w="360" w:type="dxa"/>
          </w:tcPr>
          <w:p w14:paraId="45EC2787" w14:textId="77777777" w:rsidR="00E81CAA" w:rsidRDefault="00000000">
            <w:r>
              <w:t>Intact canister</w:t>
            </w:r>
          </w:p>
        </w:tc>
        <w:tc>
          <w:tcPr>
            <w:tcW w:w="360" w:type="dxa"/>
            <w:vMerge w:val="restart"/>
          </w:tcPr>
          <w:p w14:paraId="0FB53A1E" w14:textId="77777777" w:rsidR="00E81CAA" w:rsidRDefault="00E81CAA"/>
        </w:tc>
      </w:tr>
      <w:tr w:rsidR="00E81CAA" w14:paraId="39343470" w14:textId="77777777">
        <w:tc>
          <w:tcPr>
            <w:tcW w:w="360" w:type="dxa"/>
            <w:vMerge/>
          </w:tcPr>
          <w:p w14:paraId="63BDB5BC" w14:textId="77777777" w:rsidR="00E81CAA" w:rsidRDefault="00E81CAA"/>
        </w:tc>
        <w:tc>
          <w:tcPr>
            <w:tcW w:w="360" w:type="dxa"/>
            <w:vMerge/>
          </w:tcPr>
          <w:p w14:paraId="7FF1EB66" w14:textId="77777777" w:rsidR="00E81CAA" w:rsidRDefault="00E81CAA"/>
        </w:tc>
        <w:tc>
          <w:tcPr>
            <w:tcW w:w="360" w:type="dxa"/>
          </w:tcPr>
          <w:p w14:paraId="7EE09CCA" w14:textId="77777777" w:rsidR="00E81CAA" w:rsidRDefault="00000000">
            <w:r>
              <w:t>Failed canister</w:t>
            </w:r>
          </w:p>
        </w:tc>
        <w:tc>
          <w:tcPr>
            <w:tcW w:w="360" w:type="dxa"/>
            <w:vMerge/>
          </w:tcPr>
          <w:p w14:paraId="09EBF197" w14:textId="77777777" w:rsidR="00E81CAA" w:rsidRDefault="00E81CAA"/>
        </w:tc>
        <w:tc>
          <w:tcPr>
            <w:tcW w:w="360" w:type="dxa"/>
            <w:vMerge/>
          </w:tcPr>
          <w:p w14:paraId="3B9FD93D" w14:textId="77777777" w:rsidR="00E81CAA" w:rsidRDefault="00E81CAA"/>
        </w:tc>
        <w:tc>
          <w:tcPr>
            <w:tcW w:w="360" w:type="dxa"/>
          </w:tcPr>
          <w:p w14:paraId="7E5DD984" w14:textId="77777777" w:rsidR="00E81CAA" w:rsidRDefault="00000000">
            <w:r>
              <w:t>Failed canister</w:t>
            </w:r>
          </w:p>
        </w:tc>
        <w:tc>
          <w:tcPr>
            <w:tcW w:w="360" w:type="dxa"/>
            <w:vMerge/>
          </w:tcPr>
          <w:p w14:paraId="716E8D6B" w14:textId="77777777" w:rsidR="00E81CAA" w:rsidRDefault="00E81CAA"/>
        </w:tc>
      </w:tr>
      <w:tr w:rsidR="00E81CAA" w14:paraId="3E47A82B" w14:textId="77777777">
        <w:tc>
          <w:tcPr>
            <w:tcW w:w="360" w:type="dxa"/>
            <w:vMerge w:val="restart"/>
          </w:tcPr>
          <w:p w14:paraId="22CC7C30" w14:textId="77777777" w:rsidR="00E81CAA" w:rsidRDefault="00000000">
            <w:r>
              <w:t>Water composition</w:t>
            </w:r>
          </w:p>
        </w:tc>
        <w:tc>
          <w:tcPr>
            <w:tcW w:w="360" w:type="dxa"/>
            <w:vMerge w:val="restart"/>
          </w:tcPr>
          <w:p w14:paraId="19C50C90" w14:textId="77777777" w:rsidR="00E81CAA" w:rsidRDefault="00000000">
            <w:r>
              <w:t>Yes</w:t>
            </w:r>
            <w:r>
              <w:br/>
              <w:t>Dissolved solids and gases will influence the radiolysis products formed.</w:t>
            </w:r>
          </w:p>
        </w:tc>
        <w:tc>
          <w:tcPr>
            <w:tcW w:w="360" w:type="dxa"/>
          </w:tcPr>
          <w:p w14:paraId="377FC2F6" w14:textId="77777777" w:rsidR="00E81CAA" w:rsidRDefault="00000000">
            <w:r>
              <w:t>Intact canister</w:t>
            </w:r>
          </w:p>
        </w:tc>
        <w:tc>
          <w:tcPr>
            <w:tcW w:w="360" w:type="dxa"/>
          </w:tcPr>
          <w:p w14:paraId="3B671841" w14:textId="77777777" w:rsidR="00E81CAA" w:rsidRDefault="00000000">
            <w:r>
              <w:t xml:space="preserve">The water trapped inside the canister will be either reactor water or water from the storage pools at Clab. It </w:t>
            </w:r>
            <w:r>
              <w:lastRenderedPageBreak/>
              <w:t>can, therefore, be assumed to be clean water with very low ionic strength.</w:t>
            </w:r>
          </w:p>
        </w:tc>
        <w:tc>
          <w:tcPr>
            <w:tcW w:w="360" w:type="dxa"/>
            <w:vMerge w:val="restart"/>
          </w:tcPr>
          <w:p w14:paraId="7D1A5AFD" w14:textId="77777777" w:rsidR="00E81CAA" w:rsidRDefault="00000000">
            <w:r>
              <w:lastRenderedPageBreak/>
              <w:t>Yes</w:t>
            </w:r>
            <w:r>
              <w:br/>
              <w:t>Radiolysis products will be formed in the water.</w:t>
            </w:r>
          </w:p>
        </w:tc>
        <w:tc>
          <w:tcPr>
            <w:tcW w:w="360" w:type="dxa"/>
          </w:tcPr>
          <w:p w14:paraId="772192E5" w14:textId="77777777" w:rsidR="00E81CAA" w:rsidRDefault="00000000">
            <w:r>
              <w:t>Intact canister</w:t>
            </w:r>
          </w:p>
        </w:tc>
        <w:tc>
          <w:tcPr>
            <w:tcW w:w="360" w:type="dxa"/>
          </w:tcPr>
          <w:p w14:paraId="5E0D461D" w14:textId="77777777" w:rsidR="00E81CAA" w:rsidRDefault="00000000">
            <w:r>
              <w:t>The amount of radiolysis products (nitric acid) is estimated based on the availability of nitrogen in the canister.</w:t>
            </w:r>
          </w:p>
        </w:tc>
      </w:tr>
      <w:tr w:rsidR="00E81CAA" w14:paraId="4F84FBC6" w14:textId="77777777">
        <w:tc>
          <w:tcPr>
            <w:tcW w:w="360" w:type="dxa"/>
            <w:vMerge/>
          </w:tcPr>
          <w:p w14:paraId="5E0B4718" w14:textId="77777777" w:rsidR="00E81CAA" w:rsidRDefault="00E81CAA"/>
        </w:tc>
        <w:tc>
          <w:tcPr>
            <w:tcW w:w="360" w:type="dxa"/>
            <w:vMerge/>
          </w:tcPr>
          <w:p w14:paraId="71B35CE0" w14:textId="77777777" w:rsidR="00E81CAA" w:rsidRDefault="00E81CAA"/>
        </w:tc>
        <w:tc>
          <w:tcPr>
            <w:tcW w:w="360" w:type="dxa"/>
          </w:tcPr>
          <w:p w14:paraId="08FEF291" w14:textId="77777777" w:rsidR="00E81CAA" w:rsidRDefault="00000000">
            <w:r>
              <w:t>Failed canister</w:t>
            </w:r>
          </w:p>
        </w:tc>
        <w:tc>
          <w:tcPr>
            <w:tcW w:w="360" w:type="dxa"/>
          </w:tcPr>
          <w:p w14:paraId="37AC5B73" w14:textId="77777777" w:rsidR="00E81CAA" w:rsidRDefault="00000000">
            <w:r>
              <w:t>Not relevant</w:t>
            </w:r>
          </w:p>
        </w:tc>
        <w:tc>
          <w:tcPr>
            <w:tcW w:w="360" w:type="dxa"/>
            <w:vMerge/>
          </w:tcPr>
          <w:p w14:paraId="6A3D1C26" w14:textId="77777777" w:rsidR="00E81CAA" w:rsidRDefault="00E81CAA"/>
        </w:tc>
        <w:tc>
          <w:tcPr>
            <w:tcW w:w="360" w:type="dxa"/>
          </w:tcPr>
          <w:p w14:paraId="456DC1AF" w14:textId="77777777" w:rsidR="00E81CAA" w:rsidRDefault="00000000">
            <w:r>
              <w:t>Failed canister</w:t>
            </w:r>
          </w:p>
        </w:tc>
        <w:tc>
          <w:tcPr>
            <w:tcW w:w="360" w:type="dxa"/>
          </w:tcPr>
          <w:p w14:paraId="1EAC3549" w14:textId="77777777" w:rsidR="00E81CAA" w:rsidRDefault="00000000">
            <w:r>
              <w:t>Not relevant</w:t>
            </w:r>
          </w:p>
        </w:tc>
      </w:tr>
      <w:tr w:rsidR="00E81CAA" w14:paraId="7DD0B334" w14:textId="77777777">
        <w:tc>
          <w:tcPr>
            <w:tcW w:w="360" w:type="dxa"/>
            <w:vMerge w:val="restart"/>
          </w:tcPr>
          <w:p w14:paraId="3BBBB4FE" w14:textId="77777777" w:rsidR="00E81CAA" w:rsidRDefault="00000000">
            <w:r>
              <w:t>Gas composition</w:t>
            </w:r>
          </w:p>
        </w:tc>
        <w:tc>
          <w:tcPr>
            <w:tcW w:w="360" w:type="dxa"/>
            <w:vMerge w:val="restart"/>
          </w:tcPr>
          <w:p w14:paraId="2B1B5ADA" w14:textId="77777777" w:rsidR="00E81CAA" w:rsidRDefault="00000000">
            <w:r>
              <w:t>Yes</w:t>
            </w:r>
            <w:r>
              <w:br/>
              <w:t>Gases will influence the radiolysis products formed.</w:t>
            </w:r>
          </w:p>
        </w:tc>
        <w:tc>
          <w:tcPr>
            <w:tcW w:w="360" w:type="dxa"/>
          </w:tcPr>
          <w:p w14:paraId="53792A39" w14:textId="77777777" w:rsidR="00E81CAA" w:rsidRDefault="00000000">
            <w:r>
              <w:t>Intact canister</w:t>
            </w:r>
          </w:p>
        </w:tc>
        <w:tc>
          <w:tcPr>
            <w:tcW w:w="360" w:type="dxa"/>
          </w:tcPr>
          <w:p w14:paraId="6A559C0E" w14:textId="77777777" w:rsidR="00E81CAA" w:rsidRDefault="00000000">
            <w:r>
              <w:t>The gas inside the canister is assumed to be at least 90% Ar and the balance being air.</w:t>
            </w:r>
          </w:p>
        </w:tc>
        <w:tc>
          <w:tcPr>
            <w:tcW w:w="360" w:type="dxa"/>
            <w:vMerge w:val="restart"/>
          </w:tcPr>
          <w:p w14:paraId="7150ACA2" w14:textId="77777777" w:rsidR="00E81CAA" w:rsidRDefault="00000000">
            <w:r>
              <w:t>Yes</w:t>
            </w:r>
            <w:r>
              <w:br/>
              <w:t>Gaseous radiolysis products will be formed.</w:t>
            </w:r>
          </w:p>
        </w:tc>
        <w:tc>
          <w:tcPr>
            <w:tcW w:w="360" w:type="dxa"/>
          </w:tcPr>
          <w:p w14:paraId="3EFBC41A" w14:textId="77777777" w:rsidR="00E81CAA" w:rsidRDefault="00000000">
            <w:r>
              <w:t>Intact canister</w:t>
            </w:r>
          </w:p>
        </w:tc>
        <w:tc>
          <w:tcPr>
            <w:tcW w:w="360" w:type="dxa"/>
          </w:tcPr>
          <w:p w14:paraId="5B9F0005" w14:textId="77777777" w:rsidR="00E81CAA" w:rsidRDefault="00000000">
            <w:r>
              <w:t>The amount of radiolysis products (nitric acid) is estimated based on the availability of nitrogen in the canister.</w:t>
            </w:r>
          </w:p>
        </w:tc>
      </w:tr>
      <w:tr w:rsidR="00E81CAA" w14:paraId="4F5DAF08" w14:textId="77777777">
        <w:tc>
          <w:tcPr>
            <w:tcW w:w="360" w:type="dxa"/>
            <w:vMerge/>
          </w:tcPr>
          <w:p w14:paraId="4A77C79A" w14:textId="77777777" w:rsidR="00E81CAA" w:rsidRDefault="00E81CAA"/>
        </w:tc>
        <w:tc>
          <w:tcPr>
            <w:tcW w:w="360" w:type="dxa"/>
            <w:vMerge/>
          </w:tcPr>
          <w:p w14:paraId="70314692" w14:textId="77777777" w:rsidR="00E81CAA" w:rsidRDefault="00E81CAA"/>
        </w:tc>
        <w:tc>
          <w:tcPr>
            <w:tcW w:w="360" w:type="dxa"/>
          </w:tcPr>
          <w:p w14:paraId="2D6D30E6" w14:textId="77777777" w:rsidR="00E81CAA" w:rsidRDefault="00000000">
            <w:r>
              <w:t>Failed canister</w:t>
            </w:r>
          </w:p>
        </w:tc>
        <w:tc>
          <w:tcPr>
            <w:tcW w:w="360" w:type="dxa"/>
          </w:tcPr>
          <w:p w14:paraId="50F9A3B9" w14:textId="77777777" w:rsidR="00E81CAA" w:rsidRDefault="00000000">
            <w:r>
              <w:t>Not relevant</w:t>
            </w:r>
          </w:p>
        </w:tc>
        <w:tc>
          <w:tcPr>
            <w:tcW w:w="360" w:type="dxa"/>
            <w:vMerge/>
          </w:tcPr>
          <w:p w14:paraId="140AC494" w14:textId="77777777" w:rsidR="00E81CAA" w:rsidRDefault="00E81CAA"/>
        </w:tc>
        <w:tc>
          <w:tcPr>
            <w:tcW w:w="360" w:type="dxa"/>
          </w:tcPr>
          <w:p w14:paraId="7C242978" w14:textId="77777777" w:rsidR="00E81CAA" w:rsidRDefault="00000000">
            <w:r>
              <w:t>Failed canister</w:t>
            </w:r>
          </w:p>
        </w:tc>
        <w:tc>
          <w:tcPr>
            <w:tcW w:w="360" w:type="dxa"/>
          </w:tcPr>
          <w:p w14:paraId="1257DA48" w14:textId="77777777" w:rsidR="00E81CAA" w:rsidRDefault="00000000">
            <w:r>
              <w:t>Not relevant</w:t>
            </w:r>
          </w:p>
        </w:tc>
      </w:tr>
    </w:tbl>
    <w:p w14:paraId="27CE36BA" w14:textId="77777777" w:rsidR="00F53459" w:rsidRDefault="00F53459" w:rsidP="00F53459">
      <w:pPr>
        <w:pStyle w:val="Heading4"/>
        <w:rPr>
          <w:lang w:val="en-GB"/>
        </w:rPr>
      </w:pPr>
      <w:r>
        <w:rPr>
          <w:lang w:val="en-GB"/>
        </w:rPr>
        <w:t xml:space="preserve">Natural and anthropogenic analogues </w:t>
      </w:r>
    </w:p>
    <w:p w14:paraId="2D1637A4" w14:textId="77777777" w:rsidR="00F53459" w:rsidRDefault="00F53459" w:rsidP="00F53459">
      <w:pPr>
        <w:pStyle w:val="BodyText"/>
        <w:rPr>
          <w:lang w:val="en-GB"/>
        </w:rPr>
      </w:pPr>
      <w:r>
        <w:rPr>
          <w:lang w:val="en-GB"/>
        </w:rPr>
        <w:t xml:space="preserve">Text </w:t>
      </w:r>
    </w:p>
    <w:p w14:paraId="48615FA6" w14:textId="77777777" w:rsidR="00F53459" w:rsidRDefault="00F53459" w:rsidP="00F53459">
      <w:pPr>
        <w:pStyle w:val="Heading4"/>
        <w:rPr>
          <w:lang w:val="en-GB"/>
        </w:rPr>
      </w:pPr>
      <w:r>
        <w:rPr>
          <w:lang w:val="en-GB"/>
        </w:rPr>
        <w:t>Boundary conditions</w:t>
      </w:r>
    </w:p>
    <w:p w14:paraId="5A9F51AC" w14:textId="77777777" w:rsidR="00F53459" w:rsidRDefault="00F53459" w:rsidP="00F53459">
      <w:pPr>
        <w:pStyle w:val="BodyText"/>
        <w:rPr>
          <w:lang w:val="en-GB"/>
        </w:rPr>
      </w:pPr>
      <w:r>
        <w:rPr>
          <w:lang w:val="en-GB"/>
        </w:rPr>
        <w:t>Text</w:t>
      </w:r>
    </w:p>
    <w:p w14:paraId="2D0D22AE" w14:textId="77777777" w:rsidR="00F53459" w:rsidRDefault="00F53459" w:rsidP="00F53459">
      <w:pPr>
        <w:pStyle w:val="Heading4"/>
        <w:rPr>
          <w:lang w:val="en-GB"/>
        </w:rPr>
      </w:pPr>
      <w:r>
        <w:rPr>
          <w:lang w:val="en-GB"/>
        </w:rPr>
        <w:t>Model and experimental studies</w:t>
      </w:r>
    </w:p>
    <w:p w14:paraId="6BF835F7" w14:textId="77777777" w:rsidR="00F53459" w:rsidRDefault="00F53459" w:rsidP="00F53459">
      <w:pPr>
        <w:pStyle w:val="BodyText"/>
        <w:rPr>
          <w:lang w:val="en-GB"/>
        </w:rPr>
      </w:pPr>
      <w:r>
        <w:rPr>
          <w:lang w:val="en-GB"/>
        </w:rPr>
        <w:t xml:space="preserve">Text </w:t>
      </w:r>
    </w:p>
    <w:p w14:paraId="2C3B2CE2" w14:textId="77777777" w:rsidR="00F53459" w:rsidRDefault="00F53459" w:rsidP="00F53459">
      <w:pPr>
        <w:pStyle w:val="Heading4"/>
        <w:rPr>
          <w:lang w:val="en-GB"/>
        </w:rPr>
      </w:pPr>
      <w:r>
        <w:rPr>
          <w:lang w:val="en-GB"/>
        </w:rPr>
        <w:t>Time perspective</w:t>
      </w:r>
    </w:p>
    <w:p w14:paraId="7535A028" w14:textId="77777777" w:rsidR="00F53459" w:rsidRDefault="00F53459" w:rsidP="00F53459">
      <w:pPr>
        <w:pStyle w:val="BodyText"/>
        <w:rPr>
          <w:lang w:val="en-GB"/>
        </w:rPr>
      </w:pPr>
      <w:r>
        <w:rPr>
          <w:lang w:val="en-GB"/>
        </w:rPr>
        <w:t>Text</w:t>
      </w:r>
    </w:p>
    <w:p w14:paraId="254E185E" w14:textId="77777777" w:rsidR="00F53459" w:rsidRDefault="00F53459" w:rsidP="00F53459">
      <w:pPr>
        <w:pStyle w:val="Heading4"/>
        <w:rPr>
          <w:lang w:val="en-GB"/>
        </w:rPr>
      </w:pPr>
      <w:r>
        <w:rPr>
          <w:lang w:val="en-GB"/>
        </w:rPr>
        <w:t>Impact on safety functions</w:t>
      </w:r>
    </w:p>
    <w:p w14:paraId="40098F1D" w14:textId="77777777" w:rsidR="00F53459" w:rsidRDefault="00F53459" w:rsidP="00F53459">
      <w:pPr>
        <w:pStyle w:val="BodyText"/>
        <w:rPr>
          <w:lang w:val="en-GB"/>
        </w:rPr>
      </w:pPr>
      <w:r>
        <w:rPr>
          <w:lang w:val="en-GB"/>
        </w:rPr>
        <w:t>Text</w:t>
      </w:r>
    </w:p>
    <w:p w14:paraId="49C41185" w14:textId="77777777" w:rsidR="00F53459" w:rsidRDefault="00F53459" w:rsidP="00F53459">
      <w:pPr>
        <w:pStyle w:val="Heading4"/>
        <w:rPr>
          <w:lang w:val="en-GB"/>
        </w:rPr>
      </w:pPr>
      <w:r>
        <w:rPr>
          <w:lang w:val="en-GB"/>
        </w:rPr>
        <w:t xml:space="preserve">Handling of the process in the assessments of post-closure safety </w:t>
      </w:r>
    </w:p>
    <w:p w14:paraId="01E0E7D3" w14:textId="77777777" w:rsidR="00F53459" w:rsidRDefault="00F53459" w:rsidP="00F53459">
      <w:pPr>
        <w:pStyle w:val="BodyText"/>
        <w:rPr>
          <w:lang w:val="en-GB"/>
        </w:rPr>
      </w:pPr>
      <w:r>
        <w:rPr>
          <w:lang w:val="en-GB"/>
        </w:rPr>
        <w:t xml:space="preserve">Text </w:t>
      </w:r>
    </w:p>
    <w:p w14:paraId="2C2A283A" w14:textId="77777777" w:rsidR="00F53459" w:rsidRDefault="00F53459" w:rsidP="00F53459">
      <w:pPr>
        <w:pStyle w:val="Heading5"/>
        <w:rPr>
          <w:lang w:val="en-GB"/>
        </w:rPr>
      </w:pPr>
      <w:r>
        <w:rPr>
          <w:lang w:val="en-GB"/>
        </w:rPr>
        <w:t>Handling in the FSAR</w:t>
      </w:r>
    </w:p>
    <w:p w14:paraId="6855F0BE" w14:textId="77777777" w:rsidR="00F53459" w:rsidRDefault="00F53459" w:rsidP="00F53459">
      <w:pPr>
        <w:pStyle w:val="BodyText"/>
        <w:rPr>
          <w:lang w:val="en-GB"/>
        </w:rPr>
      </w:pPr>
      <w:r>
        <w:rPr>
          <w:lang w:val="en-GB"/>
        </w:rPr>
        <w:t>Text</w:t>
      </w:r>
    </w:p>
    <w:p w14:paraId="4401984B" w14:textId="77777777" w:rsidR="00F53459" w:rsidRDefault="00F53459" w:rsidP="00F53459">
      <w:pPr>
        <w:pStyle w:val="Heading5"/>
        <w:rPr>
          <w:lang w:val="en-GB"/>
        </w:rPr>
      </w:pPr>
      <w:r>
        <w:rPr>
          <w:lang w:val="en-GB"/>
        </w:rPr>
        <w:t>Changes since the PSAR</w:t>
      </w:r>
    </w:p>
    <w:p w14:paraId="0C3C44F9" w14:textId="77777777" w:rsidR="00F53459" w:rsidRDefault="00F53459" w:rsidP="00F53459">
      <w:pPr>
        <w:pStyle w:val="BodyText"/>
        <w:rPr>
          <w:lang w:val="en-GB"/>
        </w:rPr>
      </w:pPr>
      <w:r>
        <w:rPr>
          <w:lang w:val="en-GB"/>
        </w:rPr>
        <w:t xml:space="preserve">Text  </w:t>
      </w:r>
    </w:p>
    <w:p w14:paraId="7F2EC21F" w14:textId="77777777" w:rsidR="00F53459" w:rsidRDefault="00F53459" w:rsidP="00F53459">
      <w:pPr>
        <w:pStyle w:val="Heading4"/>
        <w:rPr>
          <w:lang w:val="en-GB"/>
        </w:rPr>
      </w:pPr>
      <w:r>
        <w:rPr>
          <w:lang w:val="en-GB"/>
        </w:rPr>
        <w:t>Handling of uncertainties in the FSAR</w:t>
      </w:r>
    </w:p>
    <w:p w14:paraId="58FA9B0A" w14:textId="77777777" w:rsidR="00412787" w:rsidRDefault="00412787" w:rsidP="009D4896">
      <w:pPr>
        <w:pStyle w:val="BodyText"/>
        <w:rPr>
          <w:lang w:val="en-GB"/>
        </w:rPr>
      </w:pPr>
    </w:p>
    <w:p w14:paraId="211AA181" w14:textId="77777777" w:rsidR="00412787" w:rsidRDefault="00412787" w:rsidP="00374F0F">
      <w:pPr>
        <w:pStyle w:val="Heading3"/>
        <w:rPr>
          <w:lang w:val="en-GB"/>
        </w:rPr>
      </w:pPr>
      <w:bookmarkStart w:id="380" w:name="_Toc195186585"/>
      <w:r w:rsidRPr="00412787">
        <w:rPr>
          <w:lang w:val="en-GB"/>
        </w:rPr>
        <w:t>Water radiolysis</w:t>
      </w:r>
      <w:bookmarkEnd w:id="380"/>
    </w:p>
    <w:p w14:paraId="3FDA0BE8" w14:textId="77777777" w:rsidR="00F53459" w:rsidRDefault="00F53459" w:rsidP="00F53459">
      <w:pPr>
        <w:pStyle w:val="BodyText"/>
        <w:rPr>
          <w:lang w:val="en-GB"/>
        </w:rPr>
      </w:pPr>
      <w:r>
        <w:rPr>
          <w:lang w:val="en-GB"/>
        </w:rPr>
        <w:t>#text with structure in chapter 1</w:t>
      </w:r>
    </w:p>
    <w:p w14:paraId="2B07ABCF" w14:textId="77777777" w:rsidR="00F53459" w:rsidRPr="00E64471" w:rsidRDefault="00F53459" w:rsidP="00F53459">
      <w:pPr>
        <w:pStyle w:val="Heading4"/>
        <w:rPr>
          <w:lang w:val="en-GB"/>
        </w:rPr>
      </w:pPr>
      <w:r>
        <w:rPr>
          <w:lang w:val="en-GB"/>
        </w:rPr>
        <w:t>Description</w:t>
      </w:r>
    </w:p>
    <w:p w14:paraId="6056E696" w14:textId="77777777" w:rsidR="00F53459" w:rsidRDefault="00F53459" w:rsidP="00F53459">
      <w:pPr>
        <w:pStyle w:val="BodyText"/>
        <w:rPr>
          <w:lang w:val="en-GB"/>
        </w:rPr>
      </w:pPr>
      <w:r>
        <w:t>Water that enters a damaged canister and reaches the cavities between the fuel assemblies and the canister insert is affected by the ionizing radiation emitted by the spent fuel. This causes the excitation, or ionisation of water molecules followed by breaking of their chemical bonds (radiolysis) producing primarily free electrons, OH-radicals and hydrogen atoms.</w:t>
      </w:r>
    </w:p>
    <w:p w14:paraId="00D8DFCA" w14:textId="77777777" w:rsidR="00F53459" w:rsidRDefault="00F53459" w:rsidP="00F53459">
      <w:pPr>
        <w:pStyle w:val="Heading4"/>
        <w:rPr>
          <w:lang w:val="en-GB"/>
        </w:rPr>
      </w:pPr>
      <w:r>
        <w:rPr>
          <w:lang w:val="en-GB"/>
        </w:rPr>
        <w:lastRenderedPageBreak/>
        <w:t>Dependencies between processes and variables</w:t>
      </w:r>
    </w:p>
    <w:p w14:paraId="1B0DECF3" w14:textId="77777777" w:rsidR="00F53459" w:rsidRDefault="00F53459" w:rsidP="00F53459">
      <w:pPr>
        <w:pStyle w:val="BodyText"/>
        <w:rPr>
          <w:lang w:val="en-GB"/>
        </w:rPr>
      </w:pPr>
      <w:r>
        <w:rPr>
          <w:lang w:val="en-GB"/>
        </w:rPr>
        <w:t xml:space="preserve">Text </w:t>
      </w:r>
    </w:p>
    <w:tbl>
      <w:tblPr>
        <w:tblStyle w:val="TableGrid"/>
        <w:tblW w:w="9071" w:type="dxa"/>
        <w:tblLayout w:type="fixed"/>
        <w:tblLook w:val="04A0" w:firstRow="1" w:lastRow="0" w:firstColumn="1" w:lastColumn="0" w:noHBand="0" w:noVBand="1"/>
      </w:tblPr>
      <w:tblGrid>
        <w:gridCol w:w="1295"/>
        <w:gridCol w:w="1296"/>
        <w:gridCol w:w="1296"/>
        <w:gridCol w:w="1296"/>
        <w:gridCol w:w="1296"/>
        <w:gridCol w:w="1296"/>
        <w:gridCol w:w="1296"/>
      </w:tblGrid>
      <w:tr w:rsidR="00E81CAA" w14:paraId="5DB42501" w14:textId="77777777">
        <w:tc>
          <w:tcPr>
            <w:tcW w:w="360" w:type="dxa"/>
            <w:vMerge w:val="restart"/>
          </w:tcPr>
          <w:p w14:paraId="5810AC8F" w14:textId="77777777" w:rsidR="00E81CAA" w:rsidRDefault="00000000">
            <w:r>
              <w:rPr>
                <w:b/>
              </w:rPr>
              <w:t>Variable</w:t>
            </w:r>
          </w:p>
        </w:tc>
        <w:tc>
          <w:tcPr>
            <w:tcW w:w="1080" w:type="dxa"/>
            <w:gridSpan w:val="3"/>
          </w:tcPr>
          <w:p w14:paraId="12B8BDF2" w14:textId="77777777" w:rsidR="00E81CAA" w:rsidRDefault="00000000">
            <w:r>
              <w:rPr>
                <w:b/>
              </w:rPr>
              <w:t>Variable influence on process</w:t>
            </w:r>
          </w:p>
        </w:tc>
        <w:tc>
          <w:tcPr>
            <w:tcW w:w="1080" w:type="dxa"/>
            <w:gridSpan w:val="3"/>
          </w:tcPr>
          <w:p w14:paraId="545BB824" w14:textId="77777777" w:rsidR="00E81CAA" w:rsidRDefault="00000000">
            <w:r>
              <w:rPr>
                <w:b/>
              </w:rPr>
              <w:t>Process influence on variables</w:t>
            </w:r>
          </w:p>
        </w:tc>
      </w:tr>
      <w:tr w:rsidR="00E81CAA" w14:paraId="208F3836" w14:textId="77777777">
        <w:tc>
          <w:tcPr>
            <w:tcW w:w="360" w:type="dxa"/>
            <w:vMerge/>
          </w:tcPr>
          <w:p w14:paraId="62FC6EBA" w14:textId="77777777" w:rsidR="00E81CAA" w:rsidRDefault="00E81CAA"/>
        </w:tc>
        <w:tc>
          <w:tcPr>
            <w:tcW w:w="360" w:type="dxa"/>
          </w:tcPr>
          <w:p w14:paraId="0930CDD5" w14:textId="77777777" w:rsidR="00E81CAA" w:rsidRDefault="00000000">
            <w:r>
              <w:rPr>
                <w:b/>
              </w:rPr>
              <w:t>Influence present? (Yes/No Description)</w:t>
            </w:r>
          </w:p>
        </w:tc>
        <w:tc>
          <w:tcPr>
            <w:tcW w:w="360" w:type="dxa"/>
          </w:tcPr>
          <w:p w14:paraId="30552C50" w14:textId="77777777" w:rsidR="00E81CAA" w:rsidRDefault="00000000">
            <w:r>
              <w:rPr>
                <w:b/>
              </w:rPr>
              <w:t>Time period/Climate domain</w:t>
            </w:r>
          </w:p>
        </w:tc>
        <w:tc>
          <w:tcPr>
            <w:tcW w:w="360" w:type="dxa"/>
          </w:tcPr>
          <w:p w14:paraId="4E91BAED" w14:textId="77777777" w:rsidR="00E81CAA" w:rsidRDefault="00000000">
            <w:r>
              <w:rPr>
                <w:b/>
              </w:rPr>
              <w:t>Handling of influence (How/If not - Why)</w:t>
            </w:r>
          </w:p>
        </w:tc>
        <w:tc>
          <w:tcPr>
            <w:tcW w:w="360" w:type="dxa"/>
          </w:tcPr>
          <w:p w14:paraId="47BCE2F9" w14:textId="77777777" w:rsidR="00E81CAA" w:rsidRDefault="00000000">
            <w:r>
              <w:rPr>
                <w:b/>
              </w:rPr>
              <w:t>Influence present? (Yes/No Description)</w:t>
            </w:r>
          </w:p>
        </w:tc>
        <w:tc>
          <w:tcPr>
            <w:tcW w:w="360" w:type="dxa"/>
          </w:tcPr>
          <w:p w14:paraId="345C523C" w14:textId="77777777" w:rsidR="00E81CAA" w:rsidRDefault="00000000">
            <w:r>
              <w:rPr>
                <w:b/>
              </w:rPr>
              <w:t>Time period/Climate domain</w:t>
            </w:r>
          </w:p>
        </w:tc>
        <w:tc>
          <w:tcPr>
            <w:tcW w:w="360" w:type="dxa"/>
          </w:tcPr>
          <w:p w14:paraId="54CB913A" w14:textId="77777777" w:rsidR="00E81CAA" w:rsidRDefault="00000000">
            <w:r>
              <w:rPr>
                <w:b/>
              </w:rPr>
              <w:t>Handling of influence (How/If not - Why)</w:t>
            </w:r>
          </w:p>
        </w:tc>
      </w:tr>
      <w:tr w:rsidR="00E81CAA" w14:paraId="4B102D18" w14:textId="77777777">
        <w:tc>
          <w:tcPr>
            <w:tcW w:w="360" w:type="dxa"/>
            <w:vMerge w:val="restart"/>
          </w:tcPr>
          <w:p w14:paraId="316C36CD" w14:textId="77777777" w:rsidR="00E81CAA" w:rsidRDefault="00000000">
            <w:r>
              <w:t>Radiation intensity</w:t>
            </w:r>
          </w:p>
        </w:tc>
        <w:tc>
          <w:tcPr>
            <w:tcW w:w="360" w:type="dxa"/>
            <w:vMerge w:val="restart"/>
          </w:tcPr>
          <w:p w14:paraId="1F7F1F61" w14:textId="77777777" w:rsidR="00E81CAA" w:rsidRDefault="00000000">
            <w:r>
              <w:t>Yes</w:t>
            </w:r>
            <w:r>
              <w:br/>
              <w:t>The radiolysis is proportional to the dose rate.</w:t>
            </w:r>
          </w:p>
        </w:tc>
        <w:tc>
          <w:tcPr>
            <w:tcW w:w="360" w:type="dxa"/>
          </w:tcPr>
          <w:p w14:paraId="6AE39BF6" w14:textId="77777777" w:rsidR="00E81CAA" w:rsidRDefault="00000000">
            <w:r>
              <w:t>Intact canister</w:t>
            </w:r>
          </w:p>
        </w:tc>
        <w:tc>
          <w:tcPr>
            <w:tcW w:w="360" w:type="dxa"/>
          </w:tcPr>
          <w:p w14:paraId="38E31066" w14:textId="77777777" w:rsidR="00E81CAA" w:rsidRDefault="00000000">
            <w:r>
              <w:t>In a failed canister the contribution to hydrogen gas production is considerably smaller than the contribution from iron corrosion. For radiolysis effects on fuel dissolution, see F12.</w:t>
            </w:r>
          </w:p>
        </w:tc>
        <w:tc>
          <w:tcPr>
            <w:tcW w:w="360" w:type="dxa"/>
            <w:vMerge w:val="restart"/>
          </w:tcPr>
          <w:p w14:paraId="79F8DF69" w14:textId="77777777" w:rsidR="00E81CAA" w:rsidRDefault="00000000">
            <w:r>
              <w:t>No</w:t>
            </w:r>
            <w:r>
              <w:br/>
            </w:r>
          </w:p>
        </w:tc>
        <w:tc>
          <w:tcPr>
            <w:tcW w:w="360" w:type="dxa"/>
          </w:tcPr>
          <w:p w14:paraId="5B9FAE7D" w14:textId="77777777" w:rsidR="00E81CAA" w:rsidRDefault="00000000">
            <w:r>
              <w:t>Intact canister</w:t>
            </w:r>
          </w:p>
        </w:tc>
        <w:tc>
          <w:tcPr>
            <w:tcW w:w="360" w:type="dxa"/>
            <w:vMerge w:val="restart"/>
          </w:tcPr>
          <w:p w14:paraId="17F5C841" w14:textId="77777777" w:rsidR="00E81CAA" w:rsidRDefault="00E81CAA"/>
        </w:tc>
      </w:tr>
      <w:tr w:rsidR="00E81CAA" w14:paraId="23389FE9" w14:textId="77777777">
        <w:tc>
          <w:tcPr>
            <w:tcW w:w="360" w:type="dxa"/>
            <w:vMerge/>
          </w:tcPr>
          <w:p w14:paraId="469ED67F" w14:textId="77777777" w:rsidR="00E81CAA" w:rsidRDefault="00E81CAA"/>
        </w:tc>
        <w:tc>
          <w:tcPr>
            <w:tcW w:w="360" w:type="dxa"/>
            <w:vMerge/>
          </w:tcPr>
          <w:p w14:paraId="5697ABBD" w14:textId="77777777" w:rsidR="00E81CAA" w:rsidRDefault="00E81CAA"/>
        </w:tc>
        <w:tc>
          <w:tcPr>
            <w:tcW w:w="360" w:type="dxa"/>
          </w:tcPr>
          <w:p w14:paraId="13A45731" w14:textId="77777777" w:rsidR="00E81CAA" w:rsidRDefault="00000000">
            <w:r>
              <w:t>Failed canister</w:t>
            </w:r>
          </w:p>
        </w:tc>
        <w:tc>
          <w:tcPr>
            <w:tcW w:w="360" w:type="dxa"/>
          </w:tcPr>
          <w:p w14:paraId="22B1AB00" w14:textId="77777777" w:rsidR="00E81CAA" w:rsidRDefault="00E81CAA"/>
        </w:tc>
        <w:tc>
          <w:tcPr>
            <w:tcW w:w="360" w:type="dxa"/>
            <w:vMerge/>
          </w:tcPr>
          <w:p w14:paraId="14F9DB52" w14:textId="77777777" w:rsidR="00E81CAA" w:rsidRDefault="00E81CAA"/>
        </w:tc>
        <w:tc>
          <w:tcPr>
            <w:tcW w:w="360" w:type="dxa"/>
          </w:tcPr>
          <w:p w14:paraId="505F94BB" w14:textId="77777777" w:rsidR="00E81CAA" w:rsidRDefault="00000000">
            <w:r>
              <w:t>Failed canister</w:t>
            </w:r>
          </w:p>
        </w:tc>
        <w:tc>
          <w:tcPr>
            <w:tcW w:w="360" w:type="dxa"/>
            <w:vMerge/>
          </w:tcPr>
          <w:p w14:paraId="7DD9AFC2" w14:textId="77777777" w:rsidR="00E81CAA" w:rsidRDefault="00E81CAA"/>
        </w:tc>
      </w:tr>
      <w:tr w:rsidR="00E81CAA" w14:paraId="4E220244" w14:textId="77777777">
        <w:tc>
          <w:tcPr>
            <w:tcW w:w="360" w:type="dxa"/>
            <w:vMerge w:val="restart"/>
          </w:tcPr>
          <w:p w14:paraId="4E5B7FFD" w14:textId="77777777" w:rsidR="00E81CAA" w:rsidRDefault="00000000">
            <w:r>
              <w:t>Temperature</w:t>
            </w:r>
          </w:p>
        </w:tc>
        <w:tc>
          <w:tcPr>
            <w:tcW w:w="360" w:type="dxa"/>
            <w:vMerge w:val="restart"/>
          </w:tcPr>
          <w:p w14:paraId="2749FEA7" w14:textId="77777777" w:rsidR="00E81CAA" w:rsidRDefault="00000000">
            <w:r>
              <w:t>Yes</w:t>
            </w:r>
            <w:r>
              <w:br/>
            </w:r>
          </w:p>
        </w:tc>
        <w:tc>
          <w:tcPr>
            <w:tcW w:w="360" w:type="dxa"/>
          </w:tcPr>
          <w:p w14:paraId="5CBB1C2A" w14:textId="77777777" w:rsidR="00E81CAA" w:rsidRDefault="00000000">
            <w:r>
              <w:t>Intact canister</w:t>
            </w:r>
          </w:p>
        </w:tc>
        <w:tc>
          <w:tcPr>
            <w:tcW w:w="360" w:type="dxa"/>
          </w:tcPr>
          <w:p w14:paraId="11346CC0" w14:textId="77777777" w:rsidR="00E81CAA" w:rsidRDefault="00000000">
            <w:r>
              <w:t>See first row above and Section 2.5.3 in SKB TR-10-46.</w:t>
            </w:r>
          </w:p>
        </w:tc>
        <w:tc>
          <w:tcPr>
            <w:tcW w:w="360" w:type="dxa"/>
            <w:vMerge w:val="restart"/>
          </w:tcPr>
          <w:p w14:paraId="233CAE09" w14:textId="77777777" w:rsidR="00E81CAA" w:rsidRDefault="00000000">
            <w:r>
              <w:t>No</w:t>
            </w:r>
            <w:r>
              <w:br/>
            </w:r>
          </w:p>
        </w:tc>
        <w:tc>
          <w:tcPr>
            <w:tcW w:w="360" w:type="dxa"/>
          </w:tcPr>
          <w:p w14:paraId="69ED5028" w14:textId="77777777" w:rsidR="00E81CAA" w:rsidRDefault="00000000">
            <w:r>
              <w:t>Intact canister</w:t>
            </w:r>
          </w:p>
        </w:tc>
        <w:tc>
          <w:tcPr>
            <w:tcW w:w="360" w:type="dxa"/>
            <w:vMerge w:val="restart"/>
          </w:tcPr>
          <w:p w14:paraId="5028F3E9" w14:textId="77777777" w:rsidR="00E81CAA" w:rsidRDefault="00E81CAA"/>
        </w:tc>
      </w:tr>
      <w:tr w:rsidR="00E81CAA" w14:paraId="189E3447" w14:textId="77777777">
        <w:tc>
          <w:tcPr>
            <w:tcW w:w="360" w:type="dxa"/>
            <w:vMerge/>
          </w:tcPr>
          <w:p w14:paraId="09BDD5A1" w14:textId="77777777" w:rsidR="00E81CAA" w:rsidRDefault="00E81CAA"/>
        </w:tc>
        <w:tc>
          <w:tcPr>
            <w:tcW w:w="360" w:type="dxa"/>
            <w:vMerge/>
          </w:tcPr>
          <w:p w14:paraId="52B93CAE" w14:textId="77777777" w:rsidR="00E81CAA" w:rsidRDefault="00E81CAA"/>
        </w:tc>
        <w:tc>
          <w:tcPr>
            <w:tcW w:w="360" w:type="dxa"/>
          </w:tcPr>
          <w:p w14:paraId="2759CC15" w14:textId="77777777" w:rsidR="00E81CAA" w:rsidRDefault="00000000">
            <w:r>
              <w:t>Failed canister</w:t>
            </w:r>
          </w:p>
        </w:tc>
        <w:tc>
          <w:tcPr>
            <w:tcW w:w="360" w:type="dxa"/>
          </w:tcPr>
          <w:p w14:paraId="3AF7188C" w14:textId="77777777" w:rsidR="00E81CAA" w:rsidRDefault="00E81CAA"/>
        </w:tc>
        <w:tc>
          <w:tcPr>
            <w:tcW w:w="360" w:type="dxa"/>
            <w:vMerge/>
          </w:tcPr>
          <w:p w14:paraId="3475814F" w14:textId="77777777" w:rsidR="00E81CAA" w:rsidRDefault="00E81CAA"/>
        </w:tc>
        <w:tc>
          <w:tcPr>
            <w:tcW w:w="360" w:type="dxa"/>
          </w:tcPr>
          <w:p w14:paraId="1AEE945C" w14:textId="77777777" w:rsidR="00E81CAA" w:rsidRDefault="00000000">
            <w:r>
              <w:t>Failed canister</w:t>
            </w:r>
          </w:p>
        </w:tc>
        <w:tc>
          <w:tcPr>
            <w:tcW w:w="360" w:type="dxa"/>
            <w:vMerge/>
          </w:tcPr>
          <w:p w14:paraId="4DBE4D09" w14:textId="77777777" w:rsidR="00E81CAA" w:rsidRDefault="00E81CAA"/>
        </w:tc>
      </w:tr>
      <w:tr w:rsidR="00E81CAA" w14:paraId="7805F9FE" w14:textId="77777777">
        <w:tc>
          <w:tcPr>
            <w:tcW w:w="360" w:type="dxa"/>
            <w:vMerge w:val="restart"/>
          </w:tcPr>
          <w:p w14:paraId="084851C0" w14:textId="77777777" w:rsidR="00E81CAA" w:rsidRDefault="00000000">
            <w:r>
              <w:t>Hydrovariables (pressure and flow)</w:t>
            </w:r>
          </w:p>
        </w:tc>
        <w:tc>
          <w:tcPr>
            <w:tcW w:w="360" w:type="dxa"/>
            <w:vMerge w:val="restart"/>
          </w:tcPr>
          <w:p w14:paraId="5974F0F0" w14:textId="77777777" w:rsidR="00E81CAA" w:rsidRDefault="00000000">
            <w:r>
              <w:t>Yes</w:t>
            </w:r>
            <w:r>
              <w:br/>
              <w:t>Presence of water in the canister is required.</w:t>
            </w:r>
          </w:p>
        </w:tc>
        <w:tc>
          <w:tcPr>
            <w:tcW w:w="360" w:type="dxa"/>
          </w:tcPr>
          <w:p w14:paraId="764C1E3F" w14:textId="77777777" w:rsidR="00E81CAA" w:rsidRDefault="00000000">
            <w:r>
              <w:t>Intact canister</w:t>
            </w:r>
          </w:p>
        </w:tc>
        <w:tc>
          <w:tcPr>
            <w:tcW w:w="360" w:type="dxa"/>
          </w:tcPr>
          <w:p w14:paraId="613148C7" w14:textId="77777777" w:rsidR="00E81CAA" w:rsidRDefault="00000000">
            <w:r>
              <w:t>See first row above and Section 2.5.3 in SKB TR-10-46.</w:t>
            </w:r>
          </w:p>
        </w:tc>
        <w:tc>
          <w:tcPr>
            <w:tcW w:w="360" w:type="dxa"/>
            <w:vMerge w:val="restart"/>
          </w:tcPr>
          <w:p w14:paraId="3AC1D7BB" w14:textId="77777777" w:rsidR="00E81CAA" w:rsidRDefault="00000000">
            <w:r>
              <w:t>Yes</w:t>
            </w:r>
            <w:r>
              <w:br/>
              <w:t>Radiolytic gas production.</w:t>
            </w:r>
          </w:p>
        </w:tc>
        <w:tc>
          <w:tcPr>
            <w:tcW w:w="360" w:type="dxa"/>
          </w:tcPr>
          <w:p w14:paraId="397DE7D1" w14:textId="77777777" w:rsidR="00E81CAA" w:rsidRDefault="00000000">
            <w:r>
              <w:t>Intact canister</w:t>
            </w:r>
          </w:p>
        </w:tc>
        <w:tc>
          <w:tcPr>
            <w:tcW w:w="360" w:type="dxa"/>
          </w:tcPr>
          <w:p w14:paraId="2E331053" w14:textId="77777777" w:rsidR="00E81CAA" w:rsidRDefault="00000000">
            <w:r>
              <w:t>See first row above and Section 2.5.3 in SKB TR-10-46.</w:t>
            </w:r>
          </w:p>
        </w:tc>
      </w:tr>
      <w:tr w:rsidR="00E81CAA" w14:paraId="42385C99" w14:textId="77777777">
        <w:tc>
          <w:tcPr>
            <w:tcW w:w="360" w:type="dxa"/>
            <w:vMerge/>
          </w:tcPr>
          <w:p w14:paraId="18548E2C" w14:textId="77777777" w:rsidR="00E81CAA" w:rsidRDefault="00E81CAA"/>
        </w:tc>
        <w:tc>
          <w:tcPr>
            <w:tcW w:w="360" w:type="dxa"/>
            <w:vMerge/>
          </w:tcPr>
          <w:p w14:paraId="7EDEDC10" w14:textId="77777777" w:rsidR="00E81CAA" w:rsidRDefault="00E81CAA"/>
        </w:tc>
        <w:tc>
          <w:tcPr>
            <w:tcW w:w="360" w:type="dxa"/>
          </w:tcPr>
          <w:p w14:paraId="46AD46DA" w14:textId="77777777" w:rsidR="00E81CAA" w:rsidRDefault="00000000">
            <w:r>
              <w:t>Failed canister</w:t>
            </w:r>
          </w:p>
        </w:tc>
        <w:tc>
          <w:tcPr>
            <w:tcW w:w="360" w:type="dxa"/>
          </w:tcPr>
          <w:p w14:paraId="0083E88C" w14:textId="77777777" w:rsidR="00E81CAA" w:rsidRDefault="00E81CAA"/>
        </w:tc>
        <w:tc>
          <w:tcPr>
            <w:tcW w:w="360" w:type="dxa"/>
            <w:vMerge/>
          </w:tcPr>
          <w:p w14:paraId="5F7D040C" w14:textId="77777777" w:rsidR="00E81CAA" w:rsidRDefault="00E81CAA"/>
        </w:tc>
        <w:tc>
          <w:tcPr>
            <w:tcW w:w="360" w:type="dxa"/>
          </w:tcPr>
          <w:p w14:paraId="5A111B3F" w14:textId="77777777" w:rsidR="00E81CAA" w:rsidRDefault="00000000">
            <w:r>
              <w:t>Failed canister</w:t>
            </w:r>
          </w:p>
        </w:tc>
        <w:tc>
          <w:tcPr>
            <w:tcW w:w="360" w:type="dxa"/>
          </w:tcPr>
          <w:p w14:paraId="5D4F31DA" w14:textId="77777777" w:rsidR="00E81CAA" w:rsidRDefault="00E81CAA"/>
        </w:tc>
      </w:tr>
      <w:tr w:rsidR="00E81CAA" w14:paraId="1FFF4566" w14:textId="77777777">
        <w:tc>
          <w:tcPr>
            <w:tcW w:w="360" w:type="dxa"/>
            <w:vMerge w:val="restart"/>
          </w:tcPr>
          <w:p w14:paraId="074542B6" w14:textId="77777777" w:rsidR="00E81CAA" w:rsidRDefault="00000000">
            <w:r>
              <w:t>Fuel geometry</w:t>
            </w:r>
          </w:p>
        </w:tc>
        <w:tc>
          <w:tcPr>
            <w:tcW w:w="360" w:type="dxa"/>
            <w:vMerge w:val="restart"/>
          </w:tcPr>
          <w:p w14:paraId="071CED87" w14:textId="77777777" w:rsidR="00E81CAA" w:rsidRDefault="00000000">
            <w:r>
              <w:t>No</w:t>
            </w:r>
            <w:r>
              <w:br/>
              <w:t xml:space="preserve">Indirectly through radiation intensity. </w:t>
            </w:r>
          </w:p>
        </w:tc>
        <w:tc>
          <w:tcPr>
            <w:tcW w:w="360" w:type="dxa"/>
          </w:tcPr>
          <w:p w14:paraId="7BD10A5D" w14:textId="77777777" w:rsidR="00E81CAA" w:rsidRDefault="00000000">
            <w:r>
              <w:t>Intact canister</w:t>
            </w:r>
          </w:p>
        </w:tc>
        <w:tc>
          <w:tcPr>
            <w:tcW w:w="360" w:type="dxa"/>
            <w:vMerge w:val="restart"/>
          </w:tcPr>
          <w:p w14:paraId="1D878614" w14:textId="77777777" w:rsidR="00E81CAA" w:rsidRDefault="00E81CAA"/>
        </w:tc>
        <w:tc>
          <w:tcPr>
            <w:tcW w:w="360" w:type="dxa"/>
            <w:vMerge w:val="restart"/>
          </w:tcPr>
          <w:p w14:paraId="732F5D24" w14:textId="77777777" w:rsidR="00E81CAA" w:rsidRDefault="00000000">
            <w:r>
              <w:t>No</w:t>
            </w:r>
            <w:r>
              <w:br/>
            </w:r>
          </w:p>
        </w:tc>
        <w:tc>
          <w:tcPr>
            <w:tcW w:w="360" w:type="dxa"/>
          </w:tcPr>
          <w:p w14:paraId="7B1530E6" w14:textId="77777777" w:rsidR="00E81CAA" w:rsidRDefault="00000000">
            <w:r>
              <w:t>Intact canister</w:t>
            </w:r>
          </w:p>
        </w:tc>
        <w:tc>
          <w:tcPr>
            <w:tcW w:w="360" w:type="dxa"/>
            <w:vMerge w:val="restart"/>
          </w:tcPr>
          <w:p w14:paraId="7701ED73" w14:textId="77777777" w:rsidR="00E81CAA" w:rsidRDefault="00E81CAA"/>
        </w:tc>
      </w:tr>
      <w:tr w:rsidR="00E81CAA" w14:paraId="6D2AF541" w14:textId="77777777">
        <w:tc>
          <w:tcPr>
            <w:tcW w:w="360" w:type="dxa"/>
            <w:vMerge/>
          </w:tcPr>
          <w:p w14:paraId="1F160DD5" w14:textId="77777777" w:rsidR="00E81CAA" w:rsidRDefault="00E81CAA"/>
        </w:tc>
        <w:tc>
          <w:tcPr>
            <w:tcW w:w="360" w:type="dxa"/>
            <w:vMerge/>
          </w:tcPr>
          <w:p w14:paraId="2C1D6B90" w14:textId="77777777" w:rsidR="00E81CAA" w:rsidRDefault="00E81CAA"/>
        </w:tc>
        <w:tc>
          <w:tcPr>
            <w:tcW w:w="360" w:type="dxa"/>
          </w:tcPr>
          <w:p w14:paraId="7FB43C37" w14:textId="77777777" w:rsidR="00E81CAA" w:rsidRDefault="00000000">
            <w:r>
              <w:t>Failed canister</w:t>
            </w:r>
          </w:p>
        </w:tc>
        <w:tc>
          <w:tcPr>
            <w:tcW w:w="360" w:type="dxa"/>
            <w:vMerge/>
          </w:tcPr>
          <w:p w14:paraId="40770011" w14:textId="77777777" w:rsidR="00E81CAA" w:rsidRDefault="00E81CAA"/>
        </w:tc>
        <w:tc>
          <w:tcPr>
            <w:tcW w:w="360" w:type="dxa"/>
            <w:vMerge/>
          </w:tcPr>
          <w:p w14:paraId="304A7035" w14:textId="77777777" w:rsidR="00E81CAA" w:rsidRDefault="00E81CAA"/>
        </w:tc>
        <w:tc>
          <w:tcPr>
            <w:tcW w:w="360" w:type="dxa"/>
          </w:tcPr>
          <w:p w14:paraId="32BF678A" w14:textId="77777777" w:rsidR="00E81CAA" w:rsidRDefault="00000000">
            <w:r>
              <w:t>Failed canister</w:t>
            </w:r>
          </w:p>
        </w:tc>
        <w:tc>
          <w:tcPr>
            <w:tcW w:w="360" w:type="dxa"/>
            <w:vMerge/>
          </w:tcPr>
          <w:p w14:paraId="73F3DB24" w14:textId="77777777" w:rsidR="00E81CAA" w:rsidRDefault="00E81CAA"/>
        </w:tc>
      </w:tr>
      <w:tr w:rsidR="00E81CAA" w14:paraId="3102711B" w14:textId="77777777">
        <w:tc>
          <w:tcPr>
            <w:tcW w:w="360" w:type="dxa"/>
            <w:vMerge w:val="restart"/>
          </w:tcPr>
          <w:p w14:paraId="240F9E26" w14:textId="77777777" w:rsidR="00E81CAA" w:rsidRDefault="00000000">
            <w:r>
              <w:t>Mechanical stresses</w:t>
            </w:r>
          </w:p>
        </w:tc>
        <w:tc>
          <w:tcPr>
            <w:tcW w:w="360" w:type="dxa"/>
            <w:vMerge w:val="restart"/>
          </w:tcPr>
          <w:p w14:paraId="0632E210" w14:textId="77777777" w:rsidR="00E81CAA" w:rsidRDefault="00000000">
            <w:r>
              <w:t>No</w:t>
            </w:r>
            <w:r>
              <w:br/>
            </w:r>
          </w:p>
        </w:tc>
        <w:tc>
          <w:tcPr>
            <w:tcW w:w="360" w:type="dxa"/>
          </w:tcPr>
          <w:p w14:paraId="69173383" w14:textId="77777777" w:rsidR="00E81CAA" w:rsidRDefault="00000000">
            <w:r>
              <w:t>Intact canister</w:t>
            </w:r>
          </w:p>
        </w:tc>
        <w:tc>
          <w:tcPr>
            <w:tcW w:w="360" w:type="dxa"/>
            <w:vMerge w:val="restart"/>
          </w:tcPr>
          <w:p w14:paraId="3A200F2B" w14:textId="77777777" w:rsidR="00E81CAA" w:rsidRDefault="00E81CAA"/>
        </w:tc>
        <w:tc>
          <w:tcPr>
            <w:tcW w:w="360" w:type="dxa"/>
            <w:vMerge w:val="restart"/>
          </w:tcPr>
          <w:p w14:paraId="7AF2B1A5" w14:textId="77777777" w:rsidR="00E81CAA" w:rsidRDefault="00000000">
            <w:r>
              <w:t>No</w:t>
            </w:r>
            <w:r>
              <w:br/>
            </w:r>
          </w:p>
        </w:tc>
        <w:tc>
          <w:tcPr>
            <w:tcW w:w="360" w:type="dxa"/>
          </w:tcPr>
          <w:p w14:paraId="4B95FCA7" w14:textId="77777777" w:rsidR="00E81CAA" w:rsidRDefault="00000000">
            <w:r>
              <w:t>Intact canister</w:t>
            </w:r>
          </w:p>
        </w:tc>
        <w:tc>
          <w:tcPr>
            <w:tcW w:w="360" w:type="dxa"/>
            <w:vMerge w:val="restart"/>
          </w:tcPr>
          <w:p w14:paraId="540A7A4B" w14:textId="77777777" w:rsidR="00E81CAA" w:rsidRDefault="00E81CAA"/>
        </w:tc>
      </w:tr>
      <w:tr w:rsidR="00E81CAA" w14:paraId="2AB377B4" w14:textId="77777777">
        <w:tc>
          <w:tcPr>
            <w:tcW w:w="360" w:type="dxa"/>
            <w:vMerge/>
          </w:tcPr>
          <w:p w14:paraId="45B9D4D3" w14:textId="77777777" w:rsidR="00E81CAA" w:rsidRDefault="00E81CAA"/>
        </w:tc>
        <w:tc>
          <w:tcPr>
            <w:tcW w:w="360" w:type="dxa"/>
            <w:vMerge/>
          </w:tcPr>
          <w:p w14:paraId="05268F74" w14:textId="77777777" w:rsidR="00E81CAA" w:rsidRDefault="00E81CAA"/>
        </w:tc>
        <w:tc>
          <w:tcPr>
            <w:tcW w:w="360" w:type="dxa"/>
          </w:tcPr>
          <w:p w14:paraId="3359FEBA" w14:textId="77777777" w:rsidR="00E81CAA" w:rsidRDefault="00000000">
            <w:r>
              <w:t>Failed canister</w:t>
            </w:r>
          </w:p>
        </w:tc>
        <w:tc>
          <w:tcPr>
            <w:tcW w:w="360" w:type="dxa"/>
            <w:vMerge/>
          </w:tcPr>
          <w:p w14:paraId="1E8DF825" w14:textId="77777777" w:rsidR="00E81CAA" w:rsidRDefault="00E81CAA"/>
        </w:tc>
        <w:tc>
          <w:tcPr>
            <w:tcW w:w="360" w:type="dxa"/>
            <w:vMerge/>
          </w:tcPr>
          <w:p w14:paraId="47755D5C" w14:textId="77777777" w:rsidR="00E81CAA" w:rsidRDefault="00E81CAA"/>
        </w:tc>
        <w:tc>
          <w:tcPr>
            <w:tcW w:w="360" w:type="dxa"/>
          </w:tcPr>
          <w:p w14:paraId="7C8B7BEB" w14:textId="77777777" w:rsidR="00E81CAA" w:rsidRDefault="00000000">
            <w:r>
              <w:t>Failed canister</w:t>
            </w:r>
          </w:p>
        </w:tc>
        <w:tc>
          <w:tcPr>
            <w:tcW w:w="360" w:type="dxa"/>
            <w:vMerge/>
          </w:tcPr>
          <w:p w14:paraId="0E1DDCFC" w14:textId="77777777" w:rsidR="00E81CAA" w:rsidRDefault="00E81CAA"/>
        </w:tc>
      </w:tr>
      <w:tr w:rsidR="00E81CAA" w14:paraId="0FA6DB67" w14:textId="77777777">
        <w:tc>
          <w:tcPr>
            <w:tcW w:w="360" w:type="dxa"/>
            <w:vMerge w:val="restart"/>
          </w:tcPr>
          <w:p w14:paraId="42040B28" w14:textId="77777777" w:rsidR="00E81CAA" w:rsidRDefault="00000000">
            <w:r>
              <w:t>Radionuclide inventory</w:t>
            </w:r>
          </w:p>
        </w:tc>
        <w:tc>
          <w:tcPr>
            <w:tcW w:w="360" w:type="dxa"/>
            <w:vMerge w:val="restart"/>
          </w:tcPr>
          <w:p w14:paraId="302CE469" w14:textId="77777777" w:rsidR="00E81CAA" w:rsidRDefault="00000000">
            <w:r>
              <w:t>No</w:t>
            </w:r>
            <w:r>
              <w:br/>
              <w:t>Indirectly through radiation intensity.</w:t>
            </w:r>
          </w:p>
        </w:tc>
        <w:tc>
          <w:tcPr>
            <w:tcW w:w="360" w:type="dxa"/>
          </w:tcPr>
          <w:p w14:paraId="454352AE" w14:textId="77777777" w:rsidR="00E81CAA" w:rsidRDefault="00000000">
            <w:r>
              <w:t>Intact canister</w:t>
            </w:r>
          </w:p>
        </w:tc>
        <w:tc>
          <w:tcPr>
            <w:tcW w:w="360" w:type="dxa"/>
            <w:vMerge w:val="restart"/>
          </w:tcPr>
          <w:p w14:paraId="42C7C270" w14:textId="77777777" w:rsidR="00E81CAA" w:rsidRDefault="00E81CAA"/>
        </w:tc>
        <w:tc>
          <w:tcPr>
            <w:tcW w:w="360" w:type="dxa"/>
            <w:vMerge w:val="restart"/>
          </w:tcPr>
          <w:p w14:paraId="047B2BBE" w14:textId="77777777" w:rsidR="00E81CAA" w:rsidRDefault="00000000">
            <w:r>
              <w:t>No</w:t>
            </w:r>
            <w:r>
              <w:br/>
            </w:r>
          </w:p>
        </w:tc>
        <w:tc>
          <w:tcPr>
            <w:tcW w:w="360" w:type="dxa"/>
          </w:tcPr>
          <w:p w14:paraId="0449BE77" w14:textId="77777777" w:rsidR="00E81CAA" w:rsidRDefault="00000000">
            <w:r>
              <w:t>Intact canister</w:t>
            </w:r>
          </w:p>
        </w:tc>
        <w:tc>
          <w:tcPr>
            <w:tcW w:w="360" w:type="dxa"/>
            <w:vMerge w:val="restart"/>
          </w:tcPr>
          <w:p w14:paraId="1C1C95AD" w14:textId="77777777" w:rsidR="00E81CAA" w:rsidRDefault="00E81CAA"/>
        </w:tc>
      </w:tr>
      <w:tr w:rsidR="00E81CAA" w14:paraId="5367EA33" w14:textId="77777777">
        <w:tc>
          <w:tcPr>
            <w:tcW w:w="360" w:type="dxa"/>
            <w:vMerge/>
          </w:tcPr>
          <w:p w14:paraId="0F3BB1D2" w14:textId="77777777" w:rsidR="00E81CAA" w:rsidRDefault="00E81CAA"/>
        </w:tc>
        <w:tc>
          <w:tcPr>
            <w:tcW w:w="360" w:type="dxa"/>
            <w:vMerge/>
          </w:tcPr>
          <w:p w14:paraId="00218FFF" w14:textId="77777777" w:rsidR="00E81CAA" w:rsidRDefault="00E81CAA"/>
        </w:tc>
        <w:tc>
          <w:tcPr>
            <w:tcW w:w="360" w:type="dxa"/>
          </w:tcPr>
          <w:p w14:paraId="229DE0C9" w14:textId="77777777" w:rsidR="00E81CAA" w:rsidRDefault="00000000">
            <w:r>
              <w:t>Failed canister</w:t>
            </w:r>
          </w:p>
        </w:tc>
        <w:tc>
          <w:tcPr>
            <w:tcW w:w="360" w:type="dxa"/>
            <w:vMerge/>
          </w:tcPr>
          <w:p w14:paraId="1DC54CE0" w14:textId="77777777" w:rsidR="00E81CAA" w:rsidRDefault="00E81CAA"/>
        </w:tc>
        <w:tc>
          <w:tcPr>
            <w:tcW w:w="360" w:type="dxa"/>
            <w:vMerge/>
          </w:tcPr>
          <w:p w14:paraId="3522E4AC" w14:textId="77777777" w:rsidR="00E81CAA" w:rsidRDefault="00E81CAA"/>
        </w:tc>
        <w:tc>
          <w:tcPr>
            <w:tcW w:w="360" w:type="dxa"/>
          </w:tcPr>
          <w:p w14:paraId="16AB7646" w14:textId="77777777" w:rsidR="00E81CAA" w:rsidRDefault="00000000">
            <w:r>
              <w:t>Failed canister</w:t>
            </w:r>
          </w:p>
        </w:tc>
        <w:tc>
          <w:tcPr>
            <w:tcW w:w="360" w:type="dxa"/>
            <w:vMerge/>
          </w:tcPr>
          <w:p w14:paraId="4AE52276" w14:textId="77777777" w:rsidR="00E81CAA" w:rsidRDefault="00E81CAA"/>
        </w:tc>
      </w:tr>
      <w:tr w:rsidR="00E81CAA" w14:paraId="49DFD40A" w14:textId="77777777">
        <w:tc>
          <w:tcPr>
            <w:tcW w:w="360" w:type="dxa"/>
            <w:vMerge w:val="restart"/>
          </w:tcPr>
          <w:p w14:paraId="54907E7E" w14:textId="77777777" w:rsidR="00E81CAA" w:rsidRDefault="00000000">
            <w:r>
              <w:t>Material composition</w:t>
            </w:r>
          </w:p>
        </w:tc>
        <w:tc>
          <w:tcPr>
            <w:tcW w:w="360" w:type="dxa"/>
            <w:vMerge w:val="restart"/>
          </w:tcPr>
          <w:p w14:paraId="46518B0E" w14:textId="77777777" w:rsidR="00E81CAA" w:rsidRDefault="00000000">
            <w:r>
              <w:t>No</w:t>
            </w:r>
            <w:r>
              <w:br/>
            </w:r>
          </w:p>
        </w:tc>
        <w:tc>
          <w:tcPr>
            <w:tcW w:w="360" w:type="dxa"/>
          </w:tcPr>
          <w:p w14:paraId="4150656A" w14:textId="77777777" w:rsidR="00E81CAA" w:rsidRDefault="00000000">
            <w:r>
              <w:t>Intact canister</w:t>
            </w:r>
          </w:p>
        </w:tc>
        <w:tc>
          <w:tcPr>
            <w:tcW w:w="360" w:type="dxa"/>
            <w:vMerge w:val="restart"/>
          </w:tcPr>
          <w:p w14:paraId="444F585E" w14:textId="77777777" w:rsidR="00E81CAA" w:rsidRDefault="00E81CAA"/>
        </w:tc>
        <w:tc>
          <w:tcPr>
            <w:tcW w:w="360" w:type="dxa"/>
            <w:vMerge w:val="restart"/>
          </w:tcPr>
          <w:p w14:paraId="32FDE537" w14:textId="77777777" w:rsidR="00E81CAA" w:rsidRDefault="00000000">
            <w:r>
              <w:t>No</w:t>
            </w:r>
            <w:r>
              <w:br/>
              <w:t xml:space="preserve">Radiolysis may form </w:t>
            </w:r>
            <w:r>
              <w:lastRenderedPageBreak/>
              <w:t>corrosive species.</w:t>
            </w:r>
          </w:p>
        </w:tc>
        <w:tc>
          <w:tcPr>
            <w:tcW w:w="360" w:type="dxa"/>
          </w:tcPr>
          <w:p w14:paraId="514F4B5E" w14:textId="77777777" w:rsidR="00E81CAA" w:rsidRDefault="00000000">
            <w:r>
              <w:lastRenderedPageBreak/>
              <w:t>Intact canister</w:t>
            </w:r>
          </w:p>
        </w:tc>
        <w:tc>
          <w:tcPr>
            <w:tcW w:w="360" w:type="dxa"/>
            <w:vMerge w:val="restart"/>
          </w:tcPr>
          <w:p w14:paraId="6A0B2D90" w14:textId="77777777" w:rsidR="00E81CAA" w:rsidRDefault="00E81CAA"/>
        </w:tc>
      </w:tr>
      <w:tr w:rsidR="00E81CAA" w14:paraId="07CC3121" w14:textId="77777777">
        <w:tc>
          <w:tcPr>
            <w:tcW w:w="360" w:type="dxa"/>
            <w:vMerge/>
          </w:tcPr>
          <w:p w14:paraId="2AD65E99" w14:textId="77777777" w:rsidR="00E81CAA" w:rsidRDefault="00E81CAA"/>
        </w:tc>
        <w:tc>
          <w:tcPr>
            <w:tcW w:w="360" w:type="dxa"/>
            <w:vMerge/>
          </w:tcPr>
          <w:p w14:paraId="7CF7DAB0" w14:textId="77777777" w:rsidR="00E81CAA" w:rsidRDefault="00E81CAA"/>
        </w:tc>
        <w:tc>
          <w:tcPr>
            <w:tcW w:w="360" w:type="dxa"/>
          </w:tcPr>
          <w:p w14:paraId="4B8D7A3D" w14:textId="77777777" w:rsidR="00E81CAA" w:rsidRDefault="00000000">
            <w:r>
              <w:t>Failed canister</w:t>
            </w:r>
          </w:p>
        </w:tc>
        <w:tc>
          <w:tcPr>
            <w:tcW w:w="360" w:type="dxa"/>
            <w:vMerge/>
          </w:tcPr>
          <w:p w14:paraId="0D974A02" w14:textId="77777777" w:rsidR="00E81CAA" w:rsidRDefault="00E81CAA"/>
        </w:tc>
        <w:tc>
          <w:tcPr>
            <w:tcW w:w="360" w:type="dxa"/>
            <w:vMerge/>
          </w:tcPr>
          <w:p w14:paraId="7FFEEC04" w14:textId="77777777" w:rsidR="00E81CAA" w:rsidRDefault="00E81CAA"/>
        </w:tc>
        <w:tc>
          <w:tcPr>
            <w:tcW w:w="360" w:type="dxa"/>
          </w:tcPr>
          <w:p w14:paraId="71B1459E" w14:textId="77777777" w:rsidR="00E81CAA" w:rsidRDefault="00000000">
            <w:r>
              <w:t>Failed canister</w:t>
            </w:r>
          </w:p>
        </w:tc>
        <w:tc>
          <w:tcPr>
            <w:tcW w:w="360" w:type="dxa"/>
            <w:vMerge/>
          </w:tcPr>
          <w:p w14:paraId="38C8BB74" w14:textId="77777777" w:rsidR="00E81CAA" w:rsidRDefault="00E81CAA"/>
        </w:tc>
      </w:tr>
      <w:tr w:rsidR="00E81CAA" w14:paraId="4AFBDE70" w14:textId="77777777">
        <w:tc>
          <w:tcPr>
            <w:tcW w:w="360" w:type="dxa"/>
            <w:vMerge w:val="restart"/>
          </w:tcPr>
          <w:p w14:paraId="3F856640" w14:textId="77777777" w:rsidR="00E81CAA" w:rsidRDefault="00000000">
            <w:r>
              <w:t>Water composition</w:t>
            </w:r>
          </w:p>
        </w:tc>
        <w:tc>
          <w:tcPr>
            <w:tcW w:w="360" w:type="dxa"/>
            <w:vMerge w:val="restart"/>
          </w:tcPr>
          <w:p w14:paraId="7BB085FB" w14:textId="77777777" w:rsidR="00E81CAA" w:rsidRDefault="00000000">
            <w:r>
              <w:t>Yes</w:t>
            </w:r>
            <w:r>
              <w:br/>
              <w:t>Water solutes participate in radiolytic reactions</w:t>
            </w:r>
          </w:p>
        </w:tc>
        <w:tc>
          <w:tcPr>
            <w:tcW w:w="360" w:type="dxa"/>
          </w:tcPr>
          <w:p w14:paraId="3E10DB21" w14:textId="77777777" w:rsidR="00E81CAA" w:rsidRDefault="00000000">
            <w:r>
              <w:t>Intact canister</w:t>
            </w:r>
          </w:p>
        </w:tc>
        <w:tc>
          <w:tcPr>
            <w:tcW w:w="360" w:type="dxa"/>
          </w:tcPr>
          <w:p w14:paraId="27B35F06" w14:textId="77777777" w:rsidR="00E81CAA" w:rsidRDefault="00000000">
            <w:r>
              <w:t>See first row above and Section 2.5.3 in SKB TR-10-46.</w:t>
            </w:r>
          </w:p>
        </w:tc>
        <w:tc>
          <w:tcPr>
            <w:tcW w:w="360" w:type="dxa"/>
            <w:vMerge w:val="restart"/>
          </w:tcPr>
          <w:p w14:paraId="27514172" w14:textId="77777777" w:rsidR="00E81CAA" w:rsidRDefault="00000000">
            <w:r>
              <w:t>Yes</w:t>
            </w:r>
            <w:r>
              <w:br/>
              <w:t>Radiolytic production of water solutes.</w:t>
            </w:r>
          </w:p>
        </w:tc>
        <w:tc>
          <w:tcPr>
            <w:tcW w:w="360" w:type="dxa"/>
          </w:tcPr>
          <w:p w14:paraId="73488B34" w14:textId="77777777" w:rsidR="00E81CAA" w:rsidRDefault="00000000">
            <w:r>
              <w:t>Intact canister</w:t>
            </w:r>
          </w:p>
        </w:tc>
        <w:tc>
          <w:tcPr>
            <w:tcW w:w="360" w:type="dxa"/>
          </w:tcPr>
          <w:p w14:paraId="41112D19" w14:textId="77777777" w:rsidR="00E81CAA" w:rsidRDefault="00000000">
            <w:r>
              <w:t>See first row above and Section 2.5.3 in SKB TR-10-46.</w:t>
            </w:r>
          </w:p>
        </w:tc>
      </w:tr>
      <w:tr w:rsidR="00E81CAA" w14:paraId="1B4FA66A" w14:textId="77777777">
        <w:tc>
          <w:tcPr>
            <w:tcW w:w="360" w:type="dxa"/>
            <w:vMerge/>
          </w:tcPr>
          <w:p w14:paraId="3B915E08" w14:textId="77777777" w:rsidR="00E81CAA" w:rsidRDefault="00E81CAA"/>
        </w:tc>
        <w:tc>
          <w:tcPr>
            <w:tcW w:w="360" w:type="dxa"/>
            <w:vMerge/>
          </w:tcPr>
          <w:p w14:paraId="52D12F99" w14:textId="77777777" w:rsidR="00E81CAA" w:rsidRDefault="00E81CAA"/>
        </w:tc>
        <w:tc>
          <w:tcPr>
            <w:tcW w:w="360" w:type="dxa"/>
          </w:tcPr>
          <w:p w14:paraId="3E1BE07E" w14:textId="77777777" w:rsidR="00E81CAA" w:rsidRDefault="00000000">
            <w:r>
              <w:t>Failed canister</w:t>
            </w:r>
          </w:p>
        </w:tc>
        <w:tc>
          <w:tcPr>
            <w:tcW w:w="360" w:type="dxa"/>
          </w:tcPr>
          <w:p w14:paraId="4E80086E" w14:textId="77777777" w:rsidR="00E81CAA" w:rsidRDefault="00E81CAA"/>
        </w:tc>
        <w:tc>
          <w:tcPr>
            <w:tcW w:w="360" w:type="dxa"/>
            <w:vMerge/>
          </w:tcPr>
          <w:p w14:paraId="20D048D1" w14:textId="77777777" w:rsidR="00E81CAA" w:rsidRDefault="00E81CAA"/>
        </w:tc>
        <w:tc>
          <w:tcPr>
            <w:tcW w:w="360" w:type="dxa"/>
          </w:tcPr>
          <w:p w14:paraId="71864022" w14:textId="77777777" w:rsidR="00E81CAA" w:rsidRDefault="00000000">
            <w:r>
              <w:t>Failed canister</w:t>
            </w:r>
          </w:p>
        </w:tc>
        <w:tc>
          <w:tcPr>
            <w:tcW w:w="360" w:type="dxa"/>
          </w:tcPr>
          <w:p w14:paraId="465739C2" w14:textId="77777777" w:rsidR="00E81CAA" w:rsidRDefault="00E81CAA"/>
        </w:tc>
      </w:tr>
      <w:tr w:rsidR="00E81CAA" w14:paraId="28119A9F" w14:textId="77777777">
        <w:tc>
          <w:tcPr>
            <w:tcW w:w="360" w:type="dxa"/>
            <w:vMerge w:val="restart"/>
          </w:tcPr>
          <w:p w14:paraId="59AFE94D" w14:textId="77777777" w:rsidR="00E81CAA" w:rsidRDefault="00000000">
            <w:r>
              <w:t>Gas composition</w:t>
            </w:r>
          </w:p>
        </w:tc>
        <w:tc>
          <w:tcPr>
            <w:tcW w:w="360" w:type="dxa"/>
            <w:vMerge w:val="restart"/>
          </w:tcPr>
          <w:p w14:paraId="4C962309" w14:textId="77777777" w:rsidR="00E81CAA" w:rsidRDefault="00000000">
            <w:r>
              <w:t>Yes</w:t>
            </w:r>
            <w:r>
              <w:br/>
              <w:t>Gases participate in radiolytic reactions.</w:t>
            </w:r>
          </w:p>
        </w:tc>
        <w:tc>
          <w:tcPr>
            <w:tcW w:w="360" w:type="dxa"/>
          </w:tcPr>
          <w:p w14:paraId="36CAF7F9" w14:textId="77777777" w:rsidR="00E81CAA" w:rsidRDefault="00000000">
            <w:r>
              <w:t>Intact canister</w:t>
            </w:r>
          </w:p>
        </w:tc>
        <w:tc>
          <w:tcPr>
            <w:tcW w:w="360" w:type="dxa"/>
            <w:vMerge w:val="restart"/>
          </w:tcPr>
          <w:p w14:paraId="2397CDEC" w14:textId="77777777" w:rsidR="00E81CAA" w:rsidRDefault="00E81CAA"/>
        </w:tc>
        <w:tc>
          <w:tcPr>
            <w:tcW w:w="360" w:type="dxa"/>
            <w:vMerge w:val="restart"/>
          </w:tcPr>
          <w:p w14:paraId="11C38EA2" w14:textId="77777777" w:rsidR="00E81CAA" w:rsidRDefault="00000000">
            <w:r>
              <w:t>Yes</w:t>
            </w:r>
            <w:r>
              <w:br/>
              <w:t>Radiolytic gas production.</w:t>
            </w:r>
          </w:p>
        </w:tc>
        <w:tc>
          <w:tcPr>
            <w:tcW w:w="360" w:type="dxa"/>
          </w:tcPr>
          <w:p w14:paraId="1643A3A9" w14:textId="77777777" w:rsidR="00E81CAA" w:rsidRDefault="00000000">
            <w:r>
              <w:t>Intact canister</w:t>
            </w:r>
          </w:p>
        </w:tc>
        <w:tc>
          <w:tcPr>
            <w:tcW w:w="360" w:type="dxa"/>
          </w:tcPr>
          <w:p w14:paraId="3BEA56D2" w14:textId="77777777" w:rsidR="00E81CAA" w:rsidRDefault="00000000">
            <w:r>
              <w:t>See first row above and Section 2.5.3 in SKB TR-10-46.</w:t>
            </w:r>
          </w:p>
        </w:tc>
      </w:tr>
      <w:tr w:rsidR="00E81CAA" w14:paraId="63453D13" w14:textId="77777777">
        <w:tc>
          <w:tcPr>
            <w:tcW w:w="360" w:type="dxa"/>
            <w:vMerge/>
          </w:tcPr>
          <w:p w14:paraId="4665818E" w14:textId="77777777" w:rsidR="00E81CAA" w:rsidRDefault="00E81CAA"/>
        </w:tc>
        <w:tc>
          <w:tcPr>
            <w:tcW w:w="360" w:type="dxa"/>
            <w:vMerge/>
          </w:tcPr>
          <w:p w14:paraId="3F27FC7A" w14:textId="77777777" w:rsidR="00E81CAA" w:rsidRDefault="00E81CAA"/>
        </w:tc>
        <w:tc>
          <w:tcPr>
            <w:tcW w:w="360" w:type="dxa"/>
          </w:tcPr>
          <w:p w14:paraId="7C0DB0A1" w14:textId="77777777" w:rsidR="00E81CAA" w:rsidRDefault="00000000">
            <w:r>
              <w:t>Failed canister</w:t>
            </w:r>
          </w:p>
        </w:tc>
        <w:tc>
          <w:tcPr>
            <w:tcW w:w="360" w:type="dxa"/>
            <w:vMerge/>
          </w:tcPr>
          <w:p w14:paraId="343E084D" w14:textId="77777777" w:rsidR="00E81CAA" w:rsidRDefault="00E81CAA"/>
        </w:tc>
        <w:tc>
          <w:tcPr>
            <w:tcW w:w="360" w:type="dxa"/>
            <w:vMerge/>
          </w:tcPr>
          <w:p w14:paraId="4AD13688" w14:textId="77777777" w:rsidR="00E81CAA" w:rsidRDefault="00E81CAA"/>
        </w:tc>
        <w:tc>
          <w:tcPr>
            <w:tcW w:w="360" w:type="dxa"/>
          </w:tcPr>
          <w:p w14:paraId="5725E0F6" w14:textId="77777777" w:rsidR="00E81CAA" w:rsidRDefault="00000000">
            <w:r>
              <w:t>Failed canister</w:t>
            </w:r>
          </w:p>
        </w:tc>
        <w:tc>
          <w:tcPr>
            <w:tcW w:w="360" w:type="dxa"/>
          </w:tcPr>
          <w:p w14:paraId="63342A3C" w14:textId="77777777" w:rsidR="00E81CAA" w:rsidRDefault="00E81CAA"/>
        </w:tc>
      </w:tr>
    </w:tbl>
    <w:p w14:paraId="0047F256" w14:textId="77777777" w:rsidR="00F53459" w:rsidRDefault="00F53459" w:rsidP="00F53459">
      <w:pPr>
        <w:pStyle w:val="Heading4"/>
        <w:rPr>
          <w:lang w:val="en-GB"/>
        </w:rPr>
      </w:pPr>
      <w:r>
        <w:rPr>
          <w:lang w:val="en-GB"/>
        </w:rPr>
        <w:t xml:space="preserve">Natural and anthropogenic analogues </w:t>
      </w:r>
    </w:p>
    <w:p w14:paraId="632873DE" w14:textId="77777777" w:rsidR="00F53459" w:rsidRDefault="00F53459" w:rsidP="00F53459">
      <w:pPr>
        <w:pStyle w:val="BodyText"/>
        <w:rPr>
          <w:lang w:val="en-GB"/>
        </w:rPr>
      </w:pPr>
      <w:r>
        <w:rPr>
          <w:lang w:val="en-GB"/>
        </w:rPr>
        <w:t xml:space="preserve">Text </w:t>
      </w:r>
    </w:p>
    <w:p w14:paraId="21F1EAB3" w14:textId="77777777" w:rsidR="00F53459" w:rsidRDefault="00F53459" w:rsidP="00F53459">
      <w:pPr>
        <w:pStyle w:val="Heading4"/>
        <w:rPr>
          <w:lang w:val="en-GB"/>
        </w:rPr>
      </w:pPr>
      <w:r>
        <w:rPr>
          <w:lang w:val="en-GB"/>
        </w:rPr>
        <w:t>Boundary conditions</w:t>
      </w:r>
    </w:p>
    <w:p w14:paraId="58C59371" w14:textId="77777777" w:rsidR="00F53459" w:rsidRDefault="00F53459" w:rsidP="00F53459">
      <w:pPr>
        <w:pStyle w:val="BodyText"/>
        <w:rPr>
          <w:lang w:val="en-GB"/>
        </w:rPr>
      </w:pPr>
      <w:r>
        <w:rPr>
          <w:lang w:val="en-GB"/>
        </w:rPr>
        <w:t>Text</w:t>
      </w:r>
    </w:p>
    <w:p w14:paraId="2EB63BA8" w14:textId="77777777" w:rsidR="00F53459" w:rsidRDefault="00F53459" w:rsidP="00F53459">
      <w:pPr>
        <w:pStyle w:val="Heading4"/>
        <w:rPr>
          <w:lang w:val="en-GB"/>
        </w:rPr>
      </w:pPr>
      <w:r>
        <w:rPr>
          <w:lang w:val="en-GB"/>
        </w:rPr>
        <w:t>Model and experimental studies</w:t>
      </w:r>
    </w:p>
    <w:p w14:paraId="201B5B33" w14:textId="77777777" w:rsidR="00F53459" w:rsidRDefault="00F53459" w:rsidP="00F53459">
      <w:pPr>
        <w:pStyle w:val="BodyText"/>
        <w:rPr>
          <w:lang w:val="en-GB"/>
        </w:rPr>
      </w:pPr>
      <w:r>
        <w:rPr>
          <w:lang w:val="en-GB"/>
        </w:rPr>
        <w:t xml:space="preserve">Text </w:t>
      </w:r>
    </w:p>
    <w:p w14:paraId="54866BB9" w14:textId="77777777" w:rsidR="00F53459" w:rsidRDefault="00F53459" w:rsidP="00F53459">
      <w:pPr>
        <w:pStyle w:val="Heading4"/>
        <w:rPr>
          <w:lang w:val="en-GB"/>
        </w:rPr>
      </w:pPr>
      <w:r>
        <w:rPr>
          <w:lang w:val="en-GB"/>
        </w:rPr>
        <w:t>Time perspective</w:t>
      </w:r>
    </w:p>
    <w:p w14:paraId="43DF7AE3" w14:textId="77777777" w:rsidR="00F53459" w:rsidRDefault="00F53459" w:rsidP="00F53459">
      <w:pPr>
        <w:pStyle w:val="BodyText"/>
        <w:rPr>
          <w:lang w:val="en-GB"/>
        </w:rPr>
      </w:pPr>
      <w:r>
        <w:rPr>
          <w:lang w:val="en-GB"/>
        </w:rPr>
        <w:t>Text</w:t>
      </w:r>
    </w:p>
    <w:p w14:paraId="6F7A38C5" w14:textId="77777777" w:rsidR="00F53459" w:rsidRDefault="00F53459" w:rsidP="00F53459">
      <w:pPr>
        <w:pStyle w:val="Heading4"/>
        <w:rPr>
          <w:lang w:val="en-GB"/>
        </w:rPr>
      </w:pPr>
      <w:r>
        <w:rPr>
          <w:lang w:val="en-GB"/>
        </w:rPr>
        <w:t>Impact on safety functions</w:t>
      </w:r>
    </w:p>
    <w:p w14:paraId="3EE0C365" w14:textId="77777777" w:rsidR="00F53459" w:rsidRDefault="00F53459" w:rsidP="00F53459">
      <w:pPr>
        <w:pStyle w:val="BodyText"/>
        <w:rPr>
          <w:lang w:val="en-GB"/>
        </w:rPr>
      </w:pPr>
      <w:r>
        <w:rPr>
          <w:lang w:val="en-GB"/>
        </w:rPr>
        <w:t>Text</w:t>
      </w:r>
    </w:p>
    <w:p w14:paraId="4FB4CDD6" w14:textId="77777777" w:rsidR="00F53459" w:rsidRDefault="00F53459" w:rsidP="00F53459">
      <w:pPr>
        <w:pStyle w:val="Heading4"/>
        <w:rPr>
          <w:lang w:val="en-GB"/>
        </w:rPr>
      </w:pPr>
      <w:r>
        <w:rPr>
          <w:lang w:val="en-GB"/>
        </w:rPr>
        <w:t xml:space="preserve">Handling of the process in the assessments of post-closure safety </w:t>
      </w:r>
    </w:p>
    <w:p w14:paraId="664963E8" w14:textId="77777777" w:rsidR="00F53459" w:rsidRDefault="00F53459" w:rsidP="00F53459">
      <w:pPr>
        <w:pStyle w:val="BodyText"/>
        <w:rPr>
          <w:lang w:val="en-GB"/>
        </w:rPr>
      </w:pPr>
      <w:r>
        <w:rPr>
          <w:lang w:val="en-GB"/>
        </w:rPr>
        <w:t xml:space="preserve">Text </w:t>
      </w:r>
    </w:p>
    <w:p w14:paraId="288A9AF7" w14:textId="77777777" w:rsidR="00F53459" w:rsidRDefault="00F53459" w:rsidP="00F53459">
      <w:pPr>
        <w:pStyle w:val="Heading5"/>
        <w:rPr>
          <w:lang w:val="en-GB"/>
        </w:rPr>
      </w:pPr>
      <w:r>
        <w:rPr>
          <w:lang w:val="en-GB"/>
        </w:rPr>
        <w:t>Handling in the FSAR</w:t>
      </w:r>
    </w:p>
    <w:p w14:paraId="6867CDD8" w14:textId="77777777" w:rsidR="00F53459" w:rsidRDefault="00F53459" w:rsidP="00F53459">
      <w:pPr>
        <w:pStyle w:val="BodyText"/>
        <w:rPr>
          <w:lang w:val="en-GB"/>
        </w:rPr>
      </w:pPr>
      <w:r>
        <w:rPr>
          <w:lang w:val="en-GB"/>
        </w:rPr>
        <w:t>Text</w:t>
      </w:r>
    </w:p>
    <w:p w14:paraId="7150C8AF" w14:textId="77777777" w:rsidR="00F53459" w:rsidRDefault="00F53459" w:rsidP="00F53459">
      <w:pPr>
        <w:pStyle w:val="Heading5"/>
        <w:rPr>
          <w:lang w:val="en-GB"/>
        </w:rPr>
      </w:pPr>
      <w:r>
        <w:rPr>
          <w:lang w:val="en-GB"/>
        </w:rPr>
        <w:t>Changes since the PSAR</w:t>
      </w:r>
    </w:p>
    <w:p w14:paraId="432FCD06" w14:textId="77777777" w:rsidR="00F53459" w:rsidRDefault="00F53459" w:rsidP="00F53459">
      <w:pPr>
        <w:pStyle w:val="BodyText"/>
        <w:rPr>
          <w:lang w:val="en-GB"/>
        </w:rPr>
      </w:pPr>
      <w:r>
        <w:rPr>
          <w:lang w:val="en-GB"/>
        </w:rPr>
        <w:t xml:space="preserve">Text  </w:t>
      </w:r>
    </w:p>
    <w:p w14:paraId="1BD924F1" w14:textId="77777777" w:rsidR="00F53459" w:rsidRDefault="00F53459" w:rsidP="00F53459">
      <w:pPr>
        <w:pStyle w:val="Heading4"/>
        <w:rPr>
          <w:lang w:val="en-GB"/>
        </w:rPr>
      </w:pPr>
      <w:r>
        <w:rPr>
          <w:lang w:val="en-GB"/>
        </w:rPr>
        <w:t>Handling of uncertainties in the FSAR</w:t>
      </w:r>
    </w:p>
    <w:p w14:paraId="15B2A7A9" w14:textId="77777777" w:rsidR="00412787" w:rsidRDefault="00412787" w:rsidP="009D4896">
      <w:pPr>
        <w:pStyle w:val="BodyText"/>
        <w:rPr>
          <w:lang w:val="en-GB"/>
        </w:rPr>
      </w:pPr>
    </w:p>
    <w:p w14:paraId="01D6B10D" w14:textId="77777777" w:rsidR="00412787" w:rsidRDefault="00412787" w:rsidP="00374F0F">
      <w:pPr>
        <w:pStyle w:val="Heading3"/>
        <w:rPr>
          <w:lang w:val="en-GB"/>
        </w:rPr>
      </w:pPr>
      <w:bookmarkStart w:id="381" w:name="_Toc195186586"/>
      <w:r w:rsidRPr="00412787">
        <w:rPr>
          <w:lang w:val="en-GB"/>
        </w:rPr>
        <w:t>Metal corrosion</w:t>
      </w:r>
      <w:bookmarkEnd w:id="381"/>
    </w:p>
    <w:p w14:paraId="746AE925" w14:textId="77777777" w:rsidR="00F53459" w:rsidRDefault="00F53459" w:rsidP="00F53459">
      <w:pPr>
        <w:pStyle w:val="BodyText"/>
        <w:rPr>
          <w:lang w:val="en-GB"/>
        </w:rPr>
      </w:pPr>
      <w:r>
        <w:rPr>
          <w:lang w:val="en-GB"/>
        </w:rPr>
        <w:t>#text with structure in chapter 1</w:t>
      </w:r>
    </w:p>
    <w:p w14:paraId="447F281A" w14:textId="77777777" w:rsidR="00F53459" w:rsidRPr="00E64471" w:rsidRDefault="00F53459" w:rsidP="00F53459">
      <w:pPr>
        <w:pStyle w:val="Heading4"/>
        <w:rPr>
          <w:lang w:val="en-GB"/>
        </w:rPr>
      </w:pPr>
      <w:r>
        <w:rPr>
          <w:lang w:val="en-GB"/>
        </w:rPr>
        <w:t>Description</w:t>
      </w:r>
    </w:p>
    <w:p w14:paraId="5D324A6E" w14:textId="77777777" w:rsidR="00F53459" w:rsidRDefault="00F53459" w:rsidP="00F53459">
      <w:pPr>
        <w:pStyle w:val="BodyText"/>
        <w:rPr>
          <w:lang w:val="en-GB"/>
        </w:rPr>
      </w:pPr>
      <w:r>
        <w:t>Corrosion of the cladding tubes for the fuel and other structural elements in the fuel leading to the liberation of activation products from these metal parts.</w:t>
      </w:r>
    </w:p>
    <w:p w14:paraId="6D5E47C2" w14:textId="77777777" w:rsidR="00F53459" w:rsidRDefault="00F53459" w:rsidP="00F53459">
      <w:pPr>
        <w:pStyle w:val="Heading4"/>
        <w:rPr>
          <w:lang w:val="en-GB"/>
        </w:rPr>
      </w:pPr>
      <w:r>
        <w:rPr>
          <w:lang w:val="en-GB"/>
        </w:rPr>
        <w:t>Dependencies between processes and variables</w:t>
      </w:r>
    </w:p>
    <w:p w14:paraId="54F3C999" w14:textId="77777777" w:rsidR="00F53459" w:rsidRDefault="00F53459" w:rsidP="00F53459">
      <w:pPr>
        <w:pStyle w:val="BodyText"/>
        <w:rPr>
          <w:lang w:val="en-GB"/>
        </w:rPr>
      </w:pPr>
      <w:r>
        <w:rPr>
          <w:lang w:val="en-GB"/>
        </w:rPr>
        <w:t xml:space="preserve">Text </w:t>
      </w:r>
    </w:p>
    <w:p w14:paraId="2789D09E" w14:textId="77777777" w:rsidR="00F53459" w:rsidRDefault="00F53459" w:rsidP="00F53459">
      <w:pPr>
        <w:pStyle w:val="Heading4"/>
        <w:rPr>
          <w:lang w:val="en-GB"/>
        </w:rPr>
      </w:pPr>
      <w:r>
        <w:rPr>
          <w:lang w:val="en-GB"/>
        </w:rPr>
        <w:t xml:space="preserve">Natural and anthropogenic analogues </w:t>
      </w:r>
    </w:p>
    <w:p w14:paraId="6D1515A9" w14:textId="77777777" w:rsidR="00F53459" w:rsidRDefault="00F53459" w:rsidP="00F53459">
      <w:pPr>
        <w:pStyle w:val="BodyText"/>
        <w:rPr>
          <w:lang w:val="en-GB"/>
        </w:rPr>
      </w:pPr>
      <w:r>
        <w:rPr>
          <w:lang w:val="en-GB"/>
        </w:rPr>
        <w:t xml:space="preserve">Text </w:t>
      </w:r>
    </w:p>
    <w:p w14:paraId="5CECF38C" w14:textId="77777777" w:rsidR="00F53459" w:rsidRDefault="00F53459" w:rsidP="00F53459">
      <w:pPr>
        <w:pStyle w:val="Heading4"/>
        <w:rPr>
          <w:lang w:val="en-GB"/>
        </w:rPr>
      </w:pPr>
      <w:r>
        <w:rPr>
          <w:lang w:val="en-GB"/>
        </w:rPr>
        <w:t>Boundary conditions</w:t>
      </w:r>
    </w:p>
    <w:p w14:paraId="09482525" w14:textId="77777777" w:rsidR="00F53459" w:rsidRDefault="00F53459" w:rsidP="00F53459">
      <w:pPr>
        <w:pStyle w:val="BodyText"/>
        <w:rPr>
          <w:lang w:val="en-GB"/>
        </w:rPr>
      </w:pPr>
      <w:r>
        <w:rPr>
          <w:lang w:val="en-GB"/>
        </w:rPr>
        <w:t>Text</w:t>
      </w:r>
    </w:p>
    <w:p w14:paraId="2FC5A368" w14:textId="77777777" w:rsidR="00F53459" w:rsidRDefault="00F53459" w:rsidP="00F53459">
      <w:pPr>
        <w:pStyle w:val="Heading4"/>
        <w:rPr>
          <w:lang w:val="en-GB"/>
        </w:rPr>
      </w:pPr>
      <w:r>
        <w:rPr>
          <w:lang w:val="en-GB"/>
        </w:rPr>
        <w:lastRenderedPageBreak/>
        <w:t>Model and experimental studies</w:t>
      </w:r>
    </w:p>
    <w:p w14:paraId="4C1A91A4" w14:textId="77777777" w:rsidR="00F53459" w:rsidRDefault="00F53459" w:rsidP="00F53459">
      <w:pPr>
        <w:pStyle w:val="BodyText"/>
        <w:rPr>
          <w:lang w:val="en-GB"/>
        </w:rPr>
      </w:pPr>
      <w:r>
        <w:rPr>
          <w:lang w:val="en-GB"/>
        </w:rPr>
        <w:t xml:space="preserve">Text </w:t>
      </w:r>
    </w:p>
    <w:p w14:paraId="325217A5" w14:textId="77777777" w:rsidR="00F53459" w:rsidRDefault="00F53459" w:rsidP="00F53459">
      <w:pPr>
        <w:pStyle w:val="Heading4"/>
        <w:rPr>
          <w:lang w:val="en-GB"/>
        </w:rPr>
      </w:pPr>
      <w:r>
        <w:rPr>
          <w:lang w:val="en-GB"/>
        </w:rPr>
        <w:t>Time perspective</w:t>
      </w:r>
    </w:p>
    <w:p w14:paraId="1261F155" w14:textId="77777777" w:rsidR="00F53459" w:rsidRDefault="00F53459" w:rsidP="00F53459">
      <w:pPr>
        <w:pStyle w:val="BodyText"/>
        <w:rPr>
          <w:lang w:val="en-GB"/>
        </w:rPr>
      </w:pPr>
      <w:r>
        <w:rPr>
          <w:lang w:val="en-GB"/>
        </w:rPr>
        <w:t>Text</w:t>
      </w:r>
    </w:p>
    <w:p w14:paraId="5273FBEE" w14:textId="77777777" w:rsidR="00F53459" w:rsidRDefault="00F53459" w:rsidP="00F53459">
      <w:pPr>
        <w:pStyle w:val="Heading4"/>
        <w:rPr>
          <w:lang w:val="en-GB"/>
        </w:rPr>
      </w:pPr>
      <w:r>
        <w:rPr>
          <w:lang w:val="en-GB"/>
        </w:rPr>
        <w:t>Impact on safety functions</w:t>
      </w:r>
    </w:p>
    <w:p w14:paraId="4694C030" w14:textId="77777777" w:rsidR="00F53459" w:rsidRDefault="00F53459" w:rsidP="00F53459">
      <w:pPr>
        <w:pStyle w:val="BodyText"/>
        <w:rPr>
          <w:lang w:val="en-GB"/>
        </w:rPr>
      </w:pPr>
      <w:r>
        <w:rPr>
          <w:lang w:val="en-GB"/>
        </w:rPr>
        <w:t>Text</w:t>
      </w:r>
    </w:p>
    <w:p w14:paraId="539DCC66" w14:textId="77777777" w:rsidR="00F53459" w:rsidRDefault="00F53459" w:rsidP="00F53459">
      <w:pPr>
        <w:pStyle w:val="Heading4"/>
        <w:rPr>
          <w:lang w:val="en-GB"/>
        </w:rPr>
      </w:pPr>
      <w:r>
        <w:rPr>
          <w:lang w:val="en-GB"/>
        </w:rPr>
        <w:t xml:space="preserve">Handling of the process in the assessments of post-closure safety </w:t>
      </w:r>
    </w:p>
    <w:p w14:paraId="67B75286" w14:textId="77777777" w:rsidR="00F53459" w:rsidRDefault="00F53459" w:rsidP="00F53459">
      <w:pPr>
        <w:pStyle w:val="BodyText"/>
        <w:rPr>
          <w:lang w:val="en-GB"/>
        </w:rPr>
      </w:pPr>
      <w:r>
        <w:rPr>
          <w:lang w:val="en-GB"/>
        </w:rPr>
        <w:t xml:space="preserve">Text </w:t>
      </w:r>
    </w:p>
    <w:p w14:paraId="7EE5C6FA" w14:textId="77777777" w:rsidR="00F53459" w:rsidRDefault="00F53459" w:rsidP="00F53459">
      <w:pPr>
        <w:pStyle w:val="Heading5"/>
        <w:rPr>
          <w:lang w:val="en-GB"/>
        </w:rPr>
      </w:pPr>
      <w:r>
        <w:rPr>
          <w:lang w:val="en-GB"/>
        </w:rPr>
        <w:t>Handling in the FSAR</w:t>
      </w:r>
    </w:p>
    <w:p w14:paraId="500F5F07" w14:textId="77777777" w:rsidR="00F53459" w:rsidRDefault="00F53459" w:rsidP="00F53459">
      <w:pPr>
        <w:pStyle w:val="BodyText"/>
        <w:rPr>
          <w:lang w:val="en-GB"/>
        </w:rPr>
      </w:pPr>
      <w:r>
        <w:rPr>
          <w:lang w:val="en-GB"/>
        </w:rPr>
        <w:t>Text</w:t>
      </w:r>
    </w:p>
    <w:p w14:paraId="78BD7345" w14:textId="77777777" w:rsidR="00F53459" w:rsidRDefault="00F53459" w:rsidP="00F53459">
      <w:pPr>
        <w:pStyle w:val="Heading5"/>
        <w:rPr>
          <w:lang w:val="en-GB"/>
        </w:rPr>
      </w:pPr>
      <w:r>
        <w:rPr>
          <w:lang w:val="en-GB"/>
        </w:rPr>
        <w:t>Changes since the PSAR</w:t>
      </w:r>
    </w:p>
    <w:p w14:paraId="16FC1535" w14:textId="77777777" w:rsidR="00F53459" w:rsidRDefault="00F53459" w:rsidP="00F53459">
      <w:pPr>
        <w:pStyle w:val="BodyText"/>
        <w:rPr>
          <w:lang w:val="en-GB"/>
        </w:rPr>
      </w:pPr>
      <w:r>
        <w:rPr>
          <w:lang w:val="en-GB"/>
        </w:rPr>
        <w:t xml:space="preserve">Text  </w:t>
      </w:r>
    </w:p>
    <w:p w14:paraId="5FC63E89" w14:textId="77777777" w:rsidR="00F53459" w:rsidRDefault="00F53459" w:rsidP="00F53459">
      <w:pPr>
        <w:pStyle w:val="Heading4"/>
        <w:rPr>
          <w:lang w:val="en-GB"/>
        </w:rPr>
      </w:pPr>
      <w:r>
        <w:rPr>
          <w:lang w:val="en-GB"/>
        </w:rPr>
        <w:t>Handling of uncertainties in the FSAR</w:t>
      </w:r>
    </w:p>
    <w:p w14:paraId="2452EB1C" w14:textId="77777777" w:rsidR="00412787" w:rsidRDefault="00412787" w:rsidP="009D4896">
      <w:pPr>
        <w:pStyle w:val="BodyText"/>
        <w:rPr>
          <w:lang w:val="en-GB"/>
        </w:rPr>
      </w:pPr>
    </w:p>
    <w:p w14:paraId="1C124B2C" w14:textId="77777777" w:rsidR="00412787" w:rsidRDefault="00412787" w:rsidP="00374F0F">
      <w:pPr>
        <w:pStyle w:val="Heading3"/>
        <w:rPr>
          <w:lang w:val="en-GB"/>
        </w:rPr>
      </w:pPr>
      <w:bookmarkStart w:id="382" w:name="_Toc195186587"/>
      <w:r w:rsidRPr="00412787">
        <w:rPr>
          <w:lang w:val="en-GB"/>
        </w:rPr>
        <w:t>Fuel dissolution</w:t>
      </w:r>
      <w:bookmarkEnd w:id="382"/>
    </w:p>
    <w:p w14:paraId="5359F505" w14:textId="77777777" w:rsidR="00F53459" w:rsidRDefault="00F53459" w:rsidP="00F53459">
      <w:pPr>
        <w:pStyle w:val="BodyText"/>
        <w:rPr>
          <w:lang w:val="en-GB"/>
        </w:rPr>
      </w:pPr>
      <w:r>
        <w:rPr>
          <w:lang w:val="en-GB"/>
        </w:rPr>
        <w:t>#text with structure in chapter 1</w:t>
      </w:r>
    </w:p>
    <w:p w14:paraId="3D19A632" w14:textId="77777777" w:rsidR="00F53459" w:rsidRPr="00E64471" w:rsidRDefault="00F53459" w:rsidP="00F53459">
      <w:pPr>
        <w:pStyle w:val="Heading4"/>
        <w:rPr>
          <w:lang w:val="en-GB"/>
        </w:rPr>
      </w:pPr>
      <w:r>
        <w:rPr>
          <w:lang w:val="en-GB"/>
        </w:rPr>
        <w:t>Description</w:t>
      </w:r>
    </w:p>
    <w:p w14:paraId="1C099CCA" w14:textId="77777777" w:rsidR="00F53459" w:rsidRDefault="00F53459" w:rsidP="00F53459">
      <w:pPr>
        <w:pStyle w:val="BodyText"/>
        <w:rPr>
          <w:lang w:val="en-GB"/>
        </w:rPr>
      </w:pPr>
      <w:r>
        <w:t xml:space="preserve">If water enters the canister cavity, the fuel will start to dissolve, resulting in the release of uranium and other radionuclides contained in the fuel matrix. </w:t>
      </w:r>
    </w:p>
    <w:p w14:paraId="37D0B5F1" w14:textId="77777777" w:rsidR="00F53459" w:rsidRDefault="00F53459" w:rsidP="00F53459">
      <w:pPr>
        <w:pStyle w:val="Heading4"/>
        <w:rPr>
          <w:lang w:val="en-GB"/>
        </w:rPr>
      </w:pPr>
      <w:r>
        <w:rPr>
          <w:lang w:val="en-GB"/>
        </w:rPr>
        <w:t>Dependencies between processes and variables</w:t>
      </w:r>
    </w:p>
    <w:p w14:paraId="5CE0C01B" w14:textId="77777777" w:rsidR="00F53459" w:rsidRDefault="00F53459" w:rsidP="00F53459">
      <w:pPr>
        <w:pStyle w:val="BodyText"/>
        <w:rPr>
          <w:lang w:val="en-GB"/>
        </w:rPr>
      </w:pPr>
      <w:r>
        <w:rPr>
          <w:lang w:val="en-GB"/>
        </w:rPr>
        <w:t xml:space="preserve">Text </w:t>
      </w:r>
    </w:p>
    <w:tbl>
      <w:tblPr>
        <w:tblStyle w:val="TableGrid"/>
        <w:tblW w:w="9071" w:type="dxa"/>
        <w:tblLayout w:type="fixed"/>
        <w:tblLook w:val="04A0" w:firstRow="1" w:lastRow="0" w:firstColumn="1" w:lastColumn="0" w:noHBand="0" w:noVBand="1"/>
      </w:tblPr>
      <w:tblGrid>
        <w:gridCol w:w="1295"/>
        <w:gridCol w:w="1296"/>
        <w:gridCol w:w="1296"/>
        <w:gridCol w:w="1296"/>
        <w:gridCol w:w="1296"/>
        <w:gridCol w:w="1296"/>
        <w:gridCol w:w="1296"/>
      </w:tblGrid>
      <w:tr w:rsidR="00E81CAA" w14:paraId="06227F0D" w14:textId="77777777">
        <w:tc>
          <w:tcPr>
            <w:tcW w:w="360" w:type="dxa"/>
            <w:vMerge w:val="restart"/>
          </w:tcPr>
          <w:p w14:paraId="7244F6B6" w14:textId="77777777" w:rsidR="00E81CAA" w:rsidRDefault="00000000">
            <w:r>
              <w:rPr>
                <w:b/>
              </w:rPr>
              <w:t>Variable</w:t>
            </w:r>
          </w:p>
        </w:tc>
        <w:tc>
          <w:tcPr>
            <w:tcW w:w="1080" w:type="dxa"/>
            <w:gridSpan w:val="3"/>
          </w:tcPr>
          <w:p w14:paraId="5AB9AB23" w14:textId="77777777" w:rsidR="00E81CAA" w:rsidRDefault="00000000">
            <w:r>
              <w:rPr>
                <w:b/>
              </w:rPr>
              <w:t>Variable influence on process</w:t>
            </w:r>
          </w:p>
        </w:tc>
        <w:tc>
          <w:tcPr>
            <w:tcW w:w="1080" w:type="dxa"/>
            <w:gridSpan w:val="3"/>
          </w:tcPr>
          <w:p w14:paraId="1FE743D8" w14:textId="77777777" w:rsidR="00E81CAA" w:rsidRDefault="00000000">
            <w:r>
              <w:rPr>
                <w:b/>
              </w:rPr>
              <w:t>Process influence on variables</w:t>
            </w:r>
          </w:p>
        </w:tc>
      </w:tr>
      <w:tr w:rsidR="00E81CAA" w14:paraId="36026376" w14:textId="77777777">
        <w:tc>
          <w:tcPr>
            <w:tcW w:w="360" w:type="dxa"/>
            <w:vMerge/>
          </w:tcPr>
          <w:p w14:paraId="7470D76F" w14:textId="77777777" w:rsidR="00E81CAA" w:rsidRDefault="00E81CAA"/>
        </w:tc>
        <w:tc>
          <w:tcPr>
            <w:tcW w:w="360" w:type="dxa"/>
          </w:tcPr>
          <w:p w14:paraId="2805A2A1" w14:textId="77777777" w:rsidR="00E81CAA" w:rsidRDefault="00000000">
            <w:r>
              <w:rPr>
                <w:b/>
              </w:rPr>
              <w:t>Influence present? (Yes/No Description)</w:t>
            </w:r>
          </w:p>
        </w:tc>
        <w:tc>
          <w:tcPr>
            <w:tcW w:w="360" w:type="dxa"/>
          </w:tcPr>
          <w:p w14:paraId="7B3CC424" w14:textId="77777777" w:rsidR="00E81CAA" w:rsidRDefault="00000000">
            <w:r>
              <w:rPr>
                <w:b/>
              </w:rPr>
              <w:t>Time period/Climate domain</w:t>
            </w:r>
          </w:p>
        </w:tc>
        <w:tc>
          <w:tcPr>
            <w:tcW w:w="360" w:type="dxa"/>
          </w:tcPr>
          <w:p w14:paraId="653D881F" w14:textId="77777777" w:rsidR="00E81CAA" w:rsidRDefault="00000000">
            <w:r>
              <w:rPr>
                <w:b/>
              </w:rPr>
              <w:t>Handling of influence (How/If not - Why)</w:t>
            </w:r>
          </w:p>
        </w:tc>
        <w:tc>
          <w:tcPr>
            <w:tcW w:w="360" w:type="dxa"/>
          </w:tcPr>
          <w:p w14:paraId="049BEE99" w14:textId="77777777" w:rsidR="00E81CAA" w:rsidRDefault="00000000">
            <w:r>
              <w:rPr>
                <w:b/>
              </w:rPr>
              <w:t>Influence present? (Yes/No Description)</w:t>
            </w:r>
          </w:p>
        </w:tc>
        <w:tc>
          <w:tcPr>
            <w:tcW w:w="360" w:type="dxa"/>
          </w:tcPr>
          <w:p w14:paraId="6D1D152F" w14:textId="77777777" w:rsidR="00E81CAA" w:rsidRDefault="00000000">
            <w:r>
              <w:rPr>
                <w:b/>
              </w:rPr>
              <w:t>Time period/Climate domain</w:t>
            </w:r>
          </w:p>
        </w:tc>
        <w:tc>
          <w:tcPr>
            <w:tcW w:w="360" w:type="dxa"/>
          </w:tcPr>
          <w:p w14:paraId="0FC28F5C" w14:textId="77777777" w:rsidR="00E81CAA" w:rsidRDefault="00000000">
            <w:r>
              <w:rPr>
                <w:b/>
              </w:rPr>
              <w:t>Handling of influence (How/If not - Why)</w:t>
            </w:r>
          </w:p>
        </w:tc>
      </w:tr>
      <w:tr w:rsidR="00E81CAA" w14:paraId="5D3A5FE2" w14:textId="77777777">
        <w:tc>
          <w:tcPr>
            <w:tcW w:w="360" w:type="dxa"/>
            <w:vMerge w:val="restart"/>
          </w:tcPr>
          <w:p w14:paraId="14AE71B3" w14:textId="77777777" w:rsidR="00E81CAA" w:rsidRDefault="00000000">
            <w:r>
              <w:t>Radiation intensity</w:t>
            </w:r>
          </w:p>
        </w:tc>
        <w:tc>
          <w:tcPr>
            <w:tcW w:w="360" w:type="dxa"/>
            <w:vMerge w:val="restart"/>
          </w:tcPr>
          <w:p w14:paraId="034C8C9D" w14:textId="77777777" w:rsidR="00E81CAA" w:rsidRDefault="00000000">
            <w:r>
              <w:br/>
            </w:r>
          </w:p>
        </w:tc>
        <w:tc>
          <w:tcPr>
            <w:tcW w:w="360" w:type="dxa"/>
          </w:tcPr>
          <w:p w14:paraId="2ABB196F" w14:textId="77777777" w:rsidR="00E81CAA" w:rsidRDefault="00000000">
            <w:r>
              <w:t>Intact canister</w:t>
            </w:r>
          </w:p>
        </w:tc>
        <w:tc>
          <w:tcPr>
            <w:tcW w:w="360" w:type="dxa"/>
            <w:vMerge w:val="restart"/>
          </w:tcPr>
          <w:p w14:paraId="66CB8C38" w14:textId="77777777" w:rsidR="00E81CAA" w:rsidRDefault="00E81CAA"/>
        </w:tc>
        <w:tc>
          <w:tcPr>
            <w:tcW w:w="360" w:type="dxa"/>
            <w:vMerge w:val="restart"/>
          </w:tcPr>
          <w:p w14:paraId="29CF2978" w14:textId="77777777" w:rsidR="00E81CAA" w:rsidRDefault="00000000">
            <w:r>
              <w:br/>
            </w:r>
          </w:p>
        </w:tc>
        <w:tc>
          <w:tcPr>
            <w:tcW w:w="360" w:type="dxa"/>
          </w:tcPr>
          <w:p w14:paraId="0B76B45E" w14:textId="77777777" w:rsidR="00E81CAA" w:rsidRDefault="00000000">
            <w:r>
              <w:t>Intact canister</w:t>
            </w:r>
          </w:p>
        </w:tc>
        <w:tc>
          <w:tcPr>
            <w:tcW w:w="360" w:type="dxa"/>
            <w:vMerge w:val="restart"/>
          </w:tcPr>
          <w:p w14:paraId="63F23078" w14:textId="77777777" w:rsidR="00E81CAA" w:rsidRDefault="00E81CAA"/>
        </w:tc>
      </w:tr>
      <w:tr w:rsidR="00E81CAA" w14:paraId="66F5F5DD" w14:textId="77777777">
        <w:tc>
          <w:tcPr>
            <w:tcW w:w="360" w:type="dxa"/>
            <w:vMerge/>
          </w:tcPr>
          <w:p w14:paraId="237D3759" w14:textId="77777777" w:rsidR="00E81CAA" w:rsidRDefault="00E81CAA"/>
        </w:tc>
        <w:tc>
          <w:tcPr>
            <w:tcW w:w="360" w:type="dxa"/>
            <w:vMerge/>
          </w:tcPr>
          <w:p w14:paraId="15C1076F" w14:textId="77777777" w:rsidR="00E81CAA" w:rsidRDefault="00E81CAA"/>
        </w:tc>
        <w:tc>
          <w:tcPr>
            <w:tcW w:w="360" w:type="dxa"/>
          </w:tcPr>
          <w:p w14:paraId="2946E659" w14:textId="77777777" w:rsidR="00E81CAA" w:rsidRDefault="00000000">
            <w:r>
              <w:t>Failed canister</w:t>
            </w:r>
          </w:p>
        </w:tc>
        <w:tc>
          <w:tcPr>
            <w:tcW w:w="360" w:type="dxa"/>
            <w:vMerge/>
          </w:tcPr>
          <w:p w14:paraId="1FFFA094" w14:textId="77777777" w:rsidR="00E81CAA" w:rsidRDefault="00E81CAA"/>
        </w:tc>
        <w:tc>
          <w:tcPr>
            <w:tcW w:w="360" w:type="dxa"/>
            <w:vMerge/>
          </w:tcPr>
          <w:p w14:paraId="2CC002BE" w14:textId="77777777" w:rsidR="00E81CAA" w:rsidRDefault="00E81CAA"/>
        </w:tc>
        <w:tc>
          <w:tcPr>
            <w:tcW w:w="360" w:type="dxa"/>
          </w:tcPr>
          <w:p w14:paraId="5D35F69B" w14:textId="77777777" w:rsidR="00E81CAA" w:rsidRDefault="00000000">
            <w:r>
              <w:t>Failed canister</w:t>
            </w:r>
          </w:p>
        </w:tc>
        <w:tc>
          <w:tcPr>
            <w:tcW w:w="360" w:type="dxa"/>
            <w:vMerge/>
          </w:tcPr>
          <w:p w14:paraId="7A42925D" w14:textId="77777777" w:rsidR="00E81CAA" w:rsidRDefault="00E81CAA"/>
        </w:tc>
      </w:tr>
      <w:tr w:rsidR="00E81CAA" w14:paraId="09AFD567" w14:textId="77777777">
        <w:tc>
          <w:tcPr>
            <w:tcW w:w="360" w:type="dxa"/>
            <w:vMerge w:val="restart"/>
          </w:tcPr>
          <w:p w14:paraId="04E617B3" w14:textId="77777777" w:rsidR="00E81CAA" w:rsidRDefault="00000000">
            <w:r>
              <w:t>Temperature</w:t>
            </w:r>
          </w:p>
        </w:tc>
        <w:tc>
          <w:tcPr>
            <w:tcW w:w="360" w:type="dxa"/>
            <w:vMerge w:val="restart"/>
          </w:tcPr>
          <w:p w14:paraId="0A27DD89" w14:textId="77777777" w:rsidR="00E81CAA" w:rsidRDefault="00000000">
            <w:r>
              <w:br/>
            </w:r>
          </w:p>
        </w:tc>
        <w:tc>
          <w:tcPr>
            <w:tcW w:w="360" w:type="dxa"/>
          </w:tcPr>
          <w:p w14:paraId="366A8A64" w14:textId="77777777" w:rsidR="00E81CAA" w:rsidRDefault="00000000">
            <w:r>
              <w:t>Intact canister</w:t>
            </w:r>
          </w:p>
        </w:tc>
        <w:tc>
          <w:tcPr>
            <w:tcW w:w="360" w:type="dxa"/>
            <w:vMerge w:val="restart"/>
          </w:tcPr>
          <w:p w14:paraId="304BEBF5" w14:textId="77777777" w:rsidR="00E81CAA" w:rsidRDefault="00E81CAA"/>
        </w:tc>
        <w:tc>
          <w:tcPr>
            <w:tcW w:w="360" w:type="dxa"/>
            <w:vMerge w:val="restart"/>
          </w:tcPr>
          <w:p w14:paraId="6BA7D05F" w14:textId="77777777" w:rsidR="00E81CAA" w:rsidRDefault="00000000">
            <w:r>
              <w:br/>
            </w:r>
          </w:p>
        </w:tc>
        <w:tc>
          <w:tcPr>
            <w:tcW w:w="360" w:type="dxa"/>
          </w:tcPr>
          <w:p w14:paraId="1FF1B976" w14:textId="77777777" w:rsidR="00E81CAA" w:rsidRDefault="00000000">
            <w:r>
              <w:t>Intact canister</w:t>
            </w:r>
          </w:p>
        </w:tc>
        <w:tc>
          <w:tcPr>
            <w:tcW w:w="360" w:type="dxa"/>
            <w:vMerge w:val="restart"/>
          </w:tcPr>
          <w:p w14:paraId="17649B8B" w14:textId="77777777" w:rsidR="00E81CAA" w:rsidRDefault="00E81CAA"/>
        </w:tc>
      </w:tr>
      <w:tr w:rsidR="00E81CAA" w14:paraId="3F28C6E1" w14:textId="77777777">
        <w:tc>
          <w:tcPr>
            <w:tcW w:w="360" w:type="dxa"/>
            <w:vMerge/>
          </w:tcPr>
          <w:p w14:paraId="399A82D8" w14:textId="77777777" w:rsidR="00E81CAA" w:rsidRDefault="00E81CAA"/>
        </w:tc>
        <w:tc>
          <w:tcPr>
            <w:tcW w:w="360" w:type="dxa"/>
            <w:vMerge/>
          </w:tcPr>
          <w:p w14:paraId="779A7BAC" w14:textId="77777777" w:rsidR="00E81CAA" w:rsidRDefault="00E81CAA"/>
        </w:tc>
        <w:tc>
          <w:tcPr>
            <w:tcW w:w="360" w:type="dxa"/>
          </w:tcPr>
          <w:p w14:paraId="7C876234" w14:textId="77777777" w:rsidR="00E81CAA" w:rsidRDefault="00000000">
            <w:r>
              <w:t>Failed canister</w:t>
            </w:r>
          </w:p>
        </w:tc>
        <w:tc>
          <w:tcPr>
            <w:tcW w:w="360" w:type="dxa"/>
            <w:vMerge/>
          </w:tcPr>
          <w:p w14:paraId="70CF544E" w14:textId="77777777" w:rsidR="00E81CAA" w:rsidRDefault="00E81CAA"/>
        </w:tc>
        <w:tc>
          <w:tcPr>
            <w:tcW w:w="360" w:type="dxa"/>
            <w:vMerge/>
          </w:tcPr>
          <w:p w14:paraId="5CE2386F" w14:textId="77777777" w:rsidR="00E81CAA" w:rsidRDefault="00E81CAA"/>
        </w:tc>
        <w:tc>
          <w:tcPr>
            <w:tcW w:w="360" w:type="dxa"/>
          </w:tcPr>
          <w:p w14:paraId="6D9BDD27" w14:textId="77777777" w:rsidR="00E81CAA" w:rsidRDefault="00000000">
            <w:r>
              <w:t>Failed canister</w:t>
            </w:r>
          </w:p>
        </w:tc>
        <w:tc>
          <w:tcPr>
            <w:tcW w:w="360" w:type="dxa"/>
            <w:vMerge/>
          </w:tcPr>
          <w:p w14:paraId="0F80116A" w14:textId="77777777" w:rsidR="00E81CAA" w:rsidRDefault="00E81CAA"/>
        </w:tc>
      </w:tr>
      <w:tr w:rsidR="00E81CAA" w14:paraId="283C660D" w14:textId="77777777">
        <w:tc>
          <w:tcPr>
            <w:tcW w:w="360" w:type="dxa"/>
            <w:vMerge w:val="restart"/>
          </w:tcPr>
          <w:p w14:paraId="1A62887F" w14:textId="77777777" w:rsidR="00E81CAA" w:rsidRDefault="00000000">
            <w:r>
              <w:t>Hydrovariables (pressure and flow)</w:t>
            </w:r>
          </w:p>
        </w:tc>
        <w:tc>
          <w:tcPr>
            <w:tcW w:w="360" w:type="dxa"/>
            <w:vMerge w:val="restart"/>
          </w:tcPr>
          <w:p w14:paraId="511B330C" w14:textId="77777777" w:rsidR="00E81CAA" w:rsidRDefault="00000000">
            <w:r>
              <w:br/>
            </w:r>
          </w:p>
        </w:tc>
        <w:tc>
          <w:tcPr>
            <w:tcW w:w="360" w:type="dxa"/>
          </w:tcPr>
          <w:p w14:paraId="1B823512" w14:textId="77777777" w:rsidR="00E81CAA" w:rsidRDefault="00000000">
            <w:r>
              <w:t>Intact canister</w:t>
            </w:r>
          </w:p>
        </w:tc>
        <w:tc>
          <w:tcPr>
            <w:tcW w:w="360" w:type="dxa"/>
            <w:vMerge w:val="restart"/>
          </w:tcPr>
          <w:p w14:paraId="6D3AA19E" w14:textId="77777777" w:rsidR="00E81CAA" w:rsidRDefault="00E81CAA"/>
        </w:tc>
        <w:tc>
          <w:tcPr>
            <w:tcW w:w="360" w:type="dxa"/>
            <w:vMerge w:val="restart"/>
          </w:tcPr>
          <w:p w14:paraId="7D571F6F" w14:textId="77777777" w:rsidR="00E81CAA" w:rsidRDefault="00000000">
            <w:r>
              <w:br/>
            </w:r>
          </w:p>
        </w:tc>
        <w:tc>
          <w:tcPr>
            <w:tcW w:w="360" w:type="dxa"/>
          </w:tcPr>
          <w:p w14:paraId="125DDB0A" w14:textId="77777777" w:rsidR="00E81CAA" w:rsidRDefault="00000000">
            <w:r>
              <w:t>Intact canister</w:t>
            </w:r>
          </w:p>
        </w:tc>
        <w:tc>
          <w:tcPr>
            <w:tcW w:w="360" w:type="dxa"/>
            <w:vMerge w:val="restart"/>
          </w:tcPr>
          <w:p w14:paraId="35A8CFE5" w14:textId="77777777" w:rsidR="00E81CAA" w:rsidRDefault="00E81CAA"/>
        </w:tc>
      </w:tr>
      <w:tr w:rsidR="00E81CAA" w14:paraId="02F4B3D4" w14:textId="77777777">
        <w:tc>
          <w:tcPr>
            <w:tcW w:w="360" w:type="dxa"/>
            <w:vMerge/>
          </w:tcPr>
          <w:p w14:paraId="3023BCBE" w14:textId="77777777" w:rsidR="00E81CAA" w:rsidRDefault="00E81CAA"/>
        </w:tc>
        <w:tc>
          <w:tcPr>
            <w:tcW w:w="360" w:type="dxa"/>
            <w:vMerge/>
          </w:tcPr>
          <w:p w14:paraId="660C8B74" w14:textId="77777777" w:rsidR="00E81CAA" w:rsidRDefault="00E81CAA"/>
        </w:tc>
        <w:tc>
          <w:tcPr>
            <w:tcW w:w="360" w:type="dxa"/>
          </w:tcPr>
          <w:p w14:paraId="0A4ED775" w14:textId="77777777" w:rsidR="00E81CAA" w:rsidRDefault="00000000">
            <w:r>
              <w:t>Failed canister</w:t>
            </w:r>
          </w:p>
        </w:tc>
        <w:tc>
          <w:tcPr>
            <w:tcW w:w="360" w:type="dxa"/>
            <w:vMerge/>
          </w:tcPr>
          <w:p w14:paraId="0DAC4FB7" w14:textId="77777777" w:rsidR="00E81CAA" w:rsidRDefault="00E81CAA"/>
        </w:tc>
        <w:tc>
          <w:tcPr>
            <w:tcW w:w="360" w:type="dxa"/>
            <w:vMerge/>
          </w:tcPr>
          <w:p w14:paraId="267AD967" w14:textId="77777777" w:rsidR="00E81CAA" w:rsidRDefault="00E81CAA"/>
        </w:tc>
        <w:tc>
          <w:tcPr>
            <w:tcW w:w="360" w:type="dxa"/>
          </w:tcPr>
          <w:p w14:paraId="51F3078E" w14:textId="77777777" w:rsidR="00E81CAA" w:rsidRDefault="00000000">
            <w:r>
              <w:t>Failed canister</w:t>
            </w:r>
          </w:p>
        </w:tc>
        <w:tc>
          <w:tcPr>
            <w:tcW w:w="360" w:type="dxa"/>
            <w:vMerge/>
          </w:tcPr>
          <w:p w14:paraId="7375A2D5" w14:textId="77777777" w:rsidR="00E81CAA" w:rsidRDefault="00E81CAA"/>
        </w:tc>
      </w:tr>
      <w:tr w:rsidR="00E81CAA" w14:paraId="6A84315B" w14:textId="77777777">
        <w:tc>
          <w:tcPr>
            <w:tcW w:w="360" w:type="dxa"/>
            <w:vMerge w:val="restart"/>
          </w:tcPr>
          <w:p w14:paraId="00A3759B" w14:textId="77777777" w:rsidR="00E81CAA" w:rsidRDefault="00000000">
            <w:r>
              <w:t>Fuel geometry</w:t>
            </w:r>
          </w:p>
        </w:tc>
        <w:tc>
          <w:tcPr>
            <w:tcW w:w="360" w:type="dxa"/>
            <w:vMerge w:val="restart"/>
          </w:tcPr>
          <w:p w14:paraId="19E36785" w14:textId="77777777" w:rsidR="00E81CAA" w:rsidRDefault="00000000">
            <w:r>
              <w:br/>
            </w:r>
          </w:p>
        </w:tc>
        <w:tc>
          <w:tcPr>
            <w:tcW w:w="360" w:type="dxa"/>
          </w:tcPr>
          <w:p w14:paraId="44072A3C" w14:textId="77777777" w:rsidR="00E81CAA" w:rsidRDefault="00000000">
            <w:r>
              <w:t>Intact canister</w:t>
            </w:r>
          </w:p>
        </w:tc>
        <w:tc>
          <w:tcPr>
            <w:tcW w:w="360" w:type="dxa"/>
            <w:vMerge w:val="restart"/>
          </w:tcPr>
          <w:p w14:paraId="61EC0D1A" w14:textId="77777777" w:rsidR="00E81CAA" w:rsidRDefault="00E81CAA"/>
        </w:tc>
        <w:tc>
          <w:tcPr>
            <w:tcW w:w="360" w:type="dxa"/>
            <w:vMerge w:val="restart"/>
          </w:tcPr>
          <w:p w14:paraId="37BF9189" w14:textId="77777777" w:rsidR="00E81CAA" w:rsidRDefault="00000000">
            <w:r>
              <w:br/>
            </w:r>
          </w:p>
        </w:tc>
        <w:tc>
          <w:tcPr>
            <w:tcW w:w="360" w:type="dxa"/>
          </w:tcPr>
          <w:p w14:paraId="4B3F0E9C" w14:textId="77777777" w:rsidR="00E81CAA" w:rsidRDefault="00000000">
            <w:r>
              <w:t>Intact canister</w:t>
            </w:r>
          </w:p>
        </w:tc>
        <w:tc>
          <w:tcPr>
            <w:tcW w:w="360" w:type="dxa"/>
            <w:vMerge w:val="restart"/>
          </w:tcPr>
          <w:p w14:paraId="4D204858" w14:textId="77777777" w:rsidR="00E81CAA" w:rsidRDefault="00E81CAA"/>
        </w:tc>
      </w:tr>
      <w:tr w:rsidR="00E81CAA" w14:paraId="0D649FCE" w14:textId="77777777">
        <w:tc>
          <w:tcPr>
            <w:tcW w:w="360" w:type="dxa"/>
            <w:vMerge/>
          </w:tcPr>
          <w:p w14:paraId="6C6664A5" w14:textId="77777777" w:rsidR="00E81CAA" w:rsidRDefault="00E81CAA"/>
        </w:tc>
        <w:tc>
          <w:tcPr>
            <w:tcW w:w="360" w:type="dxa"/>
            <w:vMerge/>
          </w:tcPr>
          <w:p w14:paraId="2F30000F" w14:textId="77777777" w:rsidR="00E81CAA" w:rsidRDefault="00E81CAA"/>
        </w:tc>
        <w:tc>
          <w:tcPr>
            <w:tcW w:w="360" w:type="dxa"/>
          </w:tcPr>
          <w:p w14:paraId="5F7F0B80" w14:textId="77777777" w:rsidR="00E81CAA" w:rsidRDefault="00000000">
            <w:r>
              <w:t>Failed canister</w:t>
            </w:r>
          </w:p>
        </w:tc>
        <w:tc>
          <w:tcPr>
            <w:tcW w:w="360" w:type="dxa"/>
            <w:vMerge/>
          </w:tcPr>
          <w:p w14:paraId="27E9155A" w14:textId="77777777" w:rsidR="00E81CAA" w:rsidRDefault="00E81CAA"/>
        </w:tc>
        <w:tc>
          <w:tcPr>
            <w:tcW w:w="360" w:type="dxa"/>
            <w:vMerge/>
          </w:tcPr>
          <w:p w14:paraId="33E4EE18" w14:textId="77777777" w:rsidR="00E81CAA" w:rsidRDefault="00E81CAA"/>
        </w:tc>
        <w:tc>
          <w:tcPr>
            <w:tcW w:w="360" w:type="dxa"/>
          </w:tcPr>
          <w:p w14:paraId="708EE4BC" w14:textId="77777777" w:rsidR="00E81CAA" w:rsidRDefault="00000000">
            <w:r>
              <w:t>Failed canister</w:t>
            </w:r>
          </w:p>
        </w:tc>
        <w:tc>
          <w:tcPr>
            <w:tcW w:w="360" w:type="dxa"/>
            <w:vMerge/>
          </w:tcPr>
          <w:p w14:paraId="34E9EE38" w14:textId="77777777" w:rsidR="00E81CAA" w:rsidRDefault="00E81CAA"/>
        </w:tc>
      </w:tr>
      <w:tr w:rsidR="00E81CAA" w14:paraId="4856E52D" w14:textId="77777777">
        <w:tc>
          <w:tcPr>
            <w:tcW w:w="360" w:type="dxa"/>
            <w:vMerge w:val="restart"/>
          </w:tcPr>
          <w:p w14:paraId="685363EC" w14:textId="77777777" w:rsidR="00E81CAA" w:rsidRDefault="00000000">
            <w:r>
              <w:t>Mechanical stresses</w:t>
            </w:r>
          </w:p>
        </w:tc>
        <w:tc>
          <w:tcPr>
            <w:tcW w:w="360" w:type="dxa"/>
            <w:vMerge w:val="restart"/>
          </w:tcPr>
          <w:p w14:paraId="622D3684" w14:textId="77777777" w:rsidR="00E81CAA" w:rsidRDefault="00000000">
            <w:r>
              <w:br/>
            </w:r>
          </w:p>
        </w:tc>
        <w:tc>
          <w:tcPr>
            <w:tcW w:w="360" w:type="dxa"/>
          </w:tcPr>
          <w:p w14:paraId="7B91415D" w14:textId="77777777" w:rsidR="00E81CAA" w:rsidRDefault="00000000">
            <w:r>
              <w:t>Intact canister</w:t>
            </w:r>
          </w:p>
        </w:tc>
        <w:tc>
          <w:tcPr>
            <w:tcW w:w="360" w:type="dxa"/>
            <w:vMerge w:val="restart"/>
          </w:tcPr>
          <w:p w14:paraId="0E857DB5" w14:textId="77777777" w:rsidR="00E81CAA" w:rsidRDefault="00E81CAA"/>
        </w:tc>
        <w:tc>
          <w:tcPr>
            <w:tcW w:w="360" w:type="dxa"/>
            <w:vMerge w:val="restart"/>
          </w:tcPr>
          <w:p w14:paraId="3234320A" w14:textId="77777777" w:rsidR="00E81CAA" w:rsidRDefault="00000000">
            <w:r>
              <w:br/>
            </w:r>
          </w:p>
        </w:tc>
        <w:tc>
          <w:tcPr>
            <w:tcW w:w="360" w:type="dxa"/>
          </w:tcPr>
          <w:p w14:paraId="177086B2" w14:textId="77777777" w:rsidR="00E81CAA" w:rsidRDefault="00000000">
            <w:r>
              <w:t>Intact canister</w:t>
            </w:r>
          </w:p>
        </w:tc>
        <w:tc>
          <w:tcPr>
            <w:tcW w:w="360" w:type="dxa"/>
            <w:vMerge w:val="restart"/>
          </w:tcPr>
          <w:p w14:paraId="52EC2511" w14:textId="77777777" w:rsidR="00E81CAA" w:rsidRDefault="00E81CAA"/>
        </w:tc>
      </w:tr>
      <w:tr w:rsidR="00E81CAA" w14:paraId="6B0D05BA" w14:textId="77777777">
        <w:tc>
          <w:tcPr>
            <w:tcW w:w="360" w:type="dxa"/>
            <w:vMerge/>
          </w:tcPr>
          <w:p w14:paraId="48A2CDAF" w14:textId="77777777" w:rsidR="00E81CAA" w:rsidRDefault="00E81CAA"/>
        </w:tc>
        <w:tc>
          <w:tcPr>
            <w:tcW w:w="360" w:type="dxa"/>
            <w:vMerge/>
          </w:tcPr>
          <w:p w14:paraId="28B9805A" w14:textId="77777777" w:rsidR="00E81CAA" w:rsidRDefault="00E81CAA"/>
        </w:tc>
        <w:tc>
          <w:tcPr>
            <w:tcW w:w="360" w:type="dxa"/>
          </w:tcPr>
          <w:p w14:paraId="6F7DC500" w14:textId="77777777" w:rsidR="00E81CAA" w:rsidRDefault="00000000">
            <w:r>
              <w:t>Failed canister</w:t>
            </w:r>
          </w:p>
        </w:tc>
        <w:tc>
          <w:tcPr>
            <w:tcW w:w="360" w:type="dxa"/>
            <w:vMerge/>
          </w:tcPr>
          <w:p w14:paraId="46FB75B4" w14:textId="77777777" w:rsidR="00E81CAA" w:rsidRDefault="00E81CAA"/>
        </w:tc>
        <w:tc>
          <w:tcPr>
            <w:tcW w:w="360" w:type="dxa"/>
            <w:vMerge/>
          </w:tcPr>
          <w:p w14:paraId="37DF5907" w14:textId="77777777" w:rsidR="00E81CAA" w:rsidRDefault="00E81CAA"/>
        </w:tc>
        <w:tc>
          <w:tcPr>
            <w:tcW w:w="360" w:type="dxa"/>
          </w:tcPr>
          <w:p w14:paraId="0E6724D5" w14:textId="77777777" w:rsidR="00E81CAA" w:rsidRDefault="00000000">
            <w:r>
              <w:t>Failed canister</w:t>
            </w:r>
          </w:p>
        </w:tc>
        <w:tc>
          <w:tcPr>
            <w:tcW w:w="360" w:type="dxa"/>
            <w:vMerge/>
          </w:tcPr>
          <w:p w14:paraId="25FCB734" w14:textId="77777777" w:rsidR="00E81CAA" w:rsidRDefault="00E81CAA"/>
        </w:tc>
      </w:tr>
      <w:tr w:rsidR="00E81CAA" w14:paraId="4547BF8F" w14:textId="77777777">
        <w:tc>
          <w:tcPr>
            <w:tcW w:w="360" w:type="dxa"/>
            <w:vMerge w:val="restart"/>
          </w:tcPr>
          <w:p w14:paraId="6DA1A77B" w14:textId="77777777" w:rsidR="00E81CAA" w:rsidRDefault="00000000">
            <w:r>
              <w:t>Radionuclide inventory</w:t>
            </w:r>
          </w:p>
        </w:tc>
        <w:tc>
          <w:tcPr>
            <w:tcW w:w="360" w:type="dxa"/>
            <w:vMerge w:val="restart"/>
          </w:tcPr>
          <w:p w14:paraId="6DA2FDB6" w14:textId="77777777" w:rsidR="00E81CAA" w:rsidRDefault="00000000">
            <w:r>
              <w:br/>
            </w:r>
          </w:p>
        </w:tc>
        <w:tc>
          <w:tcPr>
            <w:tcW w:w="360" w:type="dxa"/>
          </w:tcPr>
          <w:p w14:paraId="20EC1BD7" w14:textId="77777777" w:rsidR="00E81CAA" w:rsidRDefault="00000000">
            <w:r>
              <w:t>Intact canister</w:t>
            </w:r>
          </w:p>
        </w:tc>
        <w:tc>
          <w:tcPr>
            <w:tcW w:w="360" w:type="dxa"/>
            <w:vMerge w:val="restart"/>
          </w:tcPr>
          <w:p w14:paraId="1CF4D02A" w14:textId="77777777" w:rsidR="00E81CAA" w:rsidRDefault="00E81CAA"/>
        </w:tc>
        <w:tc>
          <w:tcPr>
            <w:tcW w:w="360" w:type="dxa"/>
            <w:vMerge w:val="restart"/>
          </w:tcPr>
          <w:p w14:paraId="76E2928D" w14:textId="77777777" w:rsidR="00E81CAA" w:rsidRDefault="00000000">
            <w:r>
              <w:br/>
            </w:r>
          </w:p>
        </w:tc>
        <w:tc>
          <w:tcPr>
            <w:tcW w:w="360" w:type="dxa"/>
          </w:tcPr>
          <w:p w14:paraId="6D1D2D5F" w14:textId="77777777" w:rsidR="00E81CAA" w:rsidRDefault="00000000">
            <w:r>
              <w:t>Intact canister</w:t>
            </w:r>
          </w:p>
        </w:tc>
        <w:tc>
          <w:tcPr>
            <w:tcW w:w="360" w:type="dxa"/>
            <w:vMerge w:val="restart"/>
          </w:tcPr>
          <w:p w14:paraId="136282FC" w14:textId="77777777" w:rsidR="00E81CAA" w:rsidRDefault="00E81CAA"/>
        </w:tc>
      </w:tr>
      <w:tr w:rsidR="00E81CAA" w14:paraId="08016841" w14:textId="77777777">
        <w:tc>
          <w:tcPr>
            <w:tcW w:w="360" w:type="dxa"/>
            <w:vMerge/>
          </w:tcPr>
          <w:p w14:paraId="6C8CABC3" w14:textId="77777777" w:rsidR="00E81CAA" w:rsidRDefault="00E81CAA"/>
        </w:tc>
        <w:tc>
          <w:tcPr>
            <w:tcW w:w="360" w:type="dxa"/>
            <w:vMerge/>
          </w:tcPr>
          <w:p w14:paraId="6BA6375F" w14:textId="77777777" w:rsidR="00E81CAA" w:rsidRDefault="00E81CAA"/>
        </w:tc>
        <w:tc>
          <w:tcPr>
            <w:tcW w:w="360" w:type="dxa"/>
          </w:tcPr>
          <w:p w14:paraId="62A72821" w14:textId="77777777" w:rsidR="00E81CAA" w:rsidRDefault="00000000">
            <w:r>
              <w:t>Failed canister</w:t>
            </w:r>
          </w:p>
        </w:tc>
        <w:tc>
          <w:tcPr>
            <w:tcW w:w="360" w:type="dxa"/>
            <w:vMerge/>
          </w:tcPr>
          <w:p w14:paraId="41BB5421" w14:textId="77777777" w:rsidR="00E81CAA" w:rsidRDefault="00E81CAA"/>
        </w:tc>
        <w:tc>
          <w:tcPr>
            <w:tcW w:w="360" w:type="dxa"/>
            <w:vMerge/>
          </w:tcPr>
          <w:p w14:paraId="4A973D2B" w14:textId="77777777" w:rsidR="00E81CAA" w:rsidRDefault="00E81CAA"/>
        </w:tc>
        <w:tc>
          <w:tcPr>
            <w:tcW w:w="360" w:type="dxa"/>
          </w:tcPr>
          <w:p w14:paraId="271289E4" w14:textId="77777777" w:rsidR="00E81CAA" w:rsidRDefault="00000000">
            <w:r>
              <w:t>Failed canister</w:t>
            </w:r>
          </w:p>
        </w:tc>
        <w:tc>
          <w:tcPr>
            <w:tcW w:w="360" w:type="dxa"/>
            <w:vMerge/>
          </w:tcPr>
          <w:p w14:paraId="0D40BF8E" w14:textId="77777777" w:rsidR="00E81CAA" w:rsidRDefault="00E81CAA"/>
        </w:tc>
      </w:tr>
      <w:tr w:rsidR="00E81CAA" w14:paraId="332E80FE" w14:textId="77777777">
        <w:tc>
          <w:tcPr>
            <w:tcW w:w="360" w:type="dxa"/>
            <w:vMerge w:val="restart"/>
          </w:tcPr>
          <w:p w14:paraId="39094BE6" w14:textId="77777777" w:rsidR="00E81CAA" w:rsidRDefault="00000000">
            <w:r>
              <w:t>Material composition</w:t>
            </w:r>
          </w:p>
        </w:tc>
        <w:tc>
          <w:tcPr>
            <w:tcW w:w="360" w:type="dxa"/>
            <w:vMerge w:val="restart"/>
          </w:tcPr>
          <w:p w14:paraId="34B17891" w14:textId="77777777" w:rsidR="00E81CAA" w:rsidRDefault="00000000">
            <w:r>
              <w:br/>
            </w:r>
          </w:p>
        </w:tc>
        <w:tc>
          <w:tcPr>
            <w:tcW w:w="360" w:type="dxa"/>
          </w:tcPr>
          <w:p w14:paraId="176B2D7E" w14:textId="77777777" w:rsidR="00E81CAA" w:rsidRDefault="00000000">
            <w:r>
              <w:t>Intact canister</w:t>
            </w:r>
          </w:p>
        </w:tc>
        <w:tc>
          <w:tcPr>
            <w:tcW w:w="360" w:type="dxa"/>
            <w:vMerge w:val="restart"/>
          </w:tcPr>
          <w:p w14:paraId="05BCF3F3" w14:textId="77777777" w:rsidR="00E81CAA" w:rsidRDefault="00E81CAA"/>
        </w:tc>
        <w:tc>
          <w:tcPr>
            <w:tcW w:w="360" w:type="dxa"/>
            <w:vMerge w:val="restart"/>
          </w:tcPr>
          <w:p w14:paraId="3CE75518" w14:textId="77777777" w:rsidR="00E81CAA" w:rsidRDefault="00000000">
            <w:r>
              <w:br/>
            </w:r>
          </w:p>
        </w:tc>
        <w:tc>
          <w:tcPr>
            <w:tcW w:w="360" w:type="dxa"/>
          </w:tcPr>
          <w:p w14:paraId="11B84CD1" w14:textId="77777777" w:rsidR="00E81CAA" w:rsidRDefault="00000000">
            <w:r>
              <w:t>Intact canister</w:t>
            </w:r>
          </w:p>
        </w:tc>
        <w:tc>
          <w:tcPr>
            <w:tcW w:w="360" w:type="dxa"/>
            <w:vMerge w:val="restart"/>
          </w:tcPr>
          <w:p w14:paraId="6667B242" w14:textId="77777777" w:rsidR="00E81CAA" w:rsidRDefault="00E81CAA"/>
        </w:tc>
      </w:tr>
      <w:tr w:rsidR="00E81CAA" w14:paraId="266BE2CF" w14:textId="77777777">
        <w:tc>
          <w:tcPr>
            <w:tcW w:w="360" w:type="dxa"/>
            <w:vMerge/>
          </w:tcPr>
          <w:p w14:paraId="1A176326" w14:textId="77777777" w:rsidR="00E81CAA" w:rsidRDefault="00E81CAA"/>
        </w:tc>
        <w:tc>
          <w:tcPr>
            <w:tcW w:w="360" w:type="dxa"/>
            <w:vMerge/>
          </w:tcPr>
          <w:p w14:paraId="0E43583D" w14:textId="77777777" w:rsidR="00E81CAA" w:rsidRDefault="00E81CAA"/>
        </w:tc>
        <w:tc>
          <w:tcPr>
            <w:tcW w:w="360" w:type="dxa"/>
          </w:tcPr>
          <w:p w14:paraId="489CCED0" w14:textId="77777777" w:rsidR="00E81CAA" w:rsidRDefault="00000000">
            <w:r>
              <w:t>Failed canister</w:t>
            </w:r>
          </w:p>
        </w:tc>
        <w:tc>
          <w:tcPr>
            <w:tcW w:w="360" w:type="dxa"/>
            <w:vMerge/>
          </w:tcPr>
          <w:p w14:paraId="42B6D34F" w14:textId="77777777" w:rsidR="00E81CAA" w:rsidRDefault="00E81CAA"/>
        </w:tc>
        <w:tc>
          <w:tcPr>
            <w:tcW w:w="360" w:type="dxa"/>
            <w:vMerge/>
          </w:tcPr>
          <w:p w14:paraId="7AD55E0E" w14:textId="77777777" w:rsidR="00E81CAA" w:rsidRDefault="00E81CAA"/>
        </w:tc>
        <w:tc>
          <w:tcPr>
            <w:tcW w:w="360" w:type="dxa"/>
          </w:tcPr>
          <w:p w14:paraId="66862F8D" w14:textId="77777777" w:rsidR="00E81CAA" w:rsidRDefault="00000000">
            <w:r>
              <w:t>Failed canister</w:t>
            </w:r>
          </w:p>
        </w:tc>
        <w:tc>
          <w:tcPr>
            <w:tcW w:w="360" w:type="dxa"/>
            <w:vMerge/>
          </w:tcPr>
          <w:p w14:paraId="44DB26CA" w14:textId="77777777" w:rsidR="00E81CAA" w:rsidRDefault="00E81CAA"/>
        </w:tc>
      </w:tr>
      <w:tr w:rsidR="00E81CAA" w14:paraId="3BB9B16A" w14:textId="77777777">
        <w:tc>
          <w:tcPr>
            <w:tcW w:w="360" w:type="dxa"/>
            <w:vMerge w:val="restart"/>
          </w:tcPr>
          <w:p w14:paraId="13E8E75C" w14:textId="77777777" w:rsidR="00E81CAA" w:rsidRDefault="00000000">
            <w:r>
              <w:t>Water composition</w:t>
            </w:r>
          </w:p>
        </w:tc>
        <w:tc>
          <w:tcPr>
            <w:tcW w:w="360" w:type="dxa"/>
            <w:vMerge w:val="restart"/>
          </w:tcPr>
          <w:p w14:paraId="690064D3" w14:textId="77777777" w:rsidR="00E81CAA" w:rsidRDefault="00000000">
            <w:r>
              <w:br/>
            </w:r>
          </w:p>
        </w:tc>
        <w:tc>
          <w:tcPr>
            <w:tcW w:w="360" w:type="dxa"/>
          </w:tcPr>
          <w:p w14:paraId="4F28D987" w14:textId="77777777" w:rsidR="00E81CAA" w:rsidRDefault="00000000">
            <w:r>
              <w:t>Intact canister</w:t>
            </w:r>
          </w:p>
        </w:tc>
        <w:tc>
          <w:tcPr>
            <w:tcW w:w="360" w:type="dxa"/>
            <w:vMerge w:val="restart"/>
          </w:tcPr>
          <w:p w14:paraId="6D2DF8F1" w14:textId="77777777" w:rsidR="00E81CAA" w:rsidRDefault="00E81CAA"/>
        </w:tc>
        <w:tc>
          <w:tcPr>
            <w:tcW w:w="360" w:type="dxa"/>
            <w:vMerge w:val="restart"/>
          </w:tcPr>
          <w:p w14:paraId="17B41AC8" w14:textId="77777777" w:rsidR="00E81CAA" w:rsidRDefault="00000000">
            <w:r>
              <w:br/>
            </w:r>
          </w:p>
        </w:tc>
        <w:tc>
          <w:tcPr>
            <w:tcW w:w="360" w:type="dxa"/>
          </w:tcPr>
          <w:p w14:paraId="73742D6A" w14:textId="77777777" w:rsidR="00E81CAA" w:rsidRDefault="00000000">
            <w:r>
              <w:t>Intact canister</w:t>
            </w:r>
          </w:p>
        </w:tc>
        <w:tc>
          <w:tcPr>
            <w:tcW w:w="360" w:type="dxa"/>
            <w:vMerge w:val="restart"/>
          </w:tcPr>
          <w:p w14:paraId="4AFF35A4" w14:textId="77777777" w:rsidR="00E81CAA" w:rsidRDefault="00E81CAA"/>
        </w:tc>
      </w:tr>
      <w:tr w:rsidR="00E81CAA" w14:paraId="0FB2A5A2" w14:textId="77777777">
        <w:tc>
          <w:tcPr>
            <w:tcW w:w="360" w:type="dxa"/>
            <w:vMerge/>
          </w:tcPr>
          <w:p w14:paraId="5DD80B5E" w14:textId="77777777" w:rsidR="00E81CAA" w:rsidRDefault="00E81CAA"/>
        </w:tc>
        <w:tc>
          <w:tcPr>
            <w:tcW w:w="360" w:type="dxa"/>
            <w:vMerge/>
          </w:tcPr>
          <w:p w14:paraId="44390983" w14:textId="77777777" w:rsidR="00E81CAA" w:rsidRDefault="00E81CAA"/>
        </w:tc>
        <w:tc>
          <w:tcPr>
            <w:tcW w:w="360" w:type="dxa"/>
          </w:tcPr>
          <w:p w14:paraId="5B2EC3CD" w14:textId="77777777" w:rsidR="00E81CAA" w:rsidRDefault="00000000">
            <w:r>
              <w:t>Failed canister</w:t>
            </w:r>
          </w:p>
        </w:tc>
        <w:tc>
          <w:tcPr>
            <w:tcW w:w="360" w:type="dxa"/>
            <w:vMerge/>
          </w:tcPr>
          <w:p w14:paraId="2C1A67D1" w14:textId="77777777" w:rsidR="00E81CAA" w:rsidRDefault="00E81CAA"/>
        </w:tc>
        <w:tc>
          <w:tcPr>
            <w:tcW w:w="360" w:type="dxa"/>
            <w:vMerge/>
          </w:tcPr>
          <w:p w14:paraId="0C0D7653" w14:textId="77777777" w:rsidR="00E81CAA" w:rsidRDefault="00E81CAA"/>
        </w:tc>
        <w:tc>
          <w:tcPr>
            <w:tcW w:w="360" w:type="dxa"/>
          </w:tcPr>
          <w:p w14:paraId="7B8106DF" w14:textId="77777777" w:rsidR="00E81CAA" w:rsidRDefault="00000000">
            <w:r>
              <w:t>Failed canister</w:t>
            </w:r>
          </w:p>
        </w:tc>
        <w:tc>
          <w:tcPr>
            <w:tcW w:w="360" w:type="dxa"/>
            <w:vMerge/>
          </w:tcPr>
          <w:p w14:paraId="1FF1861C" w14:textId="77777777" w:rsidR="00E81CAA" w:rsidRDefault="00E81CAA"/>
        </w:tc>
      </w:tr>
      <w:tr w:rsidR="00E81CAA" w14:paraId="3FBDFF2C" w14:textId="77777777">
        <w:tc>
          <w:tcPr>
            <w:tcW w:w="360" w:type="dxa"/>
            <w:vMerge w:val="restart"/>
          </w:tcPr>
          <w:p w14:paraId="5388F9F0" w14:textId="77777777" w:rsidR="00E81CAA" w:rsidRDefault="00000000">
            <w:r>
              <w:t>Gas composition</w:t>
            </w:r>
          </w:p>
        </w:tc>
        <w:tc>
          <w:tcPr>
            <w:tcW w:w="360" w:type="dxa"/>
            <w:vMerge w:val="restart"/>
          </w:tcPr>
          <w:p w14:paraId="48E94DF8" w14:textId="77777777" w:rsidR="00E81CAA" w:rsidRDefault="00000000">
            <w:r>
              <w:br/>
            </w:r>
          </w:p>
        </w:tc>
        <w:tc>
          <w:tcPr>
            <w:tcW w:w="360" w:type="dxa"/>
          </w:tcPr>
          <w:p w14:paraId="3960FE82" w14:textId="77777777" w:rsidR="00E81CAA" w:rsidRDefault="00000000">
            <w:r>
              <w:t>Intact canister</w:t>
            </w:r>
          </w:p>
        </w:tc>
        <w:tc>
          <w:tcPr>
            <w:tcW w:w="360" w:type="dxa"/>
            <w:vMerge w:val="restart"/>
          </w:tcPr>
          <w:p w14:paraId="59108BC7" w14:textId="77777777" w:rsidR="00E81CAA" w:rsidRDefault="00E81CAA"/>
        </w:tc>
        <w:tc>
          <w:tcPr>
            <w:tcW w:w="360" w:type="dxa"/>
            <w:vMerge w:val="restart"/>
          </w:tcPr>
          <w:p w14:paraId="6ACF473A" w14:textId="77777777" w:rsidR="00E81CAA" w:rsidRDefault="00000000">
            <w:r>
              <w:br/>
            </w:r>
          </w:p>
        </w:tc>
        <w:tc>
          <w:tcPr>
            <w:tcW w:w="360" w:type="dxa"/>
          </w:tcPr>
          <w:p w14:paraId="2CEC7887" w14:textId="77777777" w:rsidR="00E81CAA" w:rsidRDefault="00000000">
            <w:r>
              <w:t>Intact canister</w:t>
            </w:r>
          </w:p>
        </w:tc>
        <w:tc>
          <w:tcPr>
            <w:tcW w:w="360" w:type="dxa"/>
            <w:vMerge w:val="restart"/>
          </w:tcPr>
          <w:p w14:paraId="06D8A1A6" w14:textId="77777777" w:rsidR="00E81CAA" w:rsidRDefault="00E81CAA"/>
        </w:tc>
      </w:tr>
      <w:tr w:rsidR="00E81CAA" w14:paraId="23C9A59B" w14:textId="77777777">
        <w:tc>
          <w:tcPr>
            <w:tcW w:w="360" w:type="dxa"/>
            <w:vMerge/>
          </w:tcPr>
          <w:p w14:paraId="76F318B7" w14:textId="77777777" w:rsidR="00E81CAA" w:rsidRDefault="00E81CAA"/>
        </w:tc>
        <w:tc>
          <w:tcPr>
            <w:tcW w:w="360" w:type="dxa"/>
            <w:vMerge/>
          </w:tcPr>
          <w:p w14:paraId="67082D99" w14:textId="77777777" w:rsidR="00E81CAA" w:rsidRDefault="00E81CAA"/>
        </w:tc>
        <w:tc>
          <w:tcPr>
            <w:tcW w:w="360" w:type="dxa"/>
          </w:tcPr>
          <w:p w14:paraId="3FCA3002" w14:textId="77777777" w:rsidR="00E81CAA" w:rsidRDefault="00000000">
            <w:r>
              <w:t>Failed canister</w:t>
            </w:r>
          </w:p>
        </w:tc>
        <w:tc>
          <w:tcPr>
            <w:tcW w:w="360" w:type="dxa"/>
            <w:vMerge/>
          </w:tcPr>
          <w:p w14:paraId="4AA08602" w14:textId="77777777" w:rsidR="00E81CAA" w:rsidRDefault="00E81CAA"/>
        </w:tc>
        <w:tc>
          <w:tcPr>
            <w:tcW w:w="360" w:type="dxa"/>
            <w:vMerge/>
          </w:tcPr>
          <w:p w14:paraId="0B41C6EF" w14:textId="77777777" w:rsidR="00E81CAA" w:rsidRDefault="00E81CAA"/>
        </w:tc>
        <w:tc>
          <w:tcPr>
            <w:tcW w:w="360" w:type="dxa"/>
          </w:tcPr>
          <w:p w14:paraId="757967E2" w14:textId="77777777" w:rsidR="00E81CAA" w:rsidRDefault="00000000">
            <w:r>
              <w:t>Failed canister</w:t>
            </w:r>
          </w:p>
        </w:tc>
        <w:tc>
          <w:tcPr>
            <w:tcW w:w="360" w:type="dxa"/>
            <w:vMerge/>
          </w:tcPr>
          <w:p w14:paraId="4D93379F" w14:textId="77777777" w:rsidR="00E81CAA" w:rsidRDefault="00E81CAA"/>
        </w:tc>
      </w:tr>
    </w:tbl>
    <w:p w14:paraId="3536B8AE" w14:textId="77777777" w:rsidR="00F53459" w:rsidRDefault="00F53459" w:rsidP="00F53459">
      <w:pPr>
        <w:pStyle w:val="Heading4"/>
        <w:rPr>
          <w:lang w:val="en-GB"/>
        </w:rPr>
      </w:pPr>
      <w:r>
        <w:rPr>
          <w:lang w:val="en-GB"/>
        </w:rPr>
        <w:t xml:space="preserve">Natural and anthropogenic analogues </w:t>
      </w:r>
    </w:p>
    <w:p w14:paraId="0F57C222" w14:textId="77777777" w:rsidR="00F53459" w:rsidRDefault="00F53459" w:rsidP="00F53459">
      <w:pPr>
        <w:pStyle w:val="BodyText"/>
        <w:rPr>
          <w:lang w:val="en-GB"/>
        </w:rPr>
      </w:pPr>
      <w:r>
        <w:rPr>
          <w:lang w:val="en-GB"/>
        </w:rPr>
        <w:t xml:space="preserve">Text </w:t>
      </w:r>
    </w:p>
    <w:p w14:paraId="34BF3A70" w14:textId="77777777" w:rsidR="00F53459" w:rsidRDefault="00F53459" w:rsidP="00F53459">
      <w:pPr>
        <w:pStyle w:val="Heading4"/>
        <w:rPr>
          <w:lang w:val="en-GB"/>
        </w:rPr>
      </w:pPr>
      <w:r>
        <w:rPr>
          <w:lang w:val="en-GB"/>
        </w:rPr>
        <w:t>Boundary conditions</w:t>
      </w:r>
    </w:p>
    <w:p w14:paraId="2731BB59" w14:textId="77777777" w:rsidR="00F53459" w:rsidRDefault="00F53459" w:rsidP="00F53459">
      <w:pPr>
        <w:pStyle w:val="BodyText"/>
        <w:rPr>
          <w:lang w:val="en-GB"/>
        </w:rPr>
      </w:pPr>
      <w:r>
        <w:rPr>
          <w:lang w:val="en-GB"/>
        </w:rPr>
        <w:t>Text</w:t>
      </w:r>
    </w:p>
    <w:p w14:paraId="39ED04F2" w14:textId="77777777" w:rsidR="00F53459" w:rsidRDefault="00F53459" w:rsidP="00F53459">
      <w:pPr>
        <w:pStyle w:val="Heading4"/>
        <w:rPr>
          <w:lang w:val="en-GB"/>
        </w:rPr>
      </w:pPr>
      <w:r>
        <w:rPr>
          <w:lang w:val="en-GB"/>
        </w:rPr>
        <w:t>Model and experimental studies</w:t>
      </w:r>
    </w:p>
    <w:p w14:paraId="54E399EB" w14:textId="77777777" w:rsidR="00F53459" w:rsidRDefault="00F53459" w:rsidP="00F53459">
      <w:pPr>
        <w:pStyle w:val="BodyText"/>
        <w:rPr>
          <w:lang w:val="en-GB"/>
        </w:rPr>
      </w:pPr>
      <w:r>
        <w:rPr>
          <w:lang w:val="en-GB"/>
        </w:rPr>
        <w:t xml:space="preserve">Text </w:t>
      </w:r>
    </w:p>
    <w:p w14:paraId="3A94BCB0" w14:textId="77777777" w:rsidR="00F53459" w:rsidRDefault="00F53459" w:rsidP="00F53459">
      <w:pPr>
        <w:pStyle w:val="Heading4"/>
        <w:rPr>
          <w:lang w:val="en-GB"/>
        </w:rPr>
      </w:pPr>
      <w:r>
        <w:rPr>
          <w:lang w:val="en-GB"/>
        </w:rPr>
        <w:t>Time perspective</w:t>
      </w:r>
    </w:p>
    <w:p w14:paraId="7717907D" w14:textId="77777777" w:rsidR="00F53459" w:rsidRDefault="00F53459" w:rsidP="00F53459">
      <w:pPr>
        <w:pStyle w:val="BodyText"/>
        <w:rPr>
          <w:lang w:val="en-GB"/>
        </w:rPr>
      </w:pPr>
      <w:r>
        <w:rPr>
          <w:lang w:val="en-GB"/>
        </w:rPr>
        <w:t>Text</w:t>
      </w:r>
    </w:p>
    <w:p w14:paraId="5E0F0278" w14:textId="77777777" w:rsidR="00F53459" w:rsidRDefault="00F53459" w:rsidP="00F53459">
      <w:pPr>
        <w:pStyle w:val="Heading4"/>
        <w:rPr>
          <w:lang w:val="en-GB"/>
        </w:rPr>
      </w:pPr>
      <w:r>
        <w:rPr>
          <w:lang w:val="en-GB"/>
        </w:rPr>
        <w:t>Impact on safety functions</w:t>
      </w:r>
    </w:p>
    <w:p w14:paraId="00DEA790" w14:textId="77777777" w:rsidR="00F53459" w:rsidRDefault="00F53459" w:rsidP="00F53459">
      <w:pPr>
        <w:pStyle w:val="BodyText"/>
        <w:rPr>
          <w:lang w:val="en-GB"/>
        </w:rPr>
      </w:pPr>
      <w:r>
        <w:rPr>
          <w:lang w:val="en-GB"/>
        </w:rPr>
        <w:t>Text</w:t>
      </w:r>
    </w:p>
    <w:p w14:paraId="78CEFD5A" w14:textId="77777777" w:rsidR="00F53459" w:rsidRDefault="00F53459" w:rsidP="00F53459">
      <w:pPr>
        <w:pStyle w:val="Heading4"/>
        <w:rPr>
          <w:lang w:val="en-GB"/>
        </w:rPr>
      </w:pPr>
      <w:r>
        <w:rPr>
          <w:lang w:val="en-GB"/>
        </w:rPr>
        <w:t xml:space="preserve">Handling of the process in the assessments of post-closure safety </w:t>
      </w:r>
    </w:p>
    <w:p w14:paraId="37DA4ED2" w14:textId="77777777" w:rsidR="00F53459" w:rsidRDefault="00F53459" w:rsidP="00F53459">
      <w:pPr>
        <w:pStyle w:val="BodyText"/>
        <w:rPr>
          <w:lang w:val="en-GB"/>
        </w:rPr>
      </w:pPr>
      <w:r>
        <w:rPr>
          <w:lang w:val="en-GB"/>
        </w:rPr>
        <w:t xml:space="preserve">Text </w:t>
      </w:r>
    </w:p>
    <w:p w14:paraId="4D0EADAC" w14:textId="77777777" w:rsidR="00F53459" w:rsidRDefault="00F53459" w:rsidP="00F53459">
      <w:pPr>
        <w:pStyle w:val="Heading5"/>
        <w:rPr>
          <w:lang w:val="en-GB"/>
        </w:rPr>
      </w:pPr>
      <w:r>
        <w:rPr>
          <w:lang w:val="en-GB"/>
        </w:rPr>
        <w:t>Handling in the FSAR</w:t>
      </w:r>
    </w:p>
    <w:p w14:paraId="47298217" w14:textId="77777777" w:rsidR="00F53459" w:rsidRDefault="00F53459" w:rsidP="00F53459">
      <w:pPr>
        <w:pStyle w:val="BodyText"/>
        <w:rPr>
          <w:lang w:val="en-GB"/>
        </w:rPr>
      </w:pPr>
      <w:r>
        <w:rPr>
          <w:lang w:val="en-GB"/>
        </w:rPr>
        <w:t>Text</w:t>
      </w:r>
    </w:p>
    <w:p w14:paraId="1E7087B2" w14:textId="77777777" w:rsidR="00F53459" w:rsidRDefault="00F53459" w:rsidP="00F53459">
      <w:pPr>
        <w:pStyle w:val="Heading5"/>
        <w:rPr>
          <w:lang w:val="en-GB"/>
        </w:rPr>
      </w:pPr>
      <w:r>
        <w:rPr>
          <w:lang w:val="en-GB"/>
        </w:rPr>
        <w:t>Changes since the PSAR</w:t>
      </w:r>
    </w:p>
    <w:p w14:paraId="5E127B3F" w14:textId="77777777" w:rsidR="00F53459" w:rsidRDefault="00F53459" w:rsidP="00F53459">
      <w:pPr>
        <w:pStyle w:val="BodyText"/>
        <w:rPr>
          <w:lang w:val="en-GB"/>
        </w:rPr>
      </w:pPr>
      <w:r>
        <w:rPr>
          <w:lang w:val="en-GB"/>
        </w:rPr>
        <w:t xml:space="preserve">Text  </w:t>
      </w:r>
    </w:p>
    <w:p w14:paraId="060F19F3" w14:textId="77777777" w:rsidR="00F53459" w:rsidRDefault="00F53459" w:rsidP="00F53459">
      <w:pPr>
        <w:pStyle w:val="Heading4"/>
        <w:rPr>
          <w:lang w:val="en-GB"/>
        </w:rPr>
      </w:pPr>
      <w:r>
        <w:rPr>
          <w:lang w:val="en-GB"/>
        </w:rPr>
        <w:t>Handling of uncertainties in the FSAR</w:t>
      </w:r>
    </w:p>
    <w:p w14:paraId="04DA91BB" w14:textId="77777777" w:rsidR="00412787" w:rsidRDefault="00412787" w:rsidP="009D4896">
      <w:pPr>
        <w:pStyle w:val="BodyText"/>
        <w:rPr>
          <w:lang w:val="en-GB"/>
        </w:rPr>
      </w:pPr>
    </w:p>
    <w:p w14:paraId="501575FE" w14:textId="77777777" w:rsidR="00374F0F" w:rsidRDefault="00374F0F" w:rsidP="00374F0F">
      <w:pPr>
        <w:pStyle w:val="Heading3"/>
        <w:rPr>
          <w:lang w:val="en-GB"/>
        </w:rPr>
      </w:pPr>
      <w:bookmarkStart w:id="383" w:name="_Toc195186588"/>
      <w:r w:rsidRPr="00374F0F">
        <w:rPr>
          <w:lang w:val="en-GB"/>
        </w:rPr>
        <w:t>Dissolution of the gap inventory</w:t>
      </w:r>
      <w:bookmarkEnd w:id="383"/>
    </w:p>
    <w:p w14:paraId="0C632EA3" w14:textId="77777777" w:rsidR="00F53459" w:rsidRDefault="00F53459" w:rsidP="00F53459">
      <w:pPr>
        <w:pStyle w:val="BodyText"/>
        <w:rPr>
          <w:lang w:val="en-GB"/>
        </w:rPr>
      </w:pPr>
      <w:r>
        <w:rPr>
          <w:lang w:val="en-GB"/>
        </w:rPr>
        <w:t>#text with structure in chapter 1</w:t>
      </w:r>
    </w:p>
    <w:p w14:paraId="5400CEE6" w14:textId="77777777" w:rsidR="00F53459" w:rsidRPr="00E64471" w:rsidRDefault="00F53459" w:rsidP="00F53459">
      <w:pPr>
        <w:pStyle w:val="Heading4"/>
        <w:rPr>
          <w:lang w:val="en-GB"/>
        </w:rPr>
      </w:pPr>
      <w:r>
        <w:rPr>
          <w:lang w:val="en-GB"/>
        </w:rPr>
        <w:t>Description</w:t>
      </w:r>
    </w:p>
    <w:p w14:paraId="3E0E236C" w14:textId="77777777" w:rsidR="00F53459" w:rsidRDefault="00F53459" w:rsidP="00F53459">
      <w:pPr>
        <w:pStyle w:val="BodyText"/>
        <w:rPr>
          <w:lang w:val="en-GB"/>
        </w:rPr>
      </w:pPr>
      <w:r>
        <w:t xml:space="preserve">Radionuclides that have been segregated to the gap between fuel and cladding, as well as crack and grains boundaries, are dissolved rapidly when water enters the canister. </w:t>
      </w:r>
    </w:p>
    <w:p w14:paraId="3F71C638" w14:textId="77777777" w:rsidR="00F53459" w:rsidRDefault="00F53459" w:rsidP="00F53459">
      <w:pPr>
        <w:pStyle w:val="Heading4"/>
        <w:rPr>
          <w:lang w:val="en-GB"/>
        </w:rPr>
      </w:pPr>
      <w:r>
        <w:rPr>
          <w:lang w:val="en-GB"/>
        </w:rPr>
        <w:t>Dependencies between processes and variables</w:t>
      </w:r>
    </w:p>
    <w:p w14:paraId="0ACE1FF9" w14:textId="77777777" w:rsidR="00F53459" w:rsidRDefault="00F53459" w:rsidP="00F53459">
      <w:pPr>
        <w:pStyle w:val="BodyText"/>
        <w:rPr>
          <w:lang w:val="en-GB"/>
        </w:rPr>
      </w:pPr>
      <w:r>
        <w:rPr>
          <w:lang w:val="en-GB"/>
        </w:rPr>
        <w:t xml:space="preserve">Text </w:t>
      </w:r>
    </w:p>
    <w:tbl>
      <w:tblPr>
        <w:tblStyle w:val="TableGrid"/>
        <w:tblW w:w="9071" w:type="dxa"/>
        <w:tblLayout w:type="fixed"/>
        <w:tblLook w:val="04A0" w:firstRow="1" w:lastRow="0" w:firstColumn="1" w:lastColumn="0" w:noHBand="0" w:noVBand="1"/>
      </w:tblPr>
      <w:tblGrid>
        <w:gridCol w:w="1295"/>
        <w:gridCol w:w="1296"/>
        <w:gridCol w:w="1296"/>
        <w:gridCol w:w="1296"/>
        <w:gridCol w:w="1296"/>
        <w:gridCol w:w="1296"/>
        <w:gridCol w:w="1296"/>
      </w:tblGrid>
      <w:tr w:rsidR="00E81CAA" w14:paraId="41EB43AA" w14:textId="77777777">
        <w:tc>
          <w:tcPr>
            <w:tcW w:w="360" w:type="dxa"/>
            <w:vMerge w:val="restart"/>
          </w:tcPr>
          <w:p w14:paraId="09E2F2CB" w14:textId="77777777" w:rsidR="00E81CAA" w:rsidRDefault="00000000">
            <w:r>
              <w:rPr>
                <w:b/>
              </w:rPr>
              <w:t>Variable</w:t>
            </w:r>
          </w:p>
        </w:tc>
        <w:tc>
          <w:tcPr>
            <w:tcW w:w="1080" w:type="dxa"/>
            <w:gridSpan w:val="3"/>
          </w:tcPr>
          <w:p w14:paraId="62891429" w14:textId="77777777" w:rsidR="00E81CAA" w:rsidRDefault="00000000">
            <w:r>
              <w:rPr>
                <w:b/>
              </w:rPr>
              <w:t>Variable influence on process</w:t>
            </w:r>
          </w:p>
        </w:tc>
        <w:tc>
          <w:tcPr>
            <w:tcW w:w="1080" w:type="dxa"/>
            <w:gridSpan w:val="3"/>
          </w:tcPr>
          <w:p w14:paraId="3FD74E7F" w14:textId="77777777" w:rsidR="00E81CAA" w:rsidRDefault="00000000">
            <w:r>
              <w:rPr>
                <w:b/>
              </w:rPr>
              <w:t>Process influence on variables</w:t>
            </w:r>
          </w:p>
        </w:tc>
      </w:tr>
      <w:tr w:rsidR="00E81CAA" w14:paraId="37203405" w14:textId="77777777">
        <w:tc>
          <w:tcPr>
            <w:tcW w:w="360" w:type="dxa"/>
            <w:vMerge/>
          </w:tcPr>
          <w:p w14:paraId="798FAF50" w14:textId="77777777" w:rsidR="00E81CAA" w:rsidRDefault="00E81CAA"/>
        </w:tc>
        <w:tc>
          <w:tcPr>
            <w:tcW w:w="360" w:type="dxa"/>
          </w:tcPr>
          <w:p w14:paraId="1845991C" w14:textId="77777777" w:rsidR="00E81CAA" w:rsidRDefault="00000000">
            <w:r>
              <w:rPr>
                <w:b/>
              </w:rPr>
              <w:t>Influence present? (Yes/No Description)</w:t>
            </w:r>
          </w:p>
        </w:tc>
        <w:tc>
          <w:tcPr>
            <w:tcW w:w="360" w:type="dxa"/>
          </w:tcPr>
          <w:p w14:paraId="410F8331" w14:textId="77777777" w:rsidR="00E81CAA" w:rsidRDefault="00000000">
            <w:r>
              <w:rPr>
                <w:b/>
              </w:rPr>
              <w:t>Time period/Climate domain</w:t>
            </w:r>
          </w:p>
        </w:tc>
        <w:tc>
          <w:tcPr>
            <w:tcW w:w="360" w:type="dxa"/>
          </w:tcPr>
          <w:p w14:paraId="0B28B53D" w14:textId="77777777" w:rsidR="00E81CAA" w:rsidRDefault="00000000">
            <w:r>
              <w:rPr>
                <w:b/>
              </w:rPr>
              <w:t>Handling of influence (How/If not - Why)</w:t>
            </w:r>
          </w:p>
        </w:tc>
        <w:tc>
          <w:tcPr>
            <w:tcW w:w="360" w:type="dxa"/>
          </w:tcPr>
          <w:p w14:paraId="33BD8EBF" w14:textId="77777777" w:rsidR="00E81CAA" w:rsidRDefault="00000000">
            <w:r>
              <w:rPr>
                <w:b/>
              </w:rPr>
              <w:t>Influence present? (Yes/No Description)</w:t>
            </w:r>
          </w:p>
        </w:tc>
        <w:tc>
          <w:tcPr>
            <w:tcW w:w="360" w:type="dxa"/>
          </w:tcPr>
          <w:p w14:paraId="0A1A07F6" w14:textId="77777777" w:rsidR="00E81CAA" w:rsidRDefault="00000000">
            <w:r>
              <w:rPr>
                <w:b/>
              </w:rPr>
              <w:t>Time period/Climate domain</w:t>
            </w:r>
          </w:p>
        </w:tc>
        <w:tc>
          <w:tcPr>
            <w:tcW w:w="360" w:type="dxa"/>
          </w:tcPr>
          <w:p w14:paraId="23B0224A" w14:textId="77777777" w:rsidR="00E81CAA" w:rsidRDefault="00000000">
            <w:r>
              <w:rPr>
                <w:b/>
              </w:rPr>
              <w:t>Handling of influence (How/If not - Why)</w:t>
            </w:r>
          </w:p>
        </w:tc>
      </w:tr>
      <w:tr w:rsidR="00E81CAA" w14:paraId="63C2DE07" w14:textId="77777777">
        <w:tc>
          <w:tcPr>
            <w:tcW w:w="360" w:type="dxa"/>
            <w:vMerge w:val="restart"/>
          </w:tcPr>
          <w:p w14:paraId="69787410" w14:textId="77777777" w:rsidR="00E81CAA" w:rsidRDefault="00000000">
            <w:r>
              <w:t>Radiation intensity</w:t>
            </w:r>
          </w:p>
        </w:tc>
        <w:tc>
          <w:tcPr>
            <w:tcW w:w="360" w:type="dxa"/>
            <w:vMerge w:val="restart"/>
          </w:tcPr>
          <w:p w14:paraId="4D097842" w14:textId="77777777" w:rsidR="00E81CAA" w:rsidRDefault="00000000">
            <w:r>
              <w:t>No</w:t>
            </w:r>
            <w:r>
              <w:br/>
              <w:t xml:space="preserve">Indirectly </w:t>
            </w:r>
            <w:r>
              <w:lastRenderedPageBreak/>
              <w:t>through radiolysis that may form corrosive species and water composition.</w:t>
            </w:r>
          </w:p>
        </w:tc>
        <w:tc>
          <w:tcPr>
            <w:tcW w:w="360" w:type="dxa"/>
          </w:tcPr>
          <w:p w14:paraId="7F574BC6" w14:textId="77777777" w:rsidR="00E81CAA" w:rsidRDefault="00000000">
            <w:r>
              <w:lastRenderedPageBreak/>
              <w:t>Intact canister</w:t>
            </w:r>
          </w:p>
        </w:tc>
        <w:tc>
          <w:tcPr>
            <w:tcW w:w="360" w:type="dxa"/>
            <w:vMerge w:val="restart"/>
          </w:tcPr>
          <w:p w14:paraId="5302D5ED" w14:textId="77777777" w:rsidR="00E81CAA" w:rsidRDefault="00E81CAA"/>
        </w:tc>
        <w:tc>
          <w:tcPr>
            <w:tcW w:w="360" w:type="dxa"/>
            <w:vMerge w:val="restart"/>
          </w:tcPr>
          <w:p w14:paraId="2ED5CDA0" w14:textId="77777777" w:rsidR="00E81CAA" w:rsidRDefault="00000000">
            <w:r>
              <w:t>No</w:t>
            </w:r>
            <w:r>
              <w:br/>
            </w:r>
          </w:p>
        </w:tc>
        <w:tc>
          <w:tcPr>
            <w:tcW w:w="360" w:type="dxa"/>
          </w:tcPr>
          <w:p w14:paraId="5B3E3583" w14:textId="77777777" w:rsidR="00E81CAA" w:rsidRDefault="00000000">
            <w:r>
              <w:t>Intact canister</w:t>
            </w:r>
          </w:p>
        </w:tc>
        <w:tc>
          <w:tcPr>
            <w:tcW w:w="360" w:type="dxa"/>
            <w:vMerge w:val="restart"/>
          </w:tcPr>
          <w:p w14:paraId="7C97B9E1" w14:textId="77777777" w:rsidR="00E81CAA" w:rsidRDefault="00E81CAA"/>
        </w:tc>
      </w:tr>
      <w:tr w:rsidR="00E81CAA" w14:paraId="421F7E39" w14:textId="77777777">
        <w:tc>
          <w:tcPr>
            <w:tcW w:w="360" w:type="dxa"/>
            <w:vMerge/>
          </w:tcPr>
          <w:p w14:paraId="45CCA4F5" w14:textId="77777777" w:rsidR="00E81CAA" w:rsidRDefault="00E81CAA"/>
        </w:tc>
        <w:tc>
          <w:tcPr>
            <w:tcW w:w="360" w:type="dxa"/>
            <w:vMerge/>
          </w:tcPr>
          <w:p w14:paraId="56E132DA" w14:textId="77777777" w:rsidR="00E81CAA" w:rsidRDefault="00E81CAA"/>
        </w:tc>
        <w:tc>
          <w:tcPr>
            <w:tcW w:w="360" w:type="dxa"/>
          </w:tcPr>
          <w:p w14:paraId="1868CBF6" w14:textId="77777777" w:rsidR="00E81CAA" w:rsidRDefault="00000000">
            <w:r>
              <w:t>Failed canister</w:t>
            </w:r>
          </w:p>
        </w:tc>
        <w:tc>
          <w:tcPr>
            <w:tcW w:w="360" w:type="dxa"/>
            <w:vMerge/>
          </w:tcPr>
          <w:p w14:paraId="07654C06" w14:textId="77777777" w:rsidR="00E81CAA" w:rsidRDefault="00E81CAA"/>
        </w:tc>
        <w:tc>
          <w:tcPr>
            <w:tcW w:w="360" w:type="dxa"/>
            <w:vMerge/>
          </w:tcPr>
          <w:p w14:paraId="542249BC" w14:textId="77777777" w:rsidR="00E81CAA" w:rsidRDefault="00E81CAA"/>
        </w:tc>
        <w:tc>
          <w:tcPr>
            <w:tcW w:w="360" w:type="dxa"/>
          </w:tcPr>
          <w:p w14:paraId="42739D0B" w14:textId="77777777" w:rsidR="00E81CAA" w:rsidRDefault="00000000">
            <w:r>
              <w:t>Failed canister</w:t>
            </w:r>
          </w:p>
        </w:tc>
        <w:tc>
          <w:tcPr>
            <w:tcW w:w="360" w:type="dxa"/>
            <w:vMerge/>
          </w:tcPr>
          <w:p w14:paraId="685C907A" w14:textId="77777777" w:rsidR="00E81CAA" w:rsidRDefault="00E81CAA"/>
        </w:tc>
      </w:tr>
      <w:tr w:rsidR="00E81CAA" w14:paraId="05D1ADAA" w14:textId="77777777">
        <w:tc>
          <w:tcPr>
            <w:tcW w:w="360" w:type="dxa"/>
            <w:vMerge w:val="restart"/>
          </w:tcPr>
          <w:p w14:paraId="4D3A2BBF" w14:textId="77777777" w:rsidR="00E81CAA" w:rsidRDefault="00000000">
            <w:r>
              <w:t>Temperature</w:t>
            </w:r>
          </w:p>
        </w:tc>
        <w:tc>
          <w:tcPr>
            <w:tcW w:w="360" w:type="dxa"/>
            <w:vMerge w:val="restart"/>
          </w:tcPr>
          <w:p w14:paraId="4BAD0C76" w14:textId="77777777" w:rsidR="00E81CAA" w:rsidRDefault="00000000">
            <w:r>
              <w:t>Yes</w:t>
            </w:r>
            <w:r>
              <w:br/>
              <w:t>Corrosion rates tend to increase with temperature.</w:t>
            </w:r>
          </w:p>
        </w:tc>
        <w:tc>
          <w:tcPr>
            <w:tcW w:w="360" w:type="dxa"/>
          </w:tcPr>
          <w:p w14:paraId="48C3EF0C" w14:textId="77777777" w:rsidR="00E81CAA" w:rsidRDefault="00000000">
            <w:r>
              <w:t>Intact canister</w:t>
            </w:r>
          </w:p>
        </w:tc>
        <w:tc>
          <w:tcPr>
            <w:tcW w:w="360" w:type="dxa"/>
            <w:vMerge w:val="restart"/>
          </w:tcPr>
          <w:p w14:paraId="1FB67395" w14:textId="77777777" w:rsidR="00E81CAA" w:rsidRDefault="00000000">
            <w:r>
              <w:t>This effect is limited under anoxic conditions.</w:t>
            </w:r>
          </w:p>
        </w:tc>
        <w:tc>
          <w:tcPr>
            <w:tcW w:w="360" w:type="dxa"/>
            <w:vMerge w:val="restart"/>
          </w:tcPr>
          <w:p w14:paraId="357CD4E6" w14:textId="77777777" w:rsidR="00E81CAA" w:rsidRDefault="00000000">
            <w:r>
              <w:t>No</w:t>
            </w:r>
            <w:r>
              <w:br/>
            </w:r>
          </w:p>
        </w:tc>
        <w:tc>
          <w:tcPr>
            <w:tcW w:w="360" w:type="dxa"/>
          </w:tcPr>
          <w:p w14:paraId="1100571F" w14:textId="77777777" w:rsidR="00E81CAA" w:rsidRDefault="00000000">
            <w:r>
              <w:t>Intact canister</w:t>
            </w:r>
          </w:p>
        </w:tc>
        <w:tc>
          <w:tcPr>
            <w:tcW w:w="360" w:type="dxa"/>
            <w:vMerge w:val="restart"/>
          </w:tcPr>
          <w:p w14:paraId="551AF263" w14:textId="77777777" w:rsidR="00E81CAA" w:rsidRDefault="00E81CAA"/>
        </w:tc>
      </w:tr>
      <w:tr w:rsidR="00E81CAA" w14:paraId="16DF8794" w14:textId="77777777">
        <w:tc>
          <w:tcPr>
            <w:tcW w:w="360" w:type="dxa"/>
            <w:vMerge/>
          </w:tcPr>
          <w:p w14:paraId="5800033C" w14:textId="77777777" w:rsidR="00E81CAA" w:rsidRDefault="00E81CAA"/>
        </w:tc>
        <w:tc>
          <w:tcPr>
            <w:tcW w:w="360" w:type="dxa"/>
            <w:vMerge/>
          </w:tcPr>
          <w:p w14:paraId="138902A5" w14:textId="77777777" w:rsidR="00E81CAA" w:rsidRDefault="00E81CAA"/>
        </w:tc>
        <w:tc>
          <w:tcPr>
            <w:tcW w:w="360" w:type="dxa"/>
          </w:tcPr>
          <w:p w14:paraId="0A37325C" w14:textId="77777777" w:rsidR="00E81CAA" w:rsidRDefault="00000000">
            <w:r>
              <w:t>Failed canister</w:t>
            </w:r>
          </w:p>
        </w:tc>
        <w:tc>
          <w:tcPr>
            <w:tcW w:w="360" w:type="dxa"/>
            <w:vMerge/>
          </w:tcPr>
          <w:p w14:paraId="0293B2AA" w14:textId="77777777" w:rsidR="00E81CAA" w:rsidRDefault="00E81CAA"/>
        </w:tc>
        <w:tc>
          <w:tcPr>
            <w:tcW w:w="360" w:type="dxa"/>
            <w:vMerge/>
          </w:tcPr>
          <w:p w14:paraId="7739E2EB" w14:textId="77777777" w:rsidR="00E81CAA" w:rsidRDefault="00E81CAA"/>
        </w:tc>
        <w:tc>
          <w:tcPr>
            <w:tcW w:w="360" w:type="dxa"/>
          </w:tcPr>
          <w:p w14:paraId="02C3564D" w14:textId="77777777" w:rsidR="00E81CAA" w:rsidRDefault="00000000">
            <w:r>
              <w:t>Failed canister</w:t>
            </w:r>
          </w:p>
        </w:tc>
        <w:tc>
          <w:tcPr>
            <w:tcW w:w="360" w:type="dxa"/>
            <w:vMerge/>
          </w:tcPr>
          <w:p w14:paraId="1AD27502" w14:textId="77777777" w:rsidR="00E81CAA" w:rsidRDefault="00E81CAA"/>
        </w:tc>
      </w:tr>
      <w:tr w:rsidR="00E81CAA" w14:paraId="3ACA0AA2" w14:textId="77777777">
        <w:tc>
          <w:tcPr>
            <w:tcW w:w="360" w:type="dxa"/>
            <w:vMerge w:val="restart"/>
          </w:tcPr>
          <w:p w14:paraId="1860E593" w14:textId="77777777" w:rsidR="00E81CAA" w:rsidRDefault="00000000">
            <w:r>
              <w:t>Hydrovariables (pressure and flow)</w:t>
            </w:r>
          </w:p>
        </w:tc>
        <w:tc>
          <w:tcPr>
            <w:tcW w:w="360" w:type="dxa"/>
            <w:vMerge w:val="restart"/>
          </w:tcPr>
          <w:p w14:paraId="585403B4" w14:textId="77777777" w:rsidR="00E81CAA" w:rsidRDefault="00000000">
            <w:r>
              <w:t>Yes</w:t>
            </w:r>
            <w:r>
              <w:br/>
              <w:t>Presence of water is required.</w:t>
            </w:r>
          </w:p>
        </w:tc>
        <w:tc>
          <w:tcPr>
            <w:tcW w:w="360" w:type="dxa"/>
          </w:tcPr>
          <w:p w14:paraId="2A1EFF49" w14:textId="77777777" w:rsidR="00E81CAA" w:rsidRDefault="00000000">
            <w:r>
              <w:t>Intact canister</w:t>
            </w:r>
          </w:p>
        </w:tc>
        <w:tc>
          <w:tcPr>
            <w:tcW w:w="360" w:type="dxa"/>
            <w:vMerge w:val="restart"/>
          </w:tcPr>
          <w:p w14:paraId="023466C5" w14:textId="77777777" w:rsidR="00E81CAA" w:rsidRDefault="00000000">
            <w:r>
              <w:t>Water is assumed to be present after canister failure.</w:t>
            </w:r>
          </w:p>
        </w:tc>
        <w:tc>
          <w:tcPr>
            <w:tcW w:w="360" w:type="dxa"/>
            <w:vMerge w:val="restart"/>
          </w:tcPr>
          <w:p w14:paraId="2F573F7A" w14:textId="77777777" w:rsidR="00E81CAA" w:rsidRDefault="00000000">
            <w:r>
              <w:t>No</w:t>
            </w:r>
            <w:r>
              <w:br/>
            </w:r>
          </w:p>
        </w:tc>
        <w:tc>
          <w:tcPr>
            <w:tcW w:w="360" w:type="dxa"/>
          </w:tcPr>
          <w:p w14:paraId="412AEFBC" w14:textId="77777777" w:rsidR="00E81CAA" w:rsidRDefault="00000000">
            <w:r>
              <w:t>Intact canister</w:t>
            </w:r>
          </w:p>
        </w:tc>
        <w:tc>
          <w:tcPr>
            <w:tcW w:w="360" w:type="dxa"/>
            <w:vMerge w:val="restart"/>
          </w:tcPr>
          <w:p w14:paraId="273BC38F" w14:textId="77777777" w:rsidR="00E81CAA" w:rsidRDefault="00E81CAA"/>
        </w:tc>
      </w:tr>
      <w:tr w:rsidR="00E81CAA" w14:paraId="01BF19DA" w14:textId="77777777">
        <w:tc>
          <w:tcPr>
            <w:tcW w:w="360" w:type="dxa"/>
            <w:vMerge/>
          </w:tcPr>
          <w:p w14:paraId="7406BFD7" w14:textId="77777777" w:rsidR="00E81CAA" w:rsidRDefault="00E81CAA"/>
        </w:tc>
        <w:tc>
          <w:tcPr>
            <w:tcW w:w="360" w:type="dxa"/>
            <w:vMerge/>
          </w:tcPr>
          <w:p w14:paraId="41FA96E3" w14:textId="77777777" w:rsidR="00E81CAA" w:rsidRDefault="00E81CAA"/>
        </w:tc>
        <w:tc>
          <w:tcPr>
            <w:tcW w:w="360" w:type="dxa"/>
          </w:tcPr>
          <w:p w14:paraId="457B5F00" w14:textId="77777777" w:rsidR="00E81CAA" w:rsidRDefault="00000000">
            <w:r>
              <w:t>Failed canister</w:t>
            </w:r>
          </w:p>
        </w:tc>
        <w:tc>
          <w:tcPr>
            <w:tcW w:w="360" w:type="dxa"/>
            <w:vMerge/>
          </w:tcPr>
          <w:p w14:paraId="28F8695B" w14:textId="77777777" w:rsidR="00E81CAA" w:rsidRDefault="00E81CAA"/>
        </w:tc>
        <w:tc>
          <w:tcPr>
            <w:tcW w:w="360" w:type="dxa"/>
            <w:vMerge/>
          </w:tcPr>
          <w:p w14:paraId="5CEE802E" w14:textId="77777777" w:rsidR="00E81CAA" w:rsidRDefault="00E81CAA"/>
        </w:tc>
        <w:tc>
          <w:tcPr>
            <w:tcW w:w="360" w:type="dxa"/>
          </w:tcPr>
          <w:p w14:paraId="44B8406C" w14:textId="77777777" w:rsidR="00E81CAA" w:rsidRDefault="00000000">
            <w:r>
              <w:t>Failed canister</w:t>
            </w:r>
          </w:p>
        </w:tc>
        <w:tc>
          <w:tcPr>
            <w:tcW w:w="360" w:type="dxa"/>
            <w:vMerge/>
          </w:tcPr>
          <w:p w14:paraId="6B8C55A9" w14:textId="77777777" w:rsidR="00E81CAA" w:rsidRDefault="00E81CAA"/>
        </w:tc>
      </w:tr>
      <w:tr w:rsidR="00E81CAA" w14:paraId="779EE4B9" w14:textId="77777777">
        <w:tc>
          <w:tcPr>
            <w:tcW w:w="360" w:type="dxa"/>
            <w:vMerge w:val="restart"/>
          </w:tcPr>
          <w:p w14:paraId="1B4F7193" w14:textId="77777777" w:rsidR="00E81CAA" w:rsidRDefault="00000000">
            <w:r>
              <w:t>Fuel geometry</w:t>
            </w:r>
          </w:p>
        </w:tc>
        <w:tc>
          <w:tcPr>
            <w:tcW w:w="360" w:type="dxa"/>
            <w:vMerge w:val="restart"/>
          </w:tcPr>
          <w:p w14:paraId="51C4E2C7" w14:textId="77777777" w:rsidR="00E81CAA" w:rsidRDefault="00000000">
            <w:r>
              <w:t>No</w:t>
            </w:r>
            <w:r>
              <w:br/>
            </w:r>
          </w:p>
        </w:tc>
        <w:tc>
          <w:tcPr>
            <w:tcW w:w="360" w:type="dxa"/>
          </w:tcPr>
          <w:p w14:paraId="093CDCFD" w14:textId="77777777" w:rsidR="00E81CAA" w:rsidRDefault="00000000">
            <w:r>
              <w:t>Intact canister</w:t>
            </w:r>
          </w:p>
        </w:tc>
        <w:tc>
          <w:tcPr>
            <w:tcW w:w="360" w:type="dxa"/>
            <w:vMerge w:val="restart"/>
          </w:tcPr>
          <w:p w14:paraId="7EF69093" w14:textId="77777777" w:rsidR="00E81CAA" w:rsidRDefault="00E81CAA"/>
        </w:tc>
        <w:tc>
          <w:tcPr>
            <w:tcW w:w="360" w:type="dxa"/>
            <w:vMerge w:val="restart"/>
          </w:tcPr>
          <w:p w14:paraId="54156038" w14:textId="77777777" w:rsidR="00E81CAA" w:rsidRDefault="00000000">
            <w:r>
              <w:t>Yes</w:t>
            </w:r>
            <w:r>
              <w:br/>
              <w:t>Metal corrosion changes the geometry of corroding fuel elements.</w:t>
            </w:r>
          </w:p>
        </w:tc>
        <w:tc>
          <w:tcPr>
            <w:tcW w:w="360" w:type="dxa"/>
          </w:tcPr>
          <w:p w14:paraId="53193842" w14:textId="77777777" w:rsidR="00E81CAA" w:rsidRDefault="00000000">
            <w:r>
              <w:t>Intact canister</w:t>
            </w:r>
          </w:p>
        </w:tc>
        <w:tc>
          <w:tcPr>
            <w:tcW w:w="360" w:type="dxa"/>
          </w:tcPr>
          <w:p w14:paraId="099015BF" w14:textId="77777777" w:rsidR="00E81CAA" w:rsidRDefault="00000000">
            <w:r>
              <w:t>Changes in fuel geometry does not affect corrosion rates</w:t>
            </w:r>
          </w:p>
        </w:tc>
      </w:tr>
      <w:tr w:rsidR="00E81CAA" w14:paraId="184C4741" w14:textId="77777777">
        <w:tc>
          <w:tcPr>
            <w:tcW w:w="360" w:type="dxa"/>
            <w:vMerge/>
          </w:tcPr>
          <w:p w14:paraId="25B99115" w14:textId="77777777" w:rsidR="00E81CAA" w:rsidRDefault="00E81CAA"/>
        </w:tc>
        <w:tc>
          <w:tcPr>
            <w:tcW w:w="360" w:type="dxa"/>
            <w:vMerge/>
          </w:tcPr>
          <w:p w14:paraId="5AFFA07A" w14:textId="77777777" w:rsidR="00E81CAA" w:rsidRDefault="00E81CAA"/>
        </w:tc>
        <w:tc>
          <w:tcPr>
            <w:tcW w:w="360" w:type="dxa"/>
          </w:tcPr>
          <w:p w14:paraId="1BBC5DF6" w14:textId="77777777" w:rsidR="00E81CAA" w:rsidRDefault="00000000">
            <w:r>
              <w:t>Failed canister</w:t>
            </w:r>
          </w:p>
        </w:tc>
        <w:tc>
          <w:tcPr>
            <w:tcW w:w="360" w:type="dxa"/>
            <w:vMerge/>
          </w:tcPr>
          <w:p w14:paraId="246D6097" w14:textId="77777777" w:rsidR="00E81CAA" w:rsidRDefault="00E81CAA"/>
        </w:tc>
        <w:tc>
          <w:tcPr>
            <w:tcW w:w="360" w:type="dxa"/>
            <w:vMerge/>
          </w:tcPr>
          <w:p w14:paraId="131F3981" w14:textId="77777777" w:rsidR="00E81CAA" w:rsidRDefault="00E81CAA"/>
        </w:tc>
        <w:tc>
          <w:tcPr>
            <w:tcW w:w="360" w:type="dxa"/>
          </w:tcPr>
          <w:p w14:paraId="2FEDC9A1" w14:textId="77777777" w:rsidR="00E81CAA" w:rsidRDefault="00000000">
            <w:r>
              <w:t>Failed canister</w:t>
            </w:r>
          </w:p>
        </w:tc>
        <w:tc>
          <w:tcPr>
            <w:tcW w:w="360" w:type="dxa"/>
          </w:tcPr>
          <w:p w14:paraId="505CEF11" w14:textId="77777777" w:rsidR="00E81CAA" w:rsidRDefault="00E81CAA"/>
        </w:tc>
      </w:tr>
      <w:tr w:rsidR="00E81CAA" w14:paraId="6CB8DDBA" w14:textId="77777777">
        <w:tc>
          <w:tcPr>
            <w:tcW w:w="360" w:type="dxa"/>
            <w:vMerge w:val="restart"/>
          </w:tcPr>
          <w:p w14:paraId="4156478E" w14:textId="77777777" w:rsidR="00E81CAA" w:rsidRDefault="00000000">
            <w:r>
              <w:t>Mechanical stresses</w:t>
            </w:r>
          </w:p>
        </w:tc>
        <w:tc>
          <w:tcPr>
            <w:tcW w:w="360" w:type="dxa"/>
            <w:vMerge w:val="restart"/>
          </w:tcPr>
          <w:p w14:paraId="2603DC3E" w14:textId="77777777" w:rsidR="00E81CAA" w:rsidRDefault="00000000">
            <w:r>
              <w:t>Yes</w:t>
            </w:r>
            <w:r>
              <w:br/>
              <w:t>May cause stress corrosion cracking of the fuel metal parts.</w:t>
            </w:r>
          </w:p>
        </w:tc>
        <w:tc>
          <w:tcPr>
            <w:tcW w:w="360" w:type="dxa"/>
          </w:tcPr>
          <w:p w14:paraId="7D24FF33" w14:textId="77777777" w:rsidR="00E81CAA" w:rsidRDefault="00000000">
            <w:r>
              <w:t>Intact canister</w:t>
            </w:r>
          </w:p>
        </w:tc>
        <w:tc>
          <w:tcPr>
            <w:tcW w:w="360" w:type="dxa"/>
            <w:vMerge w:val="restart"/>
          </w:tcPr>
          <w:p w14:paraId="0F5F4F13" w14:textId="77777777" w:rsidR="00E81CAA" w:rsidRDefault="00000000">
            <w:r>
              <w:t>No credit is given to cladding integrity</w:t>
            </w:r>
          </w:p>
        </w:tc>
        <w:tc>
          <w:tcPr>
            <w:tcW w:w="360" w:type="dxa"/>
            <w:vMerge w:val="restart"/>
          </w:tcPr>
          <w:p w14:paraId="56695601" w14:textId="77777777" w:rsidR="00E81CAA" w:rsidRDefault="00000000">
            <w:r>
              <w:t>No</w:t>
            </w:r>
            <w:r>
              <w:br/>
            </w:r>
          </w:p>
        </w:tc>
        <w:tc>
          <w:tcPr>
            <w:tcW w:w="360" w:type="dxa"/>
          </w:tcPr>
          <w:p w14:paraId="221556DB" w14:textId="77777777" w:rsidR="00E81CAA" w:rsidRDefault="00000000">
            <w:r>
              <w:t>Intact canister</w:t>
            </w:r>
          </w:p>
        </w:tc>
        <w:tc>
          <w:tcPr>
            <w:tcW w:w="360" w:type="dxa"/>
            <w:vMerge w:val="restart"/>
          </w:tcPr>
          <w:p w14:paraId="27B1D804" w14:textId="77777777" w:rsidR="00E81CAA" w:rsidRDefault="00E81CAA"/>
        </w:tc>
      </w:tr>
      <w:tr w:rsidR="00E81CAA" w14:paraId="78574D56" w14:textId="77777777">
        <w:tc>
          <w:tcPr>
            <w:tcW w:w="360" w:type="dxa"/>
            <w:vMerge/>
          </w:tcPr>
          <w:p w14:paraId="0B1F2554" w14:textId="77777777" w:rsidR="00E81CAA" w:rsidRDefault="00E81CAA"/>
        </w:tc>
        <w:tc>
          <w:tcPr>
            <w:tcW w:w="360" w:type="dxa"/>
            <w:vMerge/>
          </w:tcPr>
          <w:p w14:paraId="44E7CBA0" w14:textId="77777777" w:rsidR="00E81CAA" w:rsidRDefault="00E81CAA"/>
        </w:tc>
        <w:tc>
          <w:tcPr>
            <w:tcW w:w="360" w:type="dxa"/>
          </w:tcPr>
          <w:p w14:paraId="0B7B973D" w14:textId="77777777" w:rsidR="00E81CAA" w:rsidRDefault="00000000">
            <w:r>
              <w:t>Failed canister</w:t>
            </w:r>
          </w:p>
        </w:tc>
        <w:tc>
          <w:tcPr>
            <w:tcW w:w="360" w:type="dxa"/>
            <w:vMerge/>
          </w:tcPr>
          <w:p w14:paraId="1F65B808" w14:textId="77777777" w:rsidR="00E81CAA" w:rsidRDefault="00E81CAA"/>
        </w:tc>
        <w:tc>
          <w:tcPr>
            <w:tcW w:w="360" w:type="dxa"/>
            <w:vMerge/>
          </w:tcPr>
          <w:p w14:paraId="1C51DF94" w14:textId="77777777" w:rsidR="00E81CAA" w:rsidRDefault="00E81CAA"/>
        </w:tc>
        <w:tc>
          <w:tcPr>
            <w:tcW w:w="360" w:type="dxa"/>
          </w:tcPr>
          <w:p w14:paraId="0BFAEDFC" w14:textId="77777777" w:rsidR="00E81CAA" w:rsidRDefault="00000000">
            <w:r>
              <w:t>Failed canister</w:t>
            </w:r>
          </w:p>
        </w:tc>
        <w:tc>
          <w:tcPr>
            <w:tcW w:w="360" w:type="dxa"/>
            <w:vMerge/>
          </w:tcPr>
          <w:p w14:paraId="34889F62" w14:textId="77777777" w:rsidR="00E81CAA" w:rsidRDefault="00E81CAA"/>
        </w:tc>
      </w:tr>
      <w:tr w:rsidR="00E81CAA" w14:paraId="22415552" w14:textId="77777777">
        <w:tc>
          <w:tcPr>
            <w:tcW w:w="360" w:type="dxa"/>
            <w:vMerge w:val="restart"/>
          </w:tcPr>
          <w:p w14:paraId="483EDB2C" w14:textId="77777777" w:rsidR="00E81CAA" w:rsidRDefault="00000000">
            <w:r>
              <w:t>Radionuclide inventory</w:t>
            </w:r>
          </w:p>
        </w:tc>
        <w:tc>
          <w:tcPr>
            <w:tcW w:w="360" w:type="dxa"/>
            <w:vMerge w:val="restart"/>
          </w:tcPr>
          <w:p w14:paraId="2E6AF570" w14:textId="77777777" w:rsidR="00E81CAA" w:rsidRDefault="00000000">
            <w:r>
              <w:t>No</w:t>
            </w:r>
            <w:r>
              <w:br/>
              <w:t>Indirectly through radiation intensity.</w:t>
            </w:r>
          </w:p>
        </w:tc>
        <w:tc>
          <w:tcPr>
            <w:tcW w:w="360" w:type="dxa"/>
          </w:tcPr>
          <w:p w14:paraId="585683FB" w14:textId="77777777" w:rsidR="00E81CAA" w:rsidRDefault="00000000">
            <w:r>
              <w:t>Intact canister</w:t>
            </w:r>
          </w:p>
        </w:tc>
        <w:tc>
          <w:tcPr>
            <w:tcW w:w="360" w:type="dxa"/>
            <w:vMerge w:val="restart"/>
          </w:tcPr>
          <w:p w14:paraId="0A121A2A" w14:textId="77777777" w:rsidR="00E81CAA" w:rsidRDefault="00E81CAA"/>
        </w:tc>
        <w:tc>
          <w:tcPr>
            <w:tcW w:w="360" w:type="dxa"/>
            <w:vMerge w:val="restart"/>
          </w:tcPr>
          <w:p w14:paraId="738278E6" w14:textId="77777777" w:rsidR="00E81CAA" w:rsidRDefault="00000000">
            <w:r>
              <w:t>No</w:t>
            </w:r>
            <w:r>
              <w:br/>
            </w:r>
          </w:p>
        </w:tc>
        <w:tc>
          <w:tcPr>
            <w:tcW w:w="360" w:type="dxa"/>
          </w:tcPr>
          <w:p w14:paraId="6F64FFDF" w14:textId="77777777" w:rsidR="00E81CAA" w:rsidRDefault="00000000">
            <w:r>
              <w:t>Intact canister</w:t>
            </w:r>
          </w:p>
        </w:tc>
        <w:tc>
          <w:tcPr>
            <w:tcW w:w="360" w:type="dxa"/>
            <w:vMerge w:val="restart"/>
          </w:tcPr>
          <w:p w14:paraId="10B8F2A5" w14:textId="77777777" w:rsidR="00E81CAA" w:rsidRDefault="00E81CAA"/>
        </w:tc>
      </w:tr>
      <w:tr w:rsidR="00E81CAA" w14:paraId="49EEE461" w14:textId="77777777">
        <w:tc>
          <w:tcPr>
            <w:tcW w:w="360" w:type="dxa"/>
            <w:vMerge/>
          </w:tcPr>
          <w:p w14:paraId="3F72F92A" w14:textId="77777777" w:rsidR="00E81CAA" w:rsidRDefault="00E81CAA"/>
        </w:tc>
        <w:tc>
          <w:tcPr>
            <w:tcW w:w="360" w:type="dxa"/>
            <w:vMerge/>
          </w:tcPr>
          <w:p w14:paraId="38CD99F3" w14:textId="77777777" w:rsidR="00E81CAA" w:rsidRDefault="00E81CAA"/>
        </w:tc>
        <w:tc>
          <w:tcPr>
            <w:tcW w:w="360" w:type="dxa"/>
          </w:tcPr>
          <w:p w14:paraId="4297C303" w14:textId="77777777" w:rsidR="00E81CAA" w:rsidRDefault="00000000">
            <w:r>
              <w:t>Failed canister</w:t>
            </w:r>
          </w:p>
        </w:tc>
        <w:tc>
          <w:tcPr>
            <w:tcW w:w="360" w:type="dxa"/>
            <w:vMerge/>
          </w:tcPr>
          <w:p w14:paraId="53212BB8" w14:textId="77777777" w:rsidR="00E81CAA" w:rsidRDefault="00E81CAA"/>
        </w:tc>
        <w:tc>
          <w:tcPr>
            <w:tcW w:w="360" w:type="dxa"/>
            <w:vMerge/>
          </w:tcPr>
          <w:p w14:paraId="3A9725AF" w14:textId="77777777" w:rsidR="00E81CAA" w:rsidRDefault="00E81CAA"/>
        </w:tc>
        <w:tc>
          <w:tcPr>
            <w:tcW w:w="360" w:type="dxa"/>
          </w:tcPr>
          <w:p w14:paraId="538D7D5E" w14:textId="77777777" w:rsidR="00E81CAA" w:rsidRDefault="00000000">
            <w:r>
              <w:t>Failed canister</w:t>
            </w:r>
          </w:p>
        </w:tc>
        <w:tc>
          <w:tcPr>
            <w:tcW w:w="360" w:type="dxa"/>
            <w:vMerge/>
          </w:tcPr>
          <w:p w14:paraId="760F7455" w14:textId="77777777" w:rsidR="00E81CAA" w:rsidRDefault="00E81CAA"/>
        </w:tc>
      </w:tr>
      <w:tr w:rsidR="00E81CAA" w14:paraId="5250BC79" w14:textId="77777777">
        <w:tc>
          <w:tcPr>
            <w:tcW w:w="360" w:type="dxa"/>
            <w:vMerge w:val="restart"/>
          </w:tcPr>
          <w:p w14:paraId="6CBC2EAF" w14:textId="77777777" w:rsidR="00E81CAA" w:rsidRDefault="00000000">
            <w:r>
              <w:t>Material composition</w:t>
            </w:r>
          </w:p>
        </w:tc>
        <w:tc>
          <w:tcPr>
            <w:tcW w:w="360" w:type="dxa"/>
            <w:vMerge w:val="restart"/>
          </w:tcPr>
          <w:p w14:paraId="0A57DA6D" w14:textId="77777777" w:rsidR="00E81CAA" w:rsidRDefault="00000000">
            <w:r>
              <w:t>Yes</w:t>
            </w:r>
            <w:r>
              <w:br/>
              <w:t>Different alloys may have different corrosion rates. The effect will most likely be negligible.</w:t>
            </w:r>
          </w:p>
        </w:tc>
        <w:tc>
          <w:tcPr>
            <w:tcW w:w="360" w:type="dxa"/>
          </w:tcPr>
          <w:p w14:paraId="67633BF8" w14:textId="77777777" w:rsidR="00E81CAA" w:rsidRDefault="00000000">
            <w:r>
              <w:t>Intact canister</w:t>
            </w:r>
          </w:p>
        </w:tc>
        <w:tc>
          <w:tcPr>
            <w:tcW w:w="360" w:type="dxa"/>
            <w:vMerge w:val="restart"/>
          </w:tcPr>
          <w:p w14:paraId="65009805" w14:textId="77777777" w:rsidR="00E81CAA" w:rsidRDefault="00000000">
            <w:r>
              <w:t>Corrosion rate estimates based on stainless steel.</w:t>
            </w:r>
          </w:p>
        </w:tc>
        <w:tc>
          <w:tcPr>
            <w:tcW w:w="360" w:type="dxa"/>
            <w:vMerge w:val="restart"/>
          </w:tcPr>
          <w:p w14:paraId="62D4EC7A" w14:textId="77777777" w:rsidR="00E81CAA" w:rsidRDefault="00000000">
            <w:r>
              <w:t>No</w:t>
            </w:r>
            <w:r>
              <w:br/>
            </w:r>
          </w:p>
        </w:tc>
        <w:tc>
          <w:tcPr>
            <w:tcW w:w="360" w:type="dxa"/>
          </w:tcPr>
          <w:p w14:paraId="1D80FD68" w14:textId="77777777" w:rsidR="00E81CAA" w:rsidRDefault="00000000">
            <w:r>
              <w:t>Intact canister</w:t>
            </w:r>
          </w:p>
        </w:tc>
        <w:tc>
          <w:tcPr>
            <w:tcW w:w="360" w:type="dxa"/>
            <w:vMerge w:val="restart"/>
          </w:tcPr>
          <w:p w14:paraId="788646A2" w14:textId="77777777" w:rsidR="00E81CAA" w:rsidRDefault="00E81CAA"/>
        </w:tc>
      </w:tr>
      <w:tr w:rsidR="00E81CAA" w14:paraId="02472FE1" w14:textId="77777777">
        <w:tc>
          <w:tcPr>
            <w:tcW w:w="360" w:type="dxa"/>
            <w:vMerge/>
          </w:tcPr>
          <w:p w14:paraId="7E5B3F1A" w14:textId="77777777" w:rsidR="00E81CAA" w:rsidRDefault="00E81CAA"/>
        </w:tc>
        <w:tc>
          <w:tcPr>
            <w:tcW w:w="360" w:type="dxa"/>
            <w:vMerge/>
          </w:tcPr>
          <w:p w14:paraId="0D90BDC9" w14:textId="77777777" w:rsidR="00E81CAA" w:rsidRDefault="00E81CAA"/>
        </w:tc>
        <w:tc>
          <w:tcPr>
            <w:tcW w:w="360" w:type="dxa"/>
          </w:tcPr>
          <w:p w14:paraId="04CD8CE2" w14:textId="77777777" w:rsidR="00E81CAA" w:rsidRDefault="00000000">
            <w:r>
              <w:t>Failed canister</w:t>
            </w:r>
          </w:p>
        </w:tc>
        <w:tc>
          <w:tcPr>
            <w:tcW w:w="360" w:type="dxa"/>
            <w:vMerge/>
          </w:tcPr>
          <w:p w14:paraId="5CA26ACE" w14:textId="77777777" w:rsidR="00E81CAA" w:rsidRDefault="00E81CAA"/>
        </w:tc>
        <w:tc>
          <w:tcPr>
            <w:tcW w:w="360" w:type="dxa"/>
            <w:vMerge/>
          </w:tcPr>
          <w:p w14:paraId="5DE83D39" w14:textId="77777777" w:rsidR="00E81CAA" w:rsidRDefault="00E81CAA"/>
        </w:tc>
        <w:tc>
          <w:tcPr>
            <w:tcW w:w="360" w:type="dxa"/>
          </w:tcPr>
          <w:p w14:paraId="31818C20" w14:textId="77777777" w:rsidR="00E81CAA" w:rsidRDefault="00000000">
            <w:r>
              <w:t>Failed canister</w:t>
            </w:r>
          </w:p>
        </w:tc>
        <w:tc>
          <w:tcPr>
            <w:tcW w:w="360" w:type="dxa"/>
            <w:vMerge/>
          </w:tcPr>
          <w:p w14:paraId="51E967FD" w14:textId="77777777" w:rsidR="00E81CAA" w:rsidRDefault="00E81CAA"/>
        </w:tc>
      </w:tr>
      <w:tr w:rsidR="00E81CAA" w14:paraId="1EA9AED7" w14:textId="77777777">
        <w:tc>
          <w:tcPr>
            <w:tcW w:w="360" w:type="dxa"/>
            <w:vMerge w:val="restart"/>
          </w:tcPr>
          <w:p w14:paraId="00046B7C" w14:textId="77777777" w:rsidR="00E81CAA" w:rsidRDefault="00000000">
            <w:r>
              <w:t>Water composition</w:t>
            </w:r>
          </w:p>
        </w:tc>
        <w:tc>
          <w:tcPr>
            <w:tcW w:w="360" w:type="dxa"/>
            <w:vMerge w:val="restart"/>
          </w:tcPr>
          <w:p w14:paraId="449C35FC" w14:textId="77777777" w:rsidR="00E81CAA" w:rsidRDefault="00000000">
            <w:r>
              <w:t>Yes</w:t>
            </w:r>
            <w:r>
              <w:br/>
              <w:t xml:space="preserve">Metals have different corrosion rates in different waters. The effect will most likely </w:t>
            </w:r>
            <w:r>
              <w:lastRenderedPageBreak/>
              <w:t>be negligible.</w:t>
            </w:r>
          </w:p>
        </w:tc>
        <w:tc>
          <w:tcPr>
            <w:tcW w:w="360" w:type="dxa"/>
          </w:tcPr>
          <w:p w14:paraId="37CFEF64" w14:textId="77777777" w:rsidR="00E81CAA" w:rsidRDefault="00000000">
            <w:r>
              <w:lastRenderedPageBreak/>
              <w:t>Intact canister</w:t>
            </w:r>
          </w:p>
        </w:tc>
        <w:tc>
          <w:tcPr>
            <w:tcW w:w="360" w:type="dxa"/>
            <w:vMerge w:val="restart"/>
          </w:tcPr>
          <w:p w14:paraId="3F1F9922" w14:textId="77777777" w:rsidR="00E81CAA" w:rsidRDefault="00000000">
            <w:r>
              <w:t>Limited influence under anoxic conditions.</w:t>
            </w:r>
          </w:p>
        </w:tc>
        <w:tc>
          <w:tcPr>
            <w:tcW w:w="360" w:type="dxa"/>
            <w:vMerge w:val="restart"/>
          </w:tcPr>
          <w:p w14:paraId="3A4283F8" w14:textId="77777777" w:rsidR="00E81CAA" w:rsidRDefault="00000000">
            <w:r>
              <w:t>Yes</w:t>
            </w:r>
            <w:r>
              <w:br/>
              <w:t>The influence is small due to the low Zr solubility.</w:t>
            </w:r>
          </w:p>
        </w:tc>
        <w:tc>
          <w:tcPr>
            <w:tcW w:w="360" w:type="dxa"/>
          </w:tcPr>
          <w:p w14:paraId="24CD9A09" w14:textId="77777777" w:rsidR="00E81CAA" w:rsidRDefault="00000000">
            <w:r>
              <w:t>Intact canister</w:t>
            </w:r>
          </w:p>
        </w:tc>
        <w:tc>
          <w:tcPr>
            <w:tcW w:w="360" w:type="dxa"/>
          </w:tcPr>
          <w:p w14:paraId="7E9B160B" w14:textId="77777777" w:rsidR="00E81CAA" w:rsidRDefault="00000000">
            <w:r>
              <w:t>See Section 2.5.4 in SKB TR-10-46.</w:t>
            </w:r>
          </w:p>
        </w:tc>
      </w:tr>
      <w:tr w:rsidR="00E81CAA" w14:paraId="74A34D6A" w14:textId="77777777">
        <w:tc>
          <w:tcPr>
            <w:tcW w:w="360" w:type="dxa"/>
            <w:vMerge/>
          </w:tcPr>
          <w:p w14:paraId="6EA537E8" w14:textId="77777777" w:rsidR="00E81CAA" w:rsidRDefault="00E81CAA"/>
        </w:tc>
        <w:tc>
          <w:tcPr>
            <w:tcW w:w="360" w:type="dxa"/>
            <w:vMerge/>
          </w:tcPr>
          <w:p w14:paraId="535EBC43" w14:textId="77777777" w:rsidR="00E81CAA" w:rsidRDefault="00E81CAA"/>
        </w:tc>
        <w:tc>
          <w:tcPr>
            <w:tcW w:w="360" w:type="dxa"/>
          </w:tcPr>
          <w:p w14:paraId="74692F47" w14:textId="77777777" w:rsidR="00E81CAA" w:rsidRDefault="00000000">
            <w:r>
              <w:t>Failed canister</w:t>
            </w:r>
          </w:p>
        </w:tc>
        <w:tc>
          <w:tcPr>
            <w:tcW w:w="360" w:type="dxa"/>
            <w:vMerge/>
          </w:tcPr>
          <w:p w14:paraId="0247A7F0" w14:textId="77777777" w:rsidR="00E81CAA" w:rsidRDefault="00E81CAA"/>
        </w:tc>
        <w:tc>
          <w:tcPr>
            <w:tcW w:w="360" w:type="dxa"/>
            <w:vMerge/>
          </w:tcPr>
          <w:p w14:paraId="12026075" w14:textId="77777777" w:rsidR="00E81CAA" w:rsidRDefault="00E81CAA"/>
        </w:tc>
        <w:tc>
          <w:tcPr>
            <w:tcW w:w="360" w:type="dxa"/>
          </w:tcPr>
          <w:p w14:paraId="003B19D0" w14:textId="77777777" w:rsidR="00E81CAA" w:rsidRDefault="00000000">
            <w:r>
              <w:t>Failed canister</w:t>
            </w:r>
          </w:p>
        </w:tc>
        <w:tc>
          <w:tcPr>
            <w:tcW w:w="360" w:type="dxa"/>
          </w:tcPr>
          <w:p w14:paraId="7659F89B" w14:textId="77777777" w:rsidR="00E81CAA" w:rsidRDefault="00E81CAA"/>
        </w:tc>
      </w:tr>
      <w:tr w:rsidR="00E81CAA" w14:paraId="3C244506" w14:textId="77777777">
        <w:tc>
          <w:tcPr>
            <w:tcW w:w="360" w:type="dxa"/>
            <w:vMerge w:val="restart"/>
          </w:tcPr>
          <w:p w14:paraId="37DDD485" w14:textId="77777777" w:rsidR="00E81CAA" w:rsidRDefault="00000000">
            <w:r>
              <w:t>Gas composition</w:t>
            </w:r>
          </w:p>
        </w:tc>
        <w:tc>
          <w:tcPr>
            <w:tcW w:w="360" w:type="dxa"/>
            <w:vMerge w:val="restart"/>
          </w:tcPr>
          <w:p w14:paraId="542EB347" w14:textId="77777777" w:rsidR="00E81CAA" w:rsidRDefault="00000000">
            <w:r>
              <w:t>No</w:t>
            </w:r>
            <w:r>
              <w:br/>
            </w:r>
          </w:p>
        </w:tc>
        <w:tc>
          <w:tcPr>
            <w:tcW w:w="360" w:type="dxa"/>
          </w:tcPr>
          <w:p w14:paraId="1EA09724" w14:textId="77777777" w:rsidR="00E81CAA" w:rsidRDefault="00000000">
            <w:r>
              <w:t>Intact canister</w:t>
            </w:r>
          </w:p>
        </w:tc>
        <w:tc>
          <w:tcPr>
            <w:tcW w:w="360" w:type="dxa"/>
            <w:vMerge w:val="restart"/>
          </w:tcPr>
          <w:p w14:paraId="11D30C95" w14:textId="77777777" w:rsidR="00E81CAA" w:rsidRDefault="00E81CAA"/>
        </w:tc>
        <w:tc>
          <w:tcPr>
            <w:tcW w:w="360" w:type="dxa"/>
            <w:vMerge w:val="restart"/>
          </w:tcPr>
          <w:p w14:paraId="68967510" w14:textId="77777777" w:rsidR="00E81CAA" w:rsidRDefault="00000000">
            <w:r>
              <w:t>No</w:t>
            </w:r>
            <w:r>
              <w:br/>
            </w:r>
          </w:p>
        </w:tc>
        <w:tc>
          <w:tcPr>
            <w:tcW w:w="360" w:type="dxa"/>
          </w:tcPr>
          <w:p w14:paraId="6F15C4D8" w14:textId="77777777" w:rsidR="00E81CAA" w:rsidRDefault="00000000">
            <w:r>
              <w:t>Intact canister</w:t>
            </w:r>
          </w:p>
        </w:tc>
        <w:tc>
          <w:tcPr>
            <w:tcW w:w="360" w:type="dxa"/>
            <w:vMerge w:val="restart"/>
          </w:tcPr>
          <w:p w14:paraId="312D9119" w14:textId="77777777" w:rsidR="00E81CAA" w:rsidRDefault="00E81CAA"/>
        </w:tc>
      </w:tr>
      <w:tr w:rsidR="00E81CAA" w14:paraId="1A8B1846" w14:textId="77777777">
        <w:tc>
          <w:tcPr>
            <w:tcW w:w="360" w:type="dxa"/>
            <w:vMerge/>
          </w:tcPr>
          <w:p w14:paraId="5678C1F5" w14:textId="77777777" w:rsidR="00E81CAA" w:rsidRDefault="00E81CAA"/>
        </w:tc>
        <w:tc>
          <w:tcPr>
            <w:tcW w:w="360" w:type="dxa"/>
            <w:vMerge/>
          </w:tcPr>
          <w:p w14:paraId="71B5B87B" w14:textId="77777777" w:rsidR="00E81CAA" w:rsidRDefault="00E81CAA"/>
        </w:tc>
        <w:tc>
          <w:tcPr>
            <w:tcW w:w="360" w:type="dxa"/>
          </w:tcPr>
          <w:p w14:paraId="637336C6" w14:textId="77777777" w:rsidR="00E81CAA" w:rsidRDefault="00000000">
            <w:r>
              <w:t>Failed canister</w:t>
            </w:r>
          </w:p>
        </w:tc>
        <w:tc>
          <w:tcPr>
            <w:tcW w:w="360" w:type="dxa"/>
            <w:vMerge/>
          </w:tcPr>
          <w:p w14:paraId="56093FF1" w14:textId="77777777" w:rsidR="00E81CAA" w:rsidRDefault="00E81CAA"/>
        </w:tc>
        <w:tc>
          <w:tcPr>
            <w:tcW w:w="360" w:type="dxa"/>
            <w:vMerge/>
          </w:tcPr>
          <w:p w14:paraId="3BE6DD9D" w14:textId="77777777" w:rsidR="00E81CAA" w:rsidRDefault="00E81CAA"/>
        </w:tc>
        <w:tc>
          <w:tcPr>
            <w:tcW w:w="360" w:type="dxa"/>
          </w:tcPr>
          <w:p w14:paraId="22D09A71" w14:textId="77777777" w:rsidR="00E81CAA" w:rsidRDefault="00000000">
            <w:r>
              <w:t>Failed canister</w:t>
            </w:r>
          </w:p>
        </w:tc>
        <w:tc>
          <w:tcPr>
            <w:tcW w:w="360" w:type="dxa"/>
            <w:vMerge/>
          </w:tcPr>
          <w:p w14:paraId="37C1A2B0" w14:textId="77777777" w:rsidR="00E81CAA" w:rsidRDefault="00E81CAA"/>
        </w:tc>
      </w:tr>
    </w:tbl>
    <w:p w14:paraId="20AD4DD4" w14:textId="77777777" w:rsidR="00F53459" w:rsidRDefault="00F53459" w:rsidP="00F53459">
      <w:pPr>
        <w:pStyle w:val="Heading4"/>
        <w:rPr>
          <w:lang w:val="en-GB"/>
        </w:rPr>
      </w:pPr>
      <w:r>
        <w:rPr>
          <w:lang w:val="en-GB"/>
        </w:rPr>
        <w:t xml:space="preserve">Natural and anthropogenic analogues </w:t>
      </w:r>
    </w:p>
    <w:p w14:paraId="338F8499" w14:textId="77777777" w:rsidR="00F53459" w:rsidRDefault="00F53459" w:rsidP="00F53459">
      <w:pPr>
        <w:pStyle w:val="BodyText"/>
        <w:rPr>
          <w:lang w:val="en-GB"/>
        </w:rPr>
      </w:pPr>
      <w:r>
        <w:rPr>
          <w:lang w:val="en-GB"/>
        </w:rPr>
        <w:t xml:space="preserve">Text </w:t>
      </w:r>
    </w:p>
    <w:p w14:paraId="23DEBF78" w14:textId="77777777" w:rsidR="00F53459" w:rsidRDefault="00F53459" w:rsidP="00F53459">
      <w:pPr>
        <w:pStyle w:val="Heading4"/>
        <w:rPr>
          <w:lang w:val="en-GB"/>
        </w:rPr>
      </w:pPr>
      <w:r>
        <w:rPr>
          <w:lang w:val="en-GB"/>
        </w:rPr>
        <w:t>Boundary conditions</w:t>
      </w:r>
    </w:p>
    <w:p w14:paraId="336428EC" w14:textId="77777777" w:rsidR="00F53459" w:rsidRDefault="00F53459" w:rsidP="00F53459">
      <w:pPr>
        <w:pStyle w:val="BodyText"/>
        <w:rPr>
          <w:lang w:val="en-GB"/>
        </w:rPr>
      </w:pPr>
      <w:r>
        <w:rPr>
          <w:lang w:val="en-GB"/>
        </w:rPr>
        <w:t>Text</w:t>
      </w:r>
    </w:p>
    <w:p w14:paraId="2482C6C5" w14:textId="77777777" w:rsidR="00F53459" w:rsidRDefault="00F53459" w:rsidP="00F53459">
      <w:pPr>
        <w:pStyle w:val="Heading4"/>
        <w:rPr>
          <w:lang w:val="en-GB"/>
        </w:rPr>
      </w:pPr>
      <w:r>
        <w:rPr>
          <w:lang w:val="en-GB"/>
        </w:rPr>
        <w:t>Model and experimental studies</w:t>
      </w:r>
    </w:p>
    <w:p w14:paraId="48102FA9" w14:textId="77777777" w:rsidR="00F53459" w:rsidRDefault="00F53459" w:rsidP="00F53459">
      <w:pPr>
        <w:pStyle w:val="BodyText"/>
        <w:rPr>
          <w:lang w:val="en-GB"/>
        </w:rPr>
      </w:pPr>
      <w:r>
        <w:rPr>
          <w:lang w:val="en-GB"/>
        </w:rPr>
        <w:t xml:space="preserve">Text </w:t>
      </w:r>
    </w:p>
    <w:p w14:paraId="300133CC" w14:textId="77777777" w:rsidR="00F53459" w:rsidRDefault="00F53459" w:rsidP="00F53459">
      <w:pPr>
        <w:pStyle w:val="Heading4"/>
        <w:rPr>
          <w:lang w:val="en-GB"/>
        </w:rPr>
      </w:pPr>
      <w:r>
        <w:rPr>
          <w:lang w:val="en-GB"/>
        </w:rPr>
        <w:t>Time perspective</w:t>
      </w:r>
    </w:p>
    <w:p w14:paraId="392CE4F0" w14:textId="77777777" w:rsidR="00F53459" w:rsidRDefault="00F53459" w:rsidP="00F53459">
      <w:pPr>
        <w:pStyle w:val="BodyText"/>
        <w:rPr>
          <w:lang w:val="en-GB"/>
        </w:rPr>
      </w:pPr>
      <w:r>
        <w:rPr>
          <w:lang w:val="en-GB"/>
        </w:rPr>
        <w:t>Text</w:t>
      </w:r>
    </w:p>
    <w:p w14:paraId="0A579E23" w14:textId="77777777" w:rsidR="00F53459" w:rsidRDefault="00F53459" w:rsidP="00F53459">
      <w:pPr>
        <w:pStyle w:val="Heading4"/>
        <w:rPr>
          <w:lang w:val="en-GB"/>
        </w:rPr>
      </w:pPr>
      <w:r>
        <w:rPr>
          <w:lang w:val="en-GB"/>
        </w:rPr>
        <w:t>Impact on safety functions</w:t>
      </w:r>
    </w:p>
    <w:p w14:paraId="5E5A5B1C" w14:textId="77777777" w:rsidR="00F53459" w:rsidRDefault="00F53459" w:rsidP="00F53459">
      <w:pPr>
        <w:pStyle w:val="BodyText"/>
        <w:rPr>
          <w:lang w:val="en-GB"/>
        </w:rPr>
      </w:pPr>
      <w:r>
        <w:rPr>
          <w:lang w:val="en-GB"/>
        </w:rPr>
        <w:t>Text</w:t>
      </w:r>
    </w:p>
    <w:p w14:paraId="4B663C6E" w14:textId="77777777" w:rsidR="00F53459" w:rsidRDefault="00F53459" w:rsidP="00F53459">
      <w:pPr>
        <w:pStyle w:val="Heading4"/>
        <w:rPr>
          <w:lang w:val="en-GB"/>
        </w:rPr>
      </w:pPr>
      <w:r>
        <w:rPr>
          <w:lang w:val="en-GB"/>
        </w:rPr>
        <w:t xml:space="preserve">Handling of the process in the assessments of post-closure safety </w:t>
      </w:r>
    </w:p>
    <w:p w14:paraId="2C291A15" w14:textId="77777777" w:rsidR="00F53459" w:rsidRDefault="00F53459" w:rsidP="00F53459">
      <w:pPr>
        <w:pStyle w:val="BodyText"/>
        <w:rPr>
          <w:lang w:val="en-GB"/>
        </w:rPr>
      </w:pPr>
      <w:r>
        <w:rPr>
          <w:lang w:val="en-GB"/>
        </w:rPr>
        <w:t xml:space="preserve">Text </w:t>
      </w:r>
    </w:p>
    <w:p w14:paraId="3FDA7477" w14:textId="77777777" w:rsidR="00F53459" w:rsidRDefault="00F53459" w:rsidP="00F53459">
      <w:pPr>
        <w:pStyle w:val="Heading5"/>
        <w:rPr>
          <w:lang w:val="en-GB"/>
        </w:rPr>
      </w:pPr>
      <w:r>
        <w:rPr>
          <w:lang w:val="en-GB"/>
        </w:rPr>
        <w:t>Handling in the FSAR</w:t>
      </w:r>
    </w:p>
    <w:p w14:paraId="3AB2D518" w14:textId="77777777" w:rsidR="00F53459" w:rsidRDefault="00F53459" w:rsidP="00F53459">
      <w:pPr>
        <w:pStyle w:val="BodyText"/>
        <w:rPr>
          <w:lang w:val="en-GB"/>
        </w:rPr>
      </w:pPr>
      <w:r>
        <w:rPr>
          <w:lang w:val="en-GB"/>
        </w:rPr>
        <w:t>Text</w:t>
      </w:r>
    </w:p>
    <w:p w14:paraId="79A5C7B7" w14:textId="77777777" w:rsidR="00F53459" w:rsidRDefault="00F53459" w:rsidP="00F53459">
      <w:pPr>
        <w:pStyle w:val="Heading5"/>
        <w:rPr>
          <w:lang w:val="en-GB"/>
        </w:rPr>
      </w:pPr>
      <w:r>
        <w:rPr>
          <w:lang w:val="en-GB"/>
        </w:rPr>
        <w:t>Changes since the PSAR</w:t>
      </w:r>
    </w:p>
    <w:p w14:paraId="67EBBB0D" w14:textId="77777777" w:rsidR="00F53459" w:rsidRDefault="00F53459" w:rsidP="00F53459">
      <w:pPr>
        <w:pStyle w:val="BodyText"/>
        <w:rPr>
          <w:lang w:val="en-GB"/>
        </w:rPr>
      </w:pPr>
      <w:r>
        <w:rPr>
          <w:lang w:val="en-GB"/>
        </w:rPr>
        <w:t xml:space="preserve">Text  </w:t>
      </w:r>
    </w:p>
    <w:p w14:paraId="5973E06D" w14:textId="77777777" w:rsidR="00F53459" w:rsidRDefault="00F53459" w:rsidP="00F53459">
      <w:pPr>
        <w:pStyle w:val="Heading4"/>
        <w:rPr>
          <w:lang w:val="en-GB"/>
        </w:rPr>
      </w:pPr>
      <w:r>
        <w:rPr>
          <w:lang w:val="en-GB"/>
        </w:rPr>
        <w:t>Handling of uncertainties in the FSAR</w:t>
      </w:r>
    </w:p>
    <w:p w14:paraId="625C80EA" w14:textId="77777777" w:rsidR="00374F0F" w:rsidRDefault="00374F0F" w:rsidP="009D4896">
      <w:pPr>
        <w:pStyle w:val="BodyText"/>
        <w:rPr>
          <w:lang w:val="en-GB"/>
        </w:rPr>
      </w:pPr>
    </w:p>
    <w:p w14:paraId="11CA8394" w14:textId="77777777" w:rsidR="00374F0F" w:rsidRDefault="00374F0F" w:rsidP="00374F0F">
      <w:pPr>
        <w:pStyle w:val="Heading3"/>
        <w:rPr>
          <w:lang w:val="en-GB"/>
        </w:rPr>
      </w:pPr>
      <w:bookmarkStart w:id="384" w:name="_Toc195186589"/>
      <w:r w:rsidRPr="00374F0F">
        <w:rPr>
          <w:lang w:val="en-GB"/>
        </w:rPr>
        <w:t>Speciation of radionuclides, colloid formation</w:t>
      </w:r>
      <w:bookmarkEnd w:id="384"/>
    </w:p>
    <w:p w14:paraId="4D75955B" w14:textId="77777777" w:rsidR="00F53459" w:rsidRDefault="00F53459" w:rsidP="00F53459">
      <w:pPr>
        <w:pStyle w:val="BodyText"/>
        <w:rPr>
          <w:lang w:val="en-GB"/>
        </w:rPr>
      </w:pPr>
      <w:r>
        <w:rPr>
          <w:lang w:val="en-GB"/>
        </w:rPr>
        <w:t>#text with structure in chapter 1</w:t>
      </w:r>
    </w:p>
    <w:p w14:paraId="32EFA325" w14:textId="77777777" w:rsidR="00F53459" w:rsidRPr="00E64471" w:rsidRDefault="00F53459" w:rsidP="00F53459">
      <w:pPr>
        <w:pStyle w:val="Heading4"/>
        <w:rPr>
          <w:lang w:val="en-GB"/>
        </w:rPr>
      </w:pPr>
      <w:r>
        <w:rPr>
          <w:lang w:val="en-GB"/>
        </w:rPr>
        <w:t>Description</w:t>
      </w:r>
    </w:p>
    <w:p w14:paraId="2E52892D" w14:textId="77777777" w:rsidR="00F53459" w:rsidRDefault="00F53459" w:rsidP="00F53459">
      <w:pPr>
        <w:pStyle w:val="BodyText"/>
        <w:rPr>
          <w:lang w:val="en-GB"/>
        </w:rPr>
      </w:pPr>
      <w:r>
        <w:t xml:space="preserve">Radionuclide solubility and speciation within a water-filled, failed canister and the formation of colloidal or pseudocolloidal particles caused by the nucleation of new solid phases inside the canister. Chemical speciation refers to the distribution of an element amongst defined chemical species in a given system. Thermodynamic modelling is required to ascertain the chemical distribution of radionuclides in a failed canister. </w:t>
      </w:r>
    </w:p>
    <w:p w14:paraId="2F6548CF" w14:textId="77777777" w:rsidR="00F53459" w:rsidRDefault="00F53459" w:rsidP="00F53459">
      <w:pPr>
        <w:pStyle w:val="Heading4"/>
        <w:rPr>
          <w:lang w:val="en-GB"/>
        </w:rPr>
      </w:pPr>
      <w:r>
        <w:rPr>
          <w:lang w:val="en-GB"/>
        </w:rPr>
        <w:t>Dependencies between processes and variables</w:t>
      </w:r>
    </w:p>
    <w:p w14:paraId="5BA6EF49" w14:textId="77777777" w:rsidR="00F53459" w:rsidRDefault="00F53459" w:rsidP="00F53459">
      <w:pPr>
        <w:pStyle w:val="BodyText"/>
        <w:rPr>
          <w:lang w:val="en-GB"/>
        </w:rPr>
      </w:pPr>
      <w:r>
        <w:rPr>
          <w:lang w:val="en-GB"/>
        </w:rPr>
        <w:t xml:space="preserve">Text </w:t>
      </w:r>
    </w:p>
    <w:tbl>
      <w:tblPr>
        <w:tblStyle w:val="TableGrid"/>
        <w:tblW w:w="9071" w:type="dxa"/>
        <w:tblLayout w:type="fixed"/>
        <w:tblLook w:val="04A0" w:firstRow="1" w:lastRow="0" w:firstColumn="1" w:lastColumn="0" w:noHBand="0" w:noVBand="1"/>
      </w:tblPr>
      <w:tblGrid>
        <w:gridCol w:w="1295"/>
        <w:gridCol w:w="1296"/>
        <w:gridCol w:w="1296"/>
        <w:gridCol w:w="1296"/>
        <w:gridCol w:w="1296"/>
        <w:gridCol w:w="1296"/>
        <w:gridCol w:w="1296"/>
      </w:tblGrid>
      <w:tr w:rsidR="00E81CAA" w14:paraId="52E6FF4D" w14:textId="77777777">
        <w:tc>
          <w:tcPr>
            <w:tcW w:w="360" w:type="dxa"/>
            <w:vMerge w:val="restart"/>
          </w:tcPr>
          <w:p w14:paraId="652F0334" w14:textId="77777777" w:rsidR="00E81CAA" w:rsidRDefault="00000000">
            <w:r>
              <w:rPr>
                <w:b/>
              </w:rPr>
              <w:t>Variable</w:t>
            </w:r>
          </w:p>
        </w:tc>
        <w:tc>
          <w:tcPr>
            <w:tcW w:w="1080" w:type="dxa"/>
            <w:gridSpan w:val="3"/>
          </w:tcPr>
          <w:p w14:paraId="579AD08F" w14:textId="77777777" w:rsidR="00E81CAA" w:rsidRDefault="00000000">
            <w:r>
              <w:rPr>
                <w:b/>
              </w:rPr>
              <w:t>Variable influence on process</w:t>
            </w:r>
          </w:p>
        </w:tc>
        <w:tc>
          <w:tcPr>
            <w:tcW w:w="1080" w:type="dxa"/>
            <w:gridSpan w:val="3"/>
          </w:tcPr>
          <w:p w14:paraId="693FE2A7" w14:textId="77777777" w:rsidR="00E81CAA" w:rsidRDefault="00000000">
            <w:r>
              <w:rPr>
                <w:b/>
              </w:rPr>
              <w:t>Process influence on variables</w:t>
            </w:r>
          </w:p>
        </w:tc>
      </w:tr>
      <w:tr w:rsidR="00E81CAA" w14:paraId="5A9A90E4" w14:textId="77777777">
        <w:tc>
          <w:tcPr>
            <w:tcW w:w="360" w:type="dxa"/>
            <w:vMerge/>
          </w:tcPr>
          <w:p w14:paraId="02DD16A0" w14:textId="77777777" w:rsidR="00E81CAA" w:rsidRDefault="00E81CAA"/>
        </w:tc>
        <w:tc>
          <w:tcPr>
            <w:tcW w:w="360" w:type="dxa"/>
          </w:tcPr>
          <w:p w14:paraId="76B9AFF2" w14:textId="77777777" w:rsidR="00E81CAA" w:rsidRDefault="00000000">
            <w:r>
              <w:rPr>
                <w:b/>
              </w:rPr>
              <w:t>Influence present? (Yes/No Description)</w:t>
            </w:r>
          </w:p>
        </w:tc>
        <w:tc>
          <w:tcPr>
            <w:tcW w:w="360" w:type="dxa"/>
          </w:tcPr>
          <w:p w14:paraId="4C9FBD1E" w14:textId="77777777" w:rsidR="00E81CAA" w:rsidRDefault="00000000">
            <w:r>
              <w:rPr>
                <w:b/>
              </w:rPr>
              <w:t>Time period/Climate domain</w:t>
            </w:r>
          </w:p>
        </w:tc>
        <w:tc>
          <w:tcPr>
            <w:tcW w:w="360" w:type="dxa"/>
          </w:tcPr>
          <w:p w14:paraId="27270F87" w14:textId="77777777" w:rsidR="00E81CAA" w:rsidRDefault="00000000">
            <w:r>
              <w:rPr>
                <w:b/>
              </w:rPr>
              <w:t>Handling of influence (How/If not - Why)</w:t>
            </w:r>
          </w:p>
        </w:tc>
        <w:tc>
          <w:tcPr>
            <w:tcW w:w="360" w:type="dxa"/>
          </w:tcPr>
          <w:p w14:paraId="208B698A" w14:textId="77777777" w:rsidR="00E81CAA" w:rsidRDefault="00000000">
            <w:r>
              <w:rPr>
                <w:b/>
              </w:rPr>
              <w:t>Influence present? (Yes/No Description)</w:t>
            </w:r>
          </w:p>
        </w:tc>
        <w:tc>
          <w:tcPr>
            <w:tcW w:w="360" w:type="dxa"/>
          </w:tcPr>
          <w:p w14:paraId="1F5C8F27" w14:textId="77777777" w:rsidR="00E81CAA" w:rsidRDefault="00000000">
            <w:r>
              <w:rPr>
                <w:b/>
              </w:rPr>
              <w:t>Time period/Climate domain</w:t>
            </w:r>
          </w:p>
        </w:tc>
        <w:tc>
          <w:tcPr>
            <w:tcW w:w="360" w:type="dxa"/>
          </w:tcPr>
          <w:p w14:paraId="3CEC919A" w14:textId="77777777" w:rsidR="00E81CAA" w:rsidRDefault="00000000">
            <w:r>
              <w:rPr>
                <w:b/>
              </w:rPr>
              <w:t>Handling of influence (How/If not - Why)</w:t>
            </w:r>
          </w:p>
        </w:tc>
      </w:tr>
      <w:tr w:rsidR="00E81CAA" w14:paraId="2986E452" w14:textId="77777777">
        <w:tc>
          <w:tcPr>
            <w:tcW w:w="360" w:type="dxa"/>
            <w:vMerge w:val="restart"/>
          </w:tcPr>
          <w:p w14:paraId="76B573C2" w14:textId="77777777" w:rsidR="00E81CAA" w:rsidRDefault="00000000">
            <w:r>
              <w:t>Radiation intensity</w:t>
            </w:r>
          </w:p>
        </w:tc>
        <w:tc>
          <w:tcPr>
            <w:tcW w:w="360" w:type="dxa"/>
            <w:vMerge w:val="restart"/>
          </w:tcPr>
          <w:p w14:paraId="2A26E020" w14:textId="77777777" w:rsidR="00E81CAA" w:rsidRDefault="00000000">
            <w:r>
              <w:br/>
            </w:r>
          </w:p>
        </w:tc>
        <w:tc>
          <w:tcPr>
            <w:tcW w:w="360" w:type="dxa"/>
          </w:tcPr>
          <w:p w14:paraId="3070EED6" w14:textId="77777777" w:rsidR="00E81CAA" w:rsidRDefault="00000000">
            <w:r>
              <w:t>Intact canister</w:t>
            </w:r>
          </w:p>
        </w:tc>
        <w:tc>
          <w:tcPr>
            <w:tcW w:w="360" w:type="dxa"/>
            <w:vMerge w:val="restart"/>
          </w:tcPr>
          <w:p w14:paraId="77875EF5" w14:textId="77777777" w:rsidR="00E81CAA" w:rsidRDefault="00E81CAA"/>
        </w:tc>
        <w:tc>
          <w:tcPr>
            <w:tcW w:w="360" w:type="dxa"/>
            <w:vMerge w:val="restart"/>
          </w:tcPr>
          <w:p w14:paraId="1F52C754" w14:textId="77777777" w:rsidR="00E81CAA" w:rsidRDefault="00000000">
            <w:r>
              <w:br/>
            </w:r>
          </w:p>
        </w:tc>
        <w:tc>
          <w:tcPr>
            <w:tcW w:w="360" w:type="dxa"/>
          </w:tcPr>
          <w:p w14:paraId="45B5B1C4" w14:textId="77777777" w:rsidR="00E81CAA" w:rsidRDefault="00000000">
            <w:r>
              <w:t>Intact canister</w:t>
            </w:r>
          </w:p>
        </w:tc>
        <w:tc>
          <w:tcPr>
            <w:tcW w:w="360" w:type="dxa"/>
            <w:vMerge w:val="restart"/>
          </w:tcPr>
          <w:p w14:paraId="66717448" w14:textId="77777777" w:rsidR="00E81CAA" w:rsidRDefault="00E81CAA"/>
        </w:tc>
      </w:tr>
      <w:tr w:rsidR="00E81CAA" w14:paraId="102E860C" w14:textId="77777777">
        <w:tc>
          <w:tcPr>
            <w:tcW w:w="360" w:type="dxa"/>
            <w:vMerge/>
          </w:tcPr>
          <w:p w14:paraId="36F1E26D" w14:textId="77777777" w:rsidR="00E81CAA" w:rsidRDefault="00E81CAA"/>
        </w:tc>
        <w:tc>
          <w:tcPr>
            <w:tcW w:w="360" w:type="dxa"/>
            <w:vMerge/>
          </w:tcPr>
          <w:p w14:paraId="788831C2" w14:textId="77777777" w:rsidR="00E81CAA" w:rsidRDefault="00E81CAA"/>
        </w:tc>
        <w:tc>
          <w:tcPr>
            <w:tcW w:w="360" w:type="dxa"/>
          </w:tcPr>
          <w:p w14:paraId="1BE9C83B" w14:textId="77777777" w:rsidR="00E81CAA" w:rsidRDefault="00000000">
            <w:r>
              <w:t>Failed canister</w:t>
            </w:r>
          </w:p>
        </w:tc>
        <w:tc>
          <w:tcPr>
            <w:tcW w:w="360" w:type="dxa"/>
            <w:vMerge/>
          </w:tcPr>
          <w:p w14:paraId="72B33082" w14:textId="77777777" w:rsidR="00E81CAA" w:rsidRDefault="00E81CAA"/>
        </w:tc>
        <w:tc>
          <w:tcPr>
            <w:tcW w:w="360" w:type="dxa"/>
            <w:vMerge/>
          </w:tcPr>
          <w:p w14:paraId="5F58EA74" w14:textId="77777777" w:rsidR="00E81CAA" w:rsidRDefault="00E81CAA"/>
        </w:tc>
        <w:tc>
          <w:tcPr>
            <w:tcW w:w="360" w:type="dxa"/>
          </w:tcPr>
          <w:p w14:paraId="71274E76" w14:textId="77777777" w:rsidR="00E81CAA" w:rsidRDefault="00000000">
            <w:r>
              <w:t>Failed canister</w:t>
            </w:r>
          </w:p>
        </w:tc>
        <w:tc>
          <w:tcPr>
            <w:tcW w:w="360" w:type="dxa"/>
            <w:vMerge/>
          </w:tcPr>
          <w:p w14:paraId="0BF9FB68" w14:textId="77777777" w:rsidR="00E81CAA" w:rsidRDefault="00E81CAA"/>
        </w:tc>
      </w:tr>
      <w:tr w:rsidR="00E81CAA" w14:paraId="20734C3C" w14:textId="77777777">
        <w:tc>
          <w:tcPr>
            <w:tcW w:w="360" w:type="dxa"/>
            <w:vMerge w:val="restart"/>
          </w:tcPr>
          <w:p w14:paraId="63D935DA" w14:textId="77777777" w:rsidR="00E81CAA" w:rsidRDefault="00000000">
            <w:r>
              <w:t>Temperature</w:t>
            </w:r>
          </w:p>
        </w:tc>
        <w:tc>
          <w:tcPr>
            <w:tcW w:w="360" w:type="dxa"/>
            <w:vMerge w:val="restart"/>
          </w:tcPr>
          <w:p w14:paraId="1EF3CE94" w14:textId="77777777" w:rsidR="00E81CAA" w:rsidRDefault="00000000">
            <w:r>
              <w:br/>
            </w:r>
          </w:p>
        </w:tc>
        <w:tc>
          <w:tcPr>
            <w:tcW w:w="360" w:type="dxa"/>
          </w:tcPr>
          <w:p w14:paraId="0A48CA34" w14:textId="77777777" w:rsidR="00E81CAA" w:rsidRDefault="00000000">
            <w:r>
              <w:t>Intact canister</w:t>
            </w:r>
          </w:p>
        </w:tc>
        <w:tc>
          <w:tcPr>
            <w:tcW w:w="360" w:type="dxa"/>
            <w:vMerge w:val="restart"/>
          </w:tcPr>
          <w:p w14:paraId="2581D67A" w14:textId="77777777" w:rsidR="00E81CAA" w:rsidRDefault="00E81CAA"/>
        </w:tc>
        <w:tc>
          <w:tcPr>
            <w:tcW w:w="360" w:type="dxa"/>
            <w:vMerge w:val="restart"/>
          </w:tcPr>
          <w:p w14:paraId="010DD8E5" w14:textId="77777777" w:rsidR="00E81CAA" w:rsidRDefault="00000000">
            <w:r>
              <w:br/>
            </w:r>
          </w:p>
        </w:tc>
        <w:tc>
          <w:tcPr>
            <w:tcW w:w="360" w:type="dxa"/>
          </w:tcPr>
          <w:p w14:paraId="0B46831D" w14:textId="77777777" w:rsidR="00E81CAA" w:rsidRDefault="00000000">
            <w:r>
              <w:t>Intact canister</w:t>
            </w:r>
          </w:p>
        </w:tc>
        <w:tc>
          <w:tcPr>
            <w:tcW w:w="360" w:type="dxa"/>
            <w:vMerge w:val="restart"/>
          </w:tcPr>
          <w:p w14:paraId="2B20B2AC" w14:textId="77777777" w:rsidR="00E81CAA" w:rsidRDefault="00E81CAA"/>
        </w:tc>
      </w:tr>
      <w:tr w:rsidR="00E81CAA" w14:paraId="6B31F7F3" w14:textId="77777777">
        <w:tc>
          <w:tcPr>
            <w:tcW w:w="360" w:type="dxa"/>
            <w:vMerge/>
          </w:tcPr>
          <w:p w14:paraId="02407088" w14:textId="77777777" w:rsidR="00E81CAA" w:rsidRDefault="00E81CAA"/>
        </w:tc>
        <w:tc>
          <w:tcPr>
            <w:tcW w:w="360" w:type="dxa"/>
            <w:vMerge/>
          </w:tcPr>
          <w:p w14:paraId="7D29BB40" w14:textId="77777777" w:rsidR="00E81CAA" w:rsidRDefault="00E81CAA"/>
        </w:tc>
        <w:tc>
          <w:tcPr>
            <w:tcW w:w="360" w:type="dxa"/>
          </w:tcPr>
          <w:p w14:paraId="45018465" w14:textId="77777777" w:rsidR="00E81CAA" w:rsidRDefault="00000000">
            <w:r>
              <w:t>Failed canister</w:t>
            </w:r>
          </w:p>
        </w:tc>
        <w:tc>
          <w:tcPr>
            <w:tcW w:w="360" w:type="dxa"/>
            <w:vMerge/>
          </w:tcPr>
          <w:p w14:paraId="6640EC7B" w14:textId="77777777" w:rsidR="00E81CAA" w:rsidRDefault="00E81CAA"/>
        </w:tc>
        <w:tc>
          <w:tcPr>
            <w:tcW w:w="360" w:type="dxa"/>
            <w:vMerge/>
          </w:tcPr>
          <w:p w14:paraId="63BD2A0F" w14:textId="77777777" w:rsidR="00E81CAA" w:rsidRDefault="00E81CAA"/>
        </w:tc>
        <w:tc>
          <w:tcPr>
            <w:tcW w:w="360" w:type="dxa"/>
          </w:tcPr>
          <w:p w14:paraId="6B03798F" w14:textId="77777777" w:rsidR="00E81CAA" w:rsidRDefault="00000000">
            <w:r>
              <w:t>Failed canister</w:t>
            </w:r>
          </w:p>
        </w:tc>
        <w:tc>
          <w:tcPr>
            <w:tcW w:w="360" w:type="dxa"/>
            <w:vMerge/>
          </w:tcPr>
          <w:p w14:paraId="7F5B434E" w14:textId="77777777" w:rsidR="00E81CAA" w:rsidRDefault="00E81CAA"/>
        </w:tc>
      </w:tr>
      <w:tr w:rsidR="00E81CAA" w14:paraId="1BC6F6B3" w14:textId="77777777">
        <w:tc>
          <w:tcPr>
            <w:tcW w:w="360" w:type="dxa"/>
            <w:vMerge w:val="restart"/>
          </w:tcPr>
          <w:p w14:paraId="770225C7" w14:textId="77777777" w:rsidR="00E81CAA" w:rsidRDefault="00000000">
            <w:r>
              <w:lastRenderedPageBreak/>
              <w:t>Hydrovariables (pressure and flow)</w:t>
            </w:r>
          </w:p>
        </w:tc>
        <w:tc>
          <w:tcPr>
            <w:tcW w:w="360" w:type="dxa"/>
            <w:vMerge w:val="restart"/>
          </w:tcPr>
          <w:p w14:paraId="287030EA" w14:textId="77777777" w:rsidR="00E81CAA" w:rsidRDefault="00000000">
            <w:r>
              <w:br/>
            </w:r>
          </w:p>
        </w:tc>
        <w:tc>
          <w:tcPr>
            <w:tcW w:w="360" w:type="dxa"/>
          </w:tcPr>
          <w:p w14:paraId="731150F4" w14:textId="77777777" w:rsidR="00E81CAA" w:rsidRDefault="00000000">
            <w:r>
              <w:t>Intact canister</w:t>
            </w:r>
          </w:p>
        </w:tc>
        <w:tc>
          <w:tcPr>
            <w:tcW w:w="360" w:type="dxa"/>
            <w:vMerge w:val="restart"/>
          </w:tcPr>
          <w:p w14:paraId="7A5B9992" w14:textId="77777777" w:rsidR="00E81CAA" w:rsidRDefault="00E81CAA"/>
        </w:tc>
        <w:tc>
          <w:tcPr>
            <w:tcW w:w="360" w:type="dxa"/>
            <w:vMerge w:val="restart"/>
          </w:tcPr>
          <w:p w14:paraId="271F7CD6" w14:textId="77777777" w:rsidR="00E81CAA" w:rsidRDefault="00000000">
            <w:r>
              <w:br/>
            </w:r>
          </w:p>
        </w:tc>
        <w:tc>
          <w:tcPr>
            <w:tcW w:w="360" w:type="dxa"/>
          </w:tcPr>
          <w:p w14:paraId="7E04EEE3" w14:textId="77777777" w:rsidR="00E81CAA" w:rsidRDefault="00000000">
            <w:r>
              <w:t>Intact canister</w:t>
            </w:r>
          </w:p>
        </w:tc>
        <w:tc>
          <w:tcPr>
            <w:tcW w:w="360" w:type="dxa"/>
            <w:vMerge w:val="restart"/>
          </w:tcPr>
          <w:p w14:paraId="1E4D6FCE" w14:textId="77777777" w:rsidR="00E81CAA" w:rsidRDefault="00E81CAA"/>
        </w:tc>
      </w:tr>
      <w:tr w:rsidR="00E81CAA" w14:paraId="730DB944" w14:textId="77777777">
        <w:tc>
          <w:tcPr>
            <w:tcW w:w="360" w:type="dxa"/>
            <w:vMerge/>
          </w:tcPr>
          <w:p w14:paraId="3AF2E1BB" w14:textId="77777777" w:rsidR="00E81CAA" w:rsidRDefault="00E81CAA"/>
        </w:tc>
        <w:tc>
          <w:tcPr>
            <w:tcW w:w="360" w:type="dxa"/>
            <w:vMerge/>
          </w:tcPr>
          <w:p w14:paraId="12CA9F53" w14:textId="77777777" w:rsidR="00E81CAA" w:rsidRDefault="00E81CAA"/>
        </w:tc>
        <w:tc>
          <w:tcPr>
            <w:tcW w:w="360" w:type="dxa"/>
          </w:tcPr>
          <w:p w14:paraId="024EE535" w14:textId="77777777" w:rsidR="00E81CAA" w:rsidRDefault="00000000">
            <w:r>
              <w:t>Failed canister</w:t>
            </w:r>
          </w:p>
        </w:tc>
        <w:tc>
          <w:tcPr>
            <w:tcW w:w="360" w:type="dxa"/>
            <w:vMerge/>
          </w:tcPr>
          <w:p w14:paraId="27BBE29E" w14:textId="77777777" w:rsidR="00E81CAA" w:rsidRDefault="00E81CAA"/>
        </w:tc>
        <w:tc>
          <w:tcPr>
            <w:tcW w:w="360" w:type="dxa"/>
            <w:vMerge/>
          </w:tcPr>
          <w:p w14:paraId="6DF1A25C" w14:textId="77777777" w:rsidR="00E81CAA" w:rsidRDefault="00E81CAA"/>
        </w:tc>
        <w:tc>
          <w:tcPr>
            <w:tcW w:w="360" w:type="dxa"/>
          </w:tcPr>
          <w:p w14:paraId="69EEA7E5" w14:textId="77777777" w:rsidR="00E81CAA" w:rsidRDefault="00000000">
            <w:r>
              <w:t>Failed canister</w:t>
            </w:r>
          </w:p>
        </w:tc>
        <w:tc>
          <w:tcPr>
            <w:tcW w:w="360" w:type="dxa"/>
            <w:vMerge/>
          </w:tcPr>
          <w:p w14:paraId="03ABDB6E" w14:textId="77777777" w:rsidR="00E81CAA" w:rsidRDefault="00E81CAA"/>
        </w:tc>
      </w:tr>
      <w:tr w:rsidR="00E81CAA" w14:paraId="59BF1BDF" w14:textId="77777777">
        <w:tc>
          <w:tcPr>
            <w:tcW w:w="360" w:type="dxa"/>
            <w:vMerge w:val="restart"/>
          </w:tcPr>
          <w:p w14:paraId="70894948" w14:textId="77777777" w:rsidR="00E81CAA" w:rsidRDefault="00000000">
            <w:r>
              <w:t>Fuel geometry</w:t>
            </w:r>
          </w:p>
        </w:tc>
        <w:tc>
          <w:tcPr>
            <w:tcW w:w="360" w:type="dxa"/>
            <w:vMerge w:val="restart"/>
          </w:tcPr>
          <w:p w14:paraId="5DCD386E" w14:textId="77777777" w:rsidR="00E81CAA" w:rsidRDefault="00000000">
            <w:r>
              <w:br/>
            </w:r>
          </w:p>
        </w:tc>
        <w:tc>
          <w:tcPr>
            <w:tcW w:w="360" w:type="dxa"/>
          </w:tcPr>
          <w:p w14:paraId="24FAB5BF" w14:textId="77777777" w:rsidR="00E81CAA" w:rsidRDefault="00000000">
            <w:r>
              <w:t>Intact canister</w:t>
            </w:r>
          </w:p>
        </w:tc>
        <w:tc>
          <w:tcPr>
            <w:tcW w:w="360" w:type="dxa"/>
            <w:vMerge w:val="restart"/>
          </w:tcPr>
          <w:p w14:paraId="411B1570" w14:textId="77777777" w:rsidR="00E81CAA" w:rsidRDefault="00E81CAA"/>
        </w:tc>
        <w:tc>
          <w:tcPr>
            <w:tcW w:w="360" w:type="dxa"/>
            <w:vMerge w:val="restart"/>
          </w:tcPr>
          <w:p w14:paraId="4712343E" w14:textId="77777777" w:rsidR="00E81CAA" w:rsidRDefault="00000000">
            <w:r>
              <w:br/>
            </w:r>
          </w:p>
        </w:tc>
        <w:tc>
          <w:tcPr>
            <w:tcW w:w="360" w:type="dxa"/>
          </w:tcPr>
          <w:p w14:paraId="206AFE19" w14:textId="77777777" w:rsidR="00E81CAA" w:rsidRDefault="00000000">
            <w:r>
              <w:t>Intact canister</w:t>
            </w:r>
          </w:p>
        </w:tc>
        <w:tc>
          <w:tcPr>
            <w:tcW w:w="360" w:type="dxa"/>
            <w:vMerge w:val="restart"/>
          </w:tcPr>
          <w:p w14:paraId="43A2DB2D" w14:textId="77777777" w:rsidR="00E81CAA" w:rsidRDefault="00E81CAA"/>
        </w:tc>
      </w:tr>
      <w:tr w:rsidR="00E81CAA" w14:paraId="393D1DE2" w14:textId="77777777">
        <w:tc>
          <w:tcPr>
            <w:tcW w:w="360" w:type="dxa"/>
            <w:vMerge/>
          </w:tcPr>
          <w:p w14:paraId="139D21A4" w14:textId="77777777" w:rsidR="00E81CAA" w:rsidRDefault="00E81CAA"/>
        </w:tc>
        <w:tc>
          <w:tcPr>
            <w:tcW w:w="360" w:type="dxa"/>
            <w:vMerge/>
          </w:tcPr>
          <w:p w14:paraId="0E204C13" w14:textId="77777777" w:rsidR="00E81CAA" w:rsidRDefault="00E81CAA"/>
        </w:tc>
        <w:tc>
          <w:tcPr>
            <w:tcW w:w="360" w:type="dxa"/>
          </w:tcPr>
          <w:p w14:paraId="081330EC" w14:textId="77777777" w:rsidR="00E81CAA" w:rsidRDefault="00000000">
            <w:r>
              <w:t>Failed canister</w:t>
            </w:r>
          </w:p>
        </w:tc>
        <w:tc>
          <w:tcPr>
            <w:tcW w:w="360" w:type="dxa"/>
            <w:vMerge/>
          </w:tcPr>
          <w:p w14:paraId="6348942A" w14:textId="77777777" w:rsidR="00E81CAA" w:rsidRDefault="00E81CAA"/>
        </w:tc>
        <w:tc>
          <w:tcPr>
            <w:tcW w:w="360" w:type="dxa"/>
            <w:vMerge/>
          </w:tcPr>
          <w:p w14:paraId="72690591" w14:textId="77777777" w:rsidR="00E81CAA" w:rsidRDefault="00E81CAA"/>
        </w:tc>
        <w:tc>
          <w:tcPr>
            <w:tcW w:w="360" w:type="dxa"/>
          </w:tcPr>
          <w:p w14:paraId="4207849C" w14:textId="77777777" w:rsidR="00E81CAA" w:rsidRDefault="00000000">
            <w:r>
              <w:t>Failed canister</w:t>
            </w:r>
          </w:p>
        </w:tc>
        <w:tc>
          <w:tcPr>
            <w:tcW w:w="360" w:type="dxa"/>
            <w:vMerge/>
          </w:tcPr>
          <w:p w14:paraId="3577351B" w14:textId="77777777" w:rsidR="00E81CAA" w:rsidRDefault="00E81CAA"/>
        </w:tc>
      </w:tr>
      <w:tr w:rsidR="00E81CAA" w14:paraId="6D5D1C79" w14:textId="77777777">
        <w:tc>
          <w:tcPr>
            <w:tcW w:w="360" w:type="dxa"/>
            <w:vMerge w:val="restart"/>
          </w:tcPr>
          <w:p w14:paraId="78B02F1B" w14:textId="77777777" w:rsidR="00E81CAA" w:rsidRDefault="00000000">
            <w:r>
              <w:t>Mechanical stresses</w:t>
            </w:r>
          </w:p>
        </w:tc>
        <w:tc>
          <w:tcPr>
            <w:tcW w:w="360" w:type="dxa"/>
            <w:vMerge w:val="restart"/>
          </w:tcPr>
          <w:p w14:paraId="1A0C0E01" w14:textId="77777777" w:rsidR="00E81CAA" w:rsidRDefault="00000000">
            <w:r>
              <w:br/>
            </w:r>
          </w:p>
        </w:tc>
        <w:tc>
          <w:tcPr>
            <w:tcW w:w="360" w:type="dxa"/>
          </w:tcPr>
          <w:p w14:paraId="5B82051E" w14:textId="77777777" w:rsidR="00E81CAA" w:rsidRDefault="00000000">
            <w:r>
              <w:t>Intact canister</w:t>
            </w:r>
          </w:p>
        </w:tc>
        <w:tc>
          <w:tcPr>
            <w:tcW w:w="360" w:type="dxa"/>
            <w:vMerge w:val="restart"/>
          </w:tcPr>
          <w:p w14:paraId="260B380D" w14:textId="77777777" w:rsidR="00E81CAA" w:rsidRDefault="00E81CAA"/>
        </w:tc>
        <w:tc>
          <w:tcPr>
            <w:tcW w:w="360" w:type="dxa"/>
            <w:vMerge w:val="restart"/>
          </w:tcPr>
          <w:p w14:paraId="177210A2" w14:textId="77777777" w:rsidR="00E81CAA" w:rsidRDefault="00000000">
            <w:r>
              <w:br/>
            </w:r>
          </w:p>
        </w:tc>
        <w:tc>
          <w:tcPr>
            <w:tcW w:w="360" w:type="dxa"/>
          </w:tcPr>
          <w:p w14:paraId="0DF4DC63" w14:textId="77777777" w:rsidR="00E81CAA" w:rsidRDefault="00000000">
            <w:r>
              <w:t>Intact canister</w:t>
            </w:r>
          </w:p>
        </w:tc>
        <w:tc>
          <w:tcPr>
            <w:tcW w:w="360" w:type="dxa"/>
            <w:vMerge w:val="restart"/>
          </w:tcPr>
          <w:p w14:paraId="05B78B06" w14:textId="77777777" w:rsidR="00E81CAA" w:rsidRDefault="00E81CAA"/>
        </w:tc>
      </w:tr>
      <w:tr w:rsidR="00E81CAA" w14:paraId="02638DEE" w14:textId="77777777">
        <w:tc>
          <w:tcPr>
            <w:tcW w:w="360" w:type="dxa"/>
            <w:vMerge/>
          </w:tcPr>
          <w:p w14:paraId="281A501C" w14:textId="77777777" w:rsidR="00E81CAA" w:rsidRDefault="00E81CAA"/>
        </w:tc>
        <w:tc>
          <w:tcPr>
            <w:tcW w:w="360" w:type="dxa"/>
            <w:vMerge/>
          </w:tcPr>
          <w:p w14:paraId="14800948" w14:textId="77777777" w:rsidR="00E81CAA" w:rsidRDefault="00E81CAA"/>
        </w:tc>
        <w:tc>
          <w:tcPr>
            <w:tcW w:w="360" w:type="dxa"/>
          </w:tcPr>
          <w:p w14:paraId="0EF0D119" w14:textId="77777777" w:rsidR="00E81CAA" w:rsidRDefault="00000000">
            <w:r>
              <w:t>Failed canister</w:t>
            </w:r>
          </w:p>
        </w:tc>
        <w:tc>
          <w:tcPr>
            <w:tcW w:w="360" w:type="dxa"/>
            <w:vMerge/>
          </w:tcPr>
          <w:p w14:paraId="47925990" w14:textId="77777777" w:rsidR="00E81CAA" w:rsidRDefault="00E81CAA"/>
        </w:tc>
        <w:tc>
          <w:tcPr>
            <w:tcW w:w="360" w:type="dxa"/>
            <w:vMerge/>
          </w:tcPr>
          <w:p w14:paraId="5482CCF7" w14:textId="77777777" w:rsidR="00E81CAA" w:rsidRDefault="00E81CAA"/>
        </w:tc>
        <w:tc>
          <w:tcPr>
            <w:tcW w:w="360" w:type="dxa"/>
          </w:tcPr>
          <w:p w14:paraId="38FE0FE6" w14:textId="77777777" w:rsidR="00E81CAA" w:rsidRDefault="00000000">
            <w:r>
              <w:t>Failed canister</w:t>
            </w:r>
          </w:p>
        </w:tc>
        <w:tc>
          <w:tcPr>
            <w:tcW w:w="360" w:type="dxa"/>
            <w:vMerge/>
          </w:tcPr>
          <w:p w14:paraId="05B4C12D" w14:textId="77777777" w:rsidR="00E81CAA" w:rsidRDefault="00E81CAA"/>
        </w:tc>
      </w:tr>
      <w:tr w:rsidR="00E81CAA" w14:paraId="51CC15D3" w14:textId="77777777">
        <w:tc>
          <w:tcPr>
            <w:tcW w:w="360" w:type="dxa"/>
            <w:vMerge w:val="restart"/>
          </w:tcPr>
          <w:p w14:paraId="404887E0" w14:textId="77777777" w:rsidR="00E81CAA" w:rsidRDefault="00000000">
            <w:r>
              <w:t>Radionuclide inventory</w:t>
            </w:r>
          </w:p>
        </w:tc>
        <w:tc>
          <w:tcPr>
            <w:tcW w:w="360" w:type="dxa"/>
            <w:vMerge w:val="restart"/>
          </w:tcPr>
          <w:p w14:paraId="399180DB" w14:textId="77777777" w:rsidR="00E81CAA" w:rsidRDefault="00000000">
            <w:r>
              <w:br/>
            </w:r>
          </w:p>
        </w:tc>
        <w:tc>
          <w:tcPr>
            <w:tcW w:w="360" w:type="dxa"/>
          </w:tcPr>
          <w:p w14:paraId="1E09324B" w14:textId="77777777" w:rsidR="00E81CAA" w:rsidRDefault="00000000">
            <w:r>
              <w:t>Intact canister</w:t>
            </w:r>
          </w:p>
        </w:tc>
        <w:tc>
          <w:tcPr>
            <w:tcW w:w="360" w:type="dxa"/>
            <w:vMerge w:val="restart"/>
          </w:tcPr>
          <w:p w14:paraId="61DB2DD4" w14:textId="77777777" w:rsidR="00E81CAA" w:rsidRDefault="00E81CAA"/>
        </w:tc>
        <w:tc>
          <w:tcPr>
            <w:tcW w:w="360" w:type="dxa"/>
            <w:vMerge w:val="restart"/>
          </w:tcPr>
          <w:p w14:paraId="3079FBE7" w14:textId="77777777" w:rsidR="00E81CAA" w:rsidRDefault="00000000">
            <w:r>
              <w:br/>
            </w:r>
          </w:p>
        </w:tc>
        <w:tc>
          <w:tcPr>
            <w:tcW w:w="360" w:type="dxa"/>
          </w:tcPr>
          <w:p w14:paraId="52C1973F" w14:textId="77777777" w:rsidR="00E81CAA" w:rsidRDefault="00000000">
            <w:r>
              <w:t>Intact canister</w:t>
            </w:r>
          </w:p>
        </w:tc>
        <w:tc>
          <w:tcPr>
            <w:tcW w:w="360" w:type="dxa"/>
            <w:vMerge w:val="restart"/>
          </w:tcPr>
          <w:p w14:paraId="67D42CEB" w14:textId="77777777" w:rsidR="00E81CAA" w:rsidRDefault="00E81CAA"/>
        </w:tc>
      </w:tr>
      <w:tr w:rsidR="00E81CAA" w14:paraId="1E05DE23" w14:textId="77777777">
        <w:tc>
          <w:tcPr>
            <w:tcW w:w="360" w:type="dxa"/>
            <w:vMerge/>
          </w:tcPr>
          <w:p w14:paraId="1D6E336B" w14:textId="77777777" w:rsidR="00E81CAA" w:rsidRDefault="00E81CAA"/>
        </w:tc>
        <w:tc>
          <w:tcPr>
            <w:tcW w:w="360" w:type="dxa"/>
            <w:vMerge/>
          </w:tcPr>
          <w:p w14:paraId="27B75BB3" w14:textId="77777777" w:rsidR="00E81CAA" w:rsidRDefault="00E81CAA"/>
        </w:tc>
        <w:tc>
          <w:tcPr>
            <w:tcW w:w="360" w:type="dxa"/>
          </w:tcPr>
          <w:p w14:paraId="4045B4F9" w14:textId="77777777" w:rsidR="00E81CAA" w:rsidRDefault="00000000">
            <w:r>
              <w:t>Failed canister</w:t>
            </w:r>
          </w:p>
        </w:tc>
        <w:tc>
          <w:tcPr>
            <w:tcW w:w="360" w:type="dxa"/>
            <w:vMerge/>
          </w:tcPr>
          <w:p w14:paraId="4D3C9138" w14:textId="77777777" w:rsidR="00E81CAA" w:rsidRDefault="00E81CAA"/>
        </w:tc>
        <w:tc>
          <w:tcPr>
            <w:tcW w:w="360" w:type="dxa"/>
            <w:vMerge/>
          </w:tcPr>
          <w:p w14:paraId="279BE63D" w14:textId="77777777" w:rsidR="00E81CAA" w:rsidRDefault="00E81CAA"/>
        </w:tc>
        <w:tc>
          <w:tcPr>
            <w:tcW w:w="360" w:type="dxa"/>
          </w:tcPr>
          <w:p w14:paraId="22DC8449" w14:textId="77777777" w:rsidR="00E81CAA" w:rsidRDefault="00000000">
            <w:r>
              <w:t>Failed canister</w:t>
            </w:r>
          </w:p>
        </w:tc>
        <w:tc>
          <w:tcPr>
            <w:tcW w:w="360" w:type="dxa"/>
            <w:vMerge/>
          </w:tcPr>
          <w:p w14:paraId="00CB9AFF" w14:textId="77777777" w:rsidR="00E81CAA" w:rsidRDefault="00E81CAA"/>
        </w:tc>
      </w:tr>
      <w:tr w:rsidR="00E81CAA" w14:paraId="0511FD77" w14:textId="77777777">
        <w:tc>
          <w:tcPr>
            <w:tcW w:w="360" w:type="dxa"/>
            <w:vMerge w:val="restart"/>
          </w:tcPr>
          <w:p w14:paraId="6227B2B7" w14:textId="77777777" w:rsidR="00E81CAA" w:rsidRDefault="00000000">
            <w:r>
              <w:t>Material composition</w:t>
            </w:r>
          </w:p>
        </w:tc>
        <w:tc>
          <w:tcPr>
            <w:tcW w:w="360" w:type="dxa"/>
            <w:vMerge w:val="restart"/>
          </w:tcPr>
          <w:p w14:paraId="27FFFF32" w14:textId="77777777" w:rsidR="00E81CAA" w:rsidRDefault="00000000">
            <w:r>
              <w:br/>
            </w:r>
          </w:p>
        </w:tc>
        <w:tc>
          <w:tcPr>
            <w:tcW w:w="360" w:type="dxa"/>
          </w:tcPr>
          <w:p w14:paraId="22EDE1C1" w14:textId="77777777" w:rsidR="00E81CAA" w:rsidRDefault="00000000">
            <w:r>
              <w:t>Intact canister</w:t>
            </w:r>
          </w:p>
        </w:tc>
        <w:tc>
          <w:tcPr>
            <w:tcW w:w="360" w:type="dxa"/>
            <w:vMerge w:val="restart"/>
          </w:tcPr>
          <w:p w14:paraId="1AFA729F" w14:textId="77777777" w:rsidR="00E81CAA" w:rsidRDefault="00E81CAA"/>
        </w:tc>
        <w:tc>
          <w:tcPr>
            <w:tcW w:w="360" w:type="dxa"/>
            <w:vMerge w:val="restart"/>
          </w:tcPr>
          <w:p w14:paraId="150BF882" w14:textId="77777777" w:rsidR="00E81CAA" w:rsidRDefault="00000000">
            <w:r>
              <w:br/>
            </w:r>
          </w:p>
        </w:tc>
        <w:tc>
          <w:tcPr>
            <w:tcW w:w="360" w:type="dxa"/>
          </w:tcPr>
          <w:p w14:paraId="0749564B" w14:textId="77777777" w:rsidR="00E81CAA" w:rsidRDefault="00000000">
            <w:r>
              <w:t>Intact canister</w:t>
            </w:r>
          </w:p>
        </w:tc>
        <w:tc>
          <w:tcPr>
            <w:tcW w:w="360" w:type="dxa"/>
            <w:vMerge w:val="restart"/>
          </w:tcPr>
          <w:p w14:paraId="23801E2A" w14:textId="77777777" w:rsidR="00E81CAA" w:rsidRDefault="00E81CAA"/>
        </w:tc>
      </w:tr>
      <w:tr w:rsidR="00E81CAA" w14:paraId="5C62818C" w14:textId="77777777">
        <w:tc>
          <w:tcPr>
            <w:tcW w:w="360" w:type="dxa"/>
            <w:vMerge/>
          </w:tcPr>
          <w:p w14:paraId="1E35674B" w14:textId="77777777" w:rsidR="00E81CAA" w:rsidRDefault="00E81CAA"/>
        </w:tc>
        <w:tc>
          <w:tcPr>
            <w:tcW w:w="360" w:type="dxa"/>
            <w:vMerge/>
          </w:tcPr>
          <w:p w14:paraId="01C87068" w14:textId="77777777" w:rsidR="00E81CAA" w:rsidRDefault="00E81CAA"/>
        </w:tc>
        <w:tc>
          <w:tcPr>
            <w:tcW w:w="360" w:type="dxa"/>
          </w:tcPr>
          <w:p w14:paraId="018CF630" w14:textId="77777777" w:rsidR="00E81CAA" w:rsidRDefault="00000000">
            <w:r>
              <w:t>Failed canister</w:t>
            </w:r>
          </w:p>
        </w:tc>
        <w:tc>
          <w:tcPr>
            <w:tcW w:w="360" w:type="dxa"/>
            <w:vMerge/>
          </w:tcPr>
          <w:p w14:paraId="17CD4FF5" w14:textId="77777777" w:rsidR="00E81CAA" w:rsidRDefault="00E81CAA"/>
        </w:tc>
        <w:tc>
          <w:tcPr>
            <w:tcW w:w="360" w:type="dxa"/>
            <w:vMerge/>
          </w:tcPr>
          <w:p w14:paraId="3A811D2D" w14:textId="77777777" w:rsidR="00E81CAA" w:rsidRDefault="00E81CAA"/>
        </w:tc>
        <w:tc>
          <w:tcPr>
            <w:tcW w:w="360" w:type="dxa"/>
          </w:tcPr>
          <w:p w14:paraId="06491063" w14:textId="77777777" w:rsidR="00E81CAA" w:rsidRDefault="00000000">
            <w:r>
              <w:t>Failed canister</w:t>
            </w:r>
          </w:p>
        </w:tc>
        <w:tc>
          <w:tcPr>
            <w:tcW w:w="360" w:type="dxa"/>
            <w:vMerge/>
          </w:tcPr>
          <w:p w14:paraId="3C066521" w14:textId="77777777" w:rsidR="00E81CAA" w:rsidRDefault="00E81CAA"/>
        </w:tc>
      </w:tr>
      <w:tr w:rsidR="00E81CAA" w14:paraId="387F8A63" w14:textId="77777777">
        <w:tc>
          <w:tcPr>
            <w:tcW w:w="360" w:type="dxa"/>
            <w:vMerge w:val="restart"/>
          </w:tcPr>
          <w:p w14:paraId="4A10BA8A" w14:textId="77777777" w:rsidR="00E81CAA" w:rsidRDefault="00000000">
            <w:r>
              <w:t>Water composition</w:t>
            </w:r>
          </w:p>
        </w:tc>
        <w:tc>
          <w:tcPr>
            <w:tcW w:w="360" w:type="dxa"/>
            <w:vMerge w:val="restart"/>
          </w:tcPr>
          <w:p w14:paraId="7ED1226F" w14:textId="77777777" w:rsidR="00E81CAA" w:rsidRDefault="00000000">
            <w:r>
              <w:br/>
            </w:r>
          </w:p>
        </w:tc>
        <w:tc>
          <w:tcPr>
            <w:tcW w:w="360" w:type="dxa"/>
          </w:tcPr>
          <w:p w14:paraId="38230884" w14:textId="77777777" w:rsidR="00E81CAA" w:rsidRDefault="00000000">
            <w:r>
              <w:t>Intact canister</w:t>
            </w:r>
          </w:p>
        </w:tc>
        <w:tc>
          <w:tcPr>
            <w:tcW w:w="360" w:type="dxa"/>
            <w:vMerge w:val="restart"/>
          </w:tcPr>
          <w:p w14:paraId="330A8419" w14:textId="77777777" w:rsidR="00E81CAA" w:rsidRDefault="00E81CAA"/>
        </w:tc>
        <w:tc>
          <w:tcPr>
            <w:tcW w:w="360" w:type="dxa"/>
            <w:vMerge w:val="restart"/>
          </w:tcPr>
          <w:p w14:paraId="357A8C3F" w14:textId="77777777" w:rsidR="00E81CAA" w:rsidRDefault="00000000">
            <w:r>
              <w:br/>
            </w:r>
          </w:p>
        </w:tc>
        <w:tc>
          <w:tcPr>
            <w:tcW w:w="360" w:type="dxa"/>
          </w:tcPr>
          <w:p w14:paraId="39632C92" w14:textId="77777777" w:rsidR="00E81CAA" w:rsidRDefault="00000000">
            <w:r>
              <w:t>Intact canister</w:t>
            </w:r>
          </w:p>
        </w:tc>
        <w:tc>
          <w:tcPr>
            <w:tcW w:w="360" w:type="dxa"/>
            <w:vMerge w:val="restart"/>
          </w:tcPr>
          <w:p w14:paraId="2CB1B528" w14:textId="77777777" w:rsidR="00E81CAA" w:rsidRDefault="00E81CAA"/>
        </w:tc>
      </w:tr>
      <w:tr w:rsidR="00E81CAA" w14:paraId="6A25D99A" w14:textId="77777777">
        <w:tc>
          <w:tcPr>
            <w:tcW w:w="360" w:type="dxa"/>
            <w:vMerge/>
          </w:tcPr>
          <w:p w14:paraId="0FECBD0D" w14:textId="77777777" w:rsidR="00E81CAA" w:rsidRDefault="00E81CAA"/>
        </w:tc>
        <w:tc>
          <w:tcPr>
            <w:tcW w:w="360" w:type="dxa"/>
            <w:vMerge/>
          </w:tcPr>
          <w:p w14:paraId="081D6156" w14:textId="77777777" w:rsidR="00E81CAA" w:rsidRDefault="00E81CAA"/>
        </w:tc>
        <w:tc>
          <w:tcPr>
            <w:tcW w:w="360" w:type="dxa"/>
          </w:tcPr>
          <w:p w14:paraId="6A2BC9E6" w14:textId="77777777" w:rsidR="00E81CAA" w:rsidRDefault="00000000">
            <w:r>
              <w:t>Failed canister</w:t>
            </w:r>
          </w:p>
        </w:tc>
        <w:tc>
          <w:tcPr>
            <w:tcW w:w="360" w:type="dxa"/>
            <w:vMerge/>
          </w:tcPr>
          <w:p w14:paraId="2CED7C75" w14:textId="77777777" w:rsidR="00E81CAA" w:rsidRDefault="00E81CAA"/>
        </w:tc>
        <w:tc>
          <w:tcPr>
            <w:tcW w:w="360" w:type="dxa"/>
            <w:vMerge/>
          </w:tcPr>
          <w:p w14:paraId="2DCC70AB" w14:textId="77777777" w:rsidR="00E81CAA" w:rsidRDefault="00E81CAA"/>
        </w:tc>
        <w:tc>
          <w:tcPr>
            <w:tcW w:w="360" w:type="dxa"/>
          </w:tcPr>
          <w:p w14:paraId="170B13A2" w14:textId="77777777" w:rsidR="00E81CAA" w:rsidRDefault="00000000">
            <w:r>
              <w:t>Failed canister</w:t>
            </w:r>
          </w:p>
        </w:tc>
        <w:tc>
          <w:tcPr>
            <w:tcW w:w="360" w:type="dxa"/>
            <w:vMerge/>
          </w:tcPr>
          <w:p w14:paraId="1EFCFA95" w14:textId="77777777" w:rsidR="00E81CAA" w:rsidRDefault="00E81CAA"/>
        </w:tc>
      </w:tr>
      <w:tr w:rsidR="00E81CAA" w14:paraId="45987DFE" w14:textId="77777777">
        <w:tc>
          <w:tcPr>
            <w:tcW w:w="360" w:type="dxa"/>
            <w:vMerge w:val="restart"/>
          </w:tcPr>
          <w:p w14:paraId="4919E0FB" w14:textId="77777777" w:rsidR="00E81CAA" w:rsidRDefault="00000000">
            <w:r>
              <w:t>Gas composition</w:t>
            </w:r>
          </w:p>
        </w:tc>
        <w:tc>
          <w:tcPr>
            <w:tcW w:w="360" w:type="dxa"/>
            <w:vMerge w:val="restart"/>
          </w:tcPr>
          <w:p w14:paraId="00D8D694" w14:textId="77777777" w:rsidR="00E81CAA" w:rsidRDefault="00000000">
            <w:r>
              <w:br/>
            </w:r>
          </w:p>
        </w:tc>
        <w:tc>
          <w:tcPr>
            <w:tcW w:w="360" w:type="dxa"/>
          </w:tcPr>
          <w:p w14:paraId="19AC93A1" w14:textId="77777777" w:rsidR="00E81CAA" w:rsidRDefault="00000000">
            <w:r>
              <w:t>Intact canister</w:t>
            </w:r>
          </w:p>
        </w:tc>
        <w:tc>
          <w:tcPr>
            <w:tcW w:w="360" w:type="dxa"/>
            <w:vMerge w:val="restart"/>
          </w:tcPr>
          <w:p w14:paraId="0CA8533F" w14:textId="77777777" w:rsidR="00E81CAA" w:rsidRDefault="00E81CAA"/>
        </w:tc>
        <w:tc>
          <w:tcPr>
            <w:tcW w:w="360" w:type="dxa"/>
            <w:vMerge w:val="restart"/>
          </w:tcPr>
          <w:p w14:paraId="308E4901" w14:textId="77777777" w:rsidR="00E81CAA" w:rsidRDefault="00000000">
            <w:r>
              <w:br/>
            </w:r>
          </w:p>
        </w:tc>
        <w:tc>
          <w:tcPr>
            <w:tcW w:w="360" w:type="dxa"/>
          </w:tcPr>
          <w:p w14:paraId="5D937487" w14:textId="77777777" w:rsidR="00E81CAA" w:rsidRDefault="00000000">
            <w:r>
              <w:t>Intact canister</w:t>
            </w:r>
          </w:p>
        </w:tc>
        <w:tc>
          <w:tcPr>
            <w:tcW w:w="360" w:type="dxa"/>
            <w:vMerge w:val="restart"/>
          </w:tcPr>
          <w:p w14:paraId="7CEA5A56" w14:textId="77777777" w:rsidR="00E81CAA" w:rsidRDefault="00E81CAA"/>
        </w:tc>
      </w:tr>
      <w:tr w:rsidR="00E81CAA" w14:paraId="00455441" w14:textId="77777777">
        <w:tc>
          <w:tcPr>
            <w:tcW w:w="360" w:type="dxa"/>
            <w:vMerge/>
          </w:tcPr>
          <w:p w14:paraId="062650B8" w14:textId="77777777" w:rsidR="00E81CAA" w:rsidRDefault="00E81CAA"/>
        </w:tc>
        <w:tc>
          <w:tcPr>
            <w:tcW w:w="360" w:type="dxa"/>
            <w:vMerge/>
          </w:tcPr>
          <w:p w14:paraId="06F35559" w14:textId="77777777" w:rsidR="00E81CAA" w:rsidRDefault="00E81CAA"/>
        </w:tc>
        <w:tc>
          <w:tcPr>
            <w:tcW w:w="360" w:type="dxa"/>
          </w:tcPr>
          <w:p w14:paraId="401DFB24" w14:textId="77777777" w:rsidR="00E81CAA" w:rsidRDefault="00000000">
            <w:r>
              <w:t>Failed canister</w:t>
            </w:r>
          </w:p>
        </w:tc>
        <w:tc>
          <w:tcPr>
            <w:tcW w:w="360" w:type="dxa"/>
            <w:vMerge/>
          </w:tcPr>
          <w:p w14:paraId="59387CAD" w14:textId="77777777" w:rsidR="00E81CAA" w:rsidRDefault="00E81CAA"/>
        </w:tc>
        <w:tc>
          <w:tcPr>
            <w:tcW w:w="360" w:type="dxa"/>
            <w:vMerge/>
          </w:tcPr>
          <w:p w14:paraId="6713E890" w14:textId="77777777" w:rsidR="00E81CAA" w:rsidRDefault="00E81CAA"/>
        </w:tc>
        <w:tc>
          <w:tcPr>
            <w:tcW w:w="360" w:type="dxa"/>
          </w:tcPr>
          <w:p w14:paraId="01CDD5DA" w14:textId="77777777" w:rsidR="00E81CAA" w:rsidRDefault="00000000">
            <w:r>
              <w:t>Failed canister</w:t>
            </w:r>
          </w:p>
        </w:tc>
        <w:tc>
          <w:tcPr>
            <w:tcW w:w="360" w:type="dxa"/>
            <w:vMerge/>
          </w:tcPr>
          <w:p w14:paraId="5091B122" w14:textId="77777777" w:rsidR="00E81CAA" w:rsidRDefault="00E81CAA"/>
        </w:tc>
      </w:tr>
    </w:tbl>
    <w:p w14:paraId="2E36A54D" w14:textId="77777777" w:rsidR="00F53459" w:rsidRDefault="00F53459" w:rsidP="00F53459">
      <w:pPr>
        <w:pStyle w:val="Heading4"/>
        <w:rPr>
          <w:lang w:val="en-GB"/>
        </w:rPr>
      </w:pPr>
      <w:r>
        <w:rPr>
          <w:lang w:val="en-GB"/>
        </w:rPr>
        <w:t xml:space="preserve">Natural and anthropogenic analogues </w:t>
      </w:r>
    </w:p>
    <w:p w14:paraId="01705664" w14:textId="77777777" w:rsidR="00F53459" w:rsidRDefault="00F53459" w:rsidP="00F53459">
      <w:pPr>
        <w:pStyle w:val="BodyText"/>
        <w:rPr>
          <w:lang w:val="en-GB"/>
        </w:rPr>
      </w:pPr>
      <w:r>
        <w:rPr>
          <w:lang w:val="en-GB"/>
        </w:rPr>
        <w:t xml:space="preserve">Text </w:t>
      </w:r>
    </w:p>
    <w:p w14:paraId="4DAEDE85" w14:textId="77777777" w:rsidR="00F53459" w:rsidRDefault="00F53459" w:rsidP="00F53459">
      <w:pPr>
        <w:pStyle w:val="Heading4"/>
        <w:rPr>
          <w:lang w:val="en-GB"/>
        </w:rPr>
      </w:pPr>
      <w:r>
        <w:rPr>
          <w:lang w:val="en-GB"/>
        </w:rPr>
        <w:t>Boundary conditions</w:t>
      </w:r>
    </w:p>
    <w:p w14:paraId="489B63E4" w14:textId="77777777" w:rsidR="00F53459" w:rsidRDefault="00F53459" w:rsidP="00F53459">
      <w:pPr>
        <w:pStyle w:val="BodyText"/>
        <w:rPr>
          <w:lang w:val="en-GB"/>
        </w:rPr>
      </w:pPr>
      <w:r>
        <w:rPr>
          <w:lang w:val="en-GB"/>
        </w:rPr>
        <w:t>Text</w:t>
      </w:r>
    </w:p>
    <w:p w14:paraId="0C540363" w14:textId="77777777" w:rsidR="00F53459" w:rsidRDefault="00F53459" w:rsidP="00F53459">
      <w:pPr>
        <w:pStyle w:val="Heading4"/>
        <w:rPr>
          <w:lang w:val="en-GB"/>
        </w:rPr>
      </w:pPr>
      <w:r>
        <w:rPr>
          <w:lang w:val="en-GB"/>
        </w:rPr>
        <w:t>Model and experimental studies</w:t>
      </w:r>
    </w:p>
    <w:p w14:paraId="0E12B37A" w14:textId="77777777" w:rsidR="00F53459" w:rsidRDefault="00F53459" w:rsidP="00F53459">
      <w:pPr>
        <w:pStyle w:val="BodyText"/>
        <w:rPr>
          <w:lang w:val="en-GB"/>
        </w:rPr>
      </w:pPr>
      <w:r>
        <w:rPr>
          <w:lang w:val="en-GB"/>
        </w:rPr>
        <w:t xml:space="preserve">Text </w:t>
      </w:r>
    </w:p>
    <w:p w14:paraId="7E7BFFDF" w14:textId="77777777" w:rsidR="00F53459" w:rsidRDefault="00F53459" w:rsidP="00F53459">
      <w:pPr>
        <w:pStyle w:val="Heading4"/>
        <w:rPr>
          <w:lang w:val="en-GB"/>
        </w:rPr>
      </w:pPr>
      <w:r>
        <w:rPr>
          <w:lang w:val="en-GB"/>
        </w:rPr>
        <w:t>Time perspective</w:t>
      </w:r>
    </w:p>
    <w:p w14:paraId="761402D2" w14:textId="77777777" w:rsidR="00F53459" w:rsidRDefault="00F53459" w:rsidP="00F53459">
      <w:pPr>
        <w:pStyle w:val="BodyText"/>
        <w:rPr>
          <w:lang w:val="en-GB"/>
        </w:rPr>
      </w:pPr>
      <w:r>
        <w:rPr>
          <w:lang w:val="en-GB"/>
        </w:rPr>
        <w:t>Text</w:t>
      </w:r>
    </w:p>
    <w:p w14:paraId="78BD3962" w14:textId="77777777" w:rsidR="00F53459" w:rsidRDefault="00F53459" w:rsidP="00F53459">
      <w:pPr>
        <w:pStyle w:val="Heading4"/>
        <w:rPr>
          <w:lang w:val="en-GB"/>
        </w:rPr>
      </w:pPr>
      <w:r>
        <w:rPr>
          <w:lang w:val="en-GB"/>
        </w:rPr>
        <w:t>Impact on safety functions</w:t>
      </w:r>
    </w:p>
    <w:p w14:paraId="0E4F51A0" w14:textId="77777777" w:rsidR="00F53459" w:rsidRDefault="00F53459" w:rsidP="00F53459">
      <w:pPr>
        <w:pStyle w:val="BodyText"/>
        <w:rPr>
          <w:lang w:val="en-GB"/>
        </w:rPr>
      </w:pPr>
      <w:r>
        <w:rPr>
          <w:lang w:val="en-GB"/>
        </w:rPr>
        <w:t>Text</w:t>
      </w:r>
    </w:p>
    <w:p w14:paraId="13FB25B1" w14:textId="77777777" w:rsidR="00F53459" w:rsidRDefault="00F53459" w:rsidP="00F53459">
      <w:pPr>
        <w:pStyle w:val="Heading4"/>
        <w:rPr>
          <w:lang w:val="en-GB"/>
        </w:rPr>
      </w:pPr>
      <w:r>
        <w:rPr>
          <w:lang w:val="en-GB"/>
        </w:rPr>
        <w:t xml:space="preserve">Handling of the process in the assessments of post-closure safety </w:t>
      </w:r>
    </w:p>
    <w:p w14:paraId="24E1C47B" w14:textId="77777777" w:rsidR="00F53459" w:rsidRDefault="00F53459" w:rsidP="00F53459">
      <w:pPr>
        <w:pStyle w:val="BodyText"/>
        <w:rPr>
          <w:lang w:val="en-GB"/>
        </w:rPr>
      </w:pPr>
      <w:r>
        <w:rPr>
          <w:lang w:val="en-GB"/>
        </w:rPr>
        <w:t xml:space="preserve">Text </w:t>
      </w:r>
    </w:p>
    <w:p w14:paraId="043B599C" w14:textId="77777777" w:rsidR="00F53459" w:rsidRDefault="00F53459" w:rsidP="00F53459">
      <w:pPr>
        <w:pStyle w:val="Heading5"/>
        <w:rPr>
          <w:lang w:val="en-GB"/>
        </w:rPr>
      </w:pPr>
      <w:r>
        <w:rPr>
          <w:lang w:val="en-GB"/>
        </w:rPr>
        <w:t>Handling in the FSAR</w:t>
      </w:r>
    </w:p>
    <w:p w14:paraId="73E96E9D" w14:textId="77777777" w:rsidR="00F53459" w:rsidRDefault="00F53459" w:rsidP="00F53459">
      <w:pPr>
        <w:pStyle w:val="BodyText"/>
        <w:rPr>
          <w:lang w:val="en-GB"/>
        </w:rPr>
      </w:pPr>
      <w:r>
        <w:rPr>
          <w:lang w:val="en-GB"/>
        </w:rPr>
        <w:t>Text</w:t>
      </w:r>
    </w:p>
    <w:p w14:paraId="5D457F09" w14:textId="77777777" w:rsidR="00F53459" w:rsidRDefault="00F53459" w:rsidP="00F53459">
      <w:pPr>
        <w:pStyle w:val="Heading5"/>
        <w:rPr>
          <w:lang w:val="en-GB"/>
        </w:rPr>
      </w:pPr>
      <w:r>
        <w:rPr>
          <w:lang w:val="en-GB"/>
        </w:rPr>
        <w:t>Changes since the PSAR</w:t>
      </w:r>
    </w:p>
    <w:p w14:paraId="4E275BCD" w14:textId="77777777" w:rsidR="00F53459" w:rsidRDefault="00F53459" w:rsidP="00F53459">
      <w:pPr>
        <w:pStyle w:val="BodyText"/>
        <w:rPr>
          <w:lang w:val="en-GB"/>
        </w:rPr>
      </w:pPr>
      <w:r>
        <w:rPr>
          <w:lang w:val="en-GB"/>
        </w:rPr>
        <w:t xml:space="preserve">Text  </w:t>
      </w:r>
    </w:p>
    <w:p w14:paraId="56F9B804" w14:textId="77777777" w:rsidR="00F53459" w:rsidRDefault="00F53459" w:rsidP="00F53459">
      <w:pPr>
        <w:pStyle w:val="Heading4"/>
        <w:rPr>
          <w:lang w:val="en-GB"/>
        </w:rPr>
      </w:pPr>
      <w:r>
        <w:rPr>
          <w:lang w:val="en-GB"/>
        </w:rPr>
        <w:t>Handling of uncertainties in the FSAR</w:t>
      </w:r>
    </w:p>
    <w:p w14:paraId="21266DD4" w14:textId="77777777" w:rsidR="00374F0F" w:rsidRDefault="00374F0F" w:rsidP="009D4896">
      <w:pPr>
        <w:pStyle w:val="BodyText"/>
        <w:rPr>
          <w:lang w:val="en-GB"/>
        </w:rPr>
      </w:pPr>
    </w:p>
    <w:p w14:paraId="5A50262C" w14:textId="77777777" w:rsidR="00374F0F" w:rsidRDefault="00374F0F" w:rsidP="00374F0F">
      <w:pPr>
        <w:pStyle w:val="Heading3"/>
        <w:rPr>
          <w:lang w:val="en-GB"/>
        </w:rPr>
      </w:pPr>
      <w:bookmarkStart w:id="385" w:name="_Toc195186590"/>
      <w:r w:rsidRPr="00374F0F">
        <w:rPr>
          <w:lang w:val="en-GB"/>
        </w:rPr>
        <w:t>Helium production</w:t>
      </w:r>
      <w:bookmarkEnd w:id="385"/>
    </w:p>
    <w:p w14:paraId="4515448C" w14:textId="77777777" w:rsidR="00F53459" w:rsidRDefault="00F53459" w:rsidP="00F53459">
      <w:pPr>
        <w:pStyle w:val="BodyText"/>
        <w:rPr>
          <w:lang w:val="en-GB"/>
        </w:rPr>
      </w:pPr>
      <w:r>
        <w:rPr>
          <w:lang w:val="en-GB"/>
        </w:rPr>
        <w:t>#text with structure in chapter 1</w:t>
      </w:r>
    </w:p>
    <w:p w14:paraId="5BF3998E" w14:textId="77777777" w:rsidR="00F53459" w:rsidRPr="00E64471" w:rsidRDefault="00F53459" w:rsidP="00F53459">
      <w:pPr>
        <w:pStyle w:val="Heading4"/>
        <w:rPr>
          <w:lang w:val="en-GB"/>
        </w:rPr>
      </w:pPr>
      <w:r>
        <w:rPr>
          <w:lang w:val="en-GB"/>
        </w:rPr>
        <w:lastRenderedPageBreak/>
        <w:t>Description</w:t>
      </w:r>
    </w:p>
    <w:p w14:paraId="2B56CF9A" w14:textId="77777777" w:rsidR="00F53459" w:rsidRDefault="00F53459" w:rsidP="00F53459">
      <w:pPr>
        <w:pStyle w:val="BodyText"/>
        <w:rPr>
          <w:lang w:val="en-GB"/>
        </w:rPr>
      </w:pPr>
      <w:r>
        <w:t>Helium build-up in spent fuel due to the alpha decay of actinides.</w:t>
      </w:r>
    </w:p>
    <w:p w14:paraId="3C6719D1" w14:textId="77777777" w:rsidR="00F53459" w:rsidRDefault="00F53459" w:rsidP="00F53459">
      <w:pPr>
        <w:pStyle w:val="Heading4"/>
        <w:rPr>
          <w:lang w:val="en-GB"/>
        </w:rPr>
      </w:pPr>
      <w:r>
        <w:rPr>
          <w:lang w:val="en-GB"/>
        </w:rPr>
        <w:t>Dependencies between processes and variables</w:t>
      </w:r>
    </w:p>
    <w:p w14:paraId="5A563CB8" w14:textId="77777777" w:rsidR="00F53459" w:rsidRDefault="00F53459" w:rsidP="00F53459">
      <w:pPr>
        <w:pStyle w:val="BodyText"/>
        <w:rPr>
          <w:lang w:val="en-GB"/>
        </w:rPr>
      </w:pPr>
      <w:r>
        <w:rPr>
          <w:lang w:val="en-GB"/>
        </w:rPr>
        <w:t xml:space="preserve">Text </w:t>
      </w:r>
    </w:p>
    <w:tbl>
      <w:tblPr>
        <w:tblStyle w:val="TableGrid"/>
        <w:tblW w:w="9071" w:type="dxa"/>
        <w:tblLayout w:type="fixed"/>
        <w:tblLook w:val="04A0" w:firstRow="1" w:lastRow="0" w:firstColumn="1" w:lastColumn="0" w:noHBand="0" w:noVBand="1"/>
      </w:tblPr>
      <w:tblGrid>
        <w:gridCol w:w="1295"/>
        <w:gridCol w:w="1296"/>
        <w:gridCol w:w="1296"/>
        <w:gridCol w:w="1296"/>
        <w:gridCol w:w="1296"/>
        <w:gridCol w:w="1296"/>
        <w:gridCol w:w="1296"/>
      </w:tblGrid>
      <w:tr w:rsidR="00E81CAA" w14:paraId="0924F8AF" w14:textId="77777777">
        <w:tc>
          <w:tcPr>
            <w:tcW w:w="360" w:type="dxa"/>
            <w:vMerge w:val="restart"/>
          </w:tcPr>
          <w:p w14:paraId="7EBDDF22" w14:textId="77777777" w:rsidR="00E81CAA" w:rsidRDefault="00000000">
            <w:r>
              <w:rPr>
                <w:b/>
              </w:rPr>
              <w:t>Variable</w:t>
            </w:r>
          </w:p>
        </w:tc>
        <w:tc>
          <w:tcPr>
            <w:tcW w:w="1080" w:type="dxa"/>
            <w:gridSpan w:val="3"/>
          </w:tcPr>
          <w:p w14:paraId="55260AEC" w14:textId="77777777" w:rsidR="00E81CAA" w:rsidRDefault="00000000">
            <w:r>
              <w:rPr>
                <w:b/>
              </w:rPr>
              <w:t>Variable influence on process</w:t>
            </w:r>
          </w:p>
        </w:tc>
        <w:tc>
          <w:tcPr>
            <w:tcW w:w="1080" w:type="dxa"/>
            <w:gridSpan w:val="3"/>
          </w:tcPr>
          <w:p w14:paraId="2F7DD36E" w14:textId="77777777" w:rsidR="00E81CAA" w:rsidRDefault="00000000">
            <w:r>
              <w:rPr>
                <w:b/>
              </w:rPr>
              <w:t>Process influence on variables</w:t>
            </w:r>
          </w:p>
        </w:tc>
      </w:tr>
      <w:tr w:rsidR="00E81CAA" w14:paraId="5DEA5A78" w14:textId="77777777">
        <w:tc>
          <w:tcPr>
            <w:tcW w:w="360" w:type="dxa"/>
            <w:vMerge/>
          </w:tcPr>
          <w:p w14:paraId="6A64FD41" w14:textId="77777777" w:rsidR="00E81CAA" w:rsidRDefault="00E81CAA"/>
        </w:tc>
        <w:tc>
          <w:tcPr>
            <w:tcW w:w="360" w:type="dxa"/>
          </w:tcPr>
          <w:p w14:paraId="3F54A2D8" w14:textId="77777777" w:rsidR="00E81CAA" w:rsidRDefault="00000000">
            <w:r>
              <w:rPr>
                <w:b/>
              </w:rPr>
              <w:t>Influence present? (Yes/No Description)</w:t>
            </w:r>
          </w:p>
        </w:tc>
        <w:tc>
          <w:tcPr>
            <w:tcW w:w="360" w:type="dxa"/>
          </w:tcPr>
          <w:p w14:paraId="2CF81874" w14:textId="77777777" w:rsidR="00E81CAA" w:rsidRDefault="00000000">
            <w:r>
              <w:rPr>
                <w:b/>
              </w:rPr>
              <w:t>Time period/Climate domain</w:t>
            </w:r>
          </w:p>
        </w:tc>
        <w:tc>
          <w:tcPr>
            <w:tcW w:w="360" w:type="dxa"/>
          </w:tcPr>
          <w:p w14:paraId="44CEE7C4" w14:textId="77777777" w:rsidR="00E81CAA" w:rsidRDefault="00000000">
            <w:r>
              <w:rPr>
                <w:b/>
              </w:rPr>
              <w:t>Handling of influence (How/If not - Why)</w:t>
            </w:r>
          </w:p>
        </w:tc>
        <w:tc>
          <w:tcPr>
            <w:tcW w:w="360" w:type="dxa"/>
          </w:tcPr>
          <w:p w14:paraId="509E2AEF" w14:textId="77777777" w:rsidR="00E81CAA" w:rsidRDefault="00000000">
            <w:r>
              <w:rPr>
                <w:b/>
              </w:rPr>
              <w:t>Influence present? (Yes/No Description)</w:t>
            </w:r>
          </w:p>
        </w:tc>
        <w:tc>
          <w:tcPr>
            <w:tcW w:w="360" w:type="dxa"/>
          </w:tcPr>
          <w:p w14:paraId="5EE1FFC5" w14:textId="77777777" w:rsidR="00E81CAA" w:rsidRDefault="00000000">
            <w:r>
              <w:rPr>
                <w:b/>
              </w:rPr>
              <w:t>Time period/Climate domain</w:t>
            </w:r>
          </w:p>
        </w:tc>
        <w:tc>
          <w:tcPr>
            <w:tcW w:w="360" w:type="dxa"/>
          </w:tcPr>
          <w:p w14:paraId="1F1E0674" w14:textId="77777777" w:rsidR="00E81CAA" w:rsidRDefault="00000000">
            <w:r>
              <w:rPr>
                <w:b/>
              </w:rPr>
              <w:t>Handling of influence (How/If not - Why)</w:t>
            </w:r>
          </w:p>
        </w:tc>
      </w:tr>
      <w:tr w:rsidR="00E81CAA" w14:paraId="44EAA969" w14:textId="77777777">
        <w:tc>
          <w:tcPr>
            <w:tcW w:w="360" w:type="dxa"/>
            <w:vMerge w:val="restart"/>
          </w:tcPr>
          <w:p w14:paraId="029D8EA1" w14:textId="77777777" w:rsidR="00E81CAA" w:rsidRDefault="00000000">
            <w:r>
              <w:t>Radiation intensity</w:t>
            </w:r>
          </w:p>
        </w:tc>
        <w:tc>
          <w:tcPr>
            <w:tcW w:w="360" w:type="dxa"/>
            <w:vMerge w:val="restart"/>
          </w:tcPr>
          <w:p w14:paraId="71757294" w14:textId="77777777" w:rsidR="00E81CAA" w:rsidRDefault="00000000">
            <w:r>
              <w:br/>
            </w:r>
          </w:p>
        </w:tc>
        <w:tc>
          <w:tcPr>
            <w:tcW w:w="360" w:type="dxa"/>
          </w:tcPr>
          <w:p w14:paraId="41B98B88" w14:textId="77777777" w:rsidR="00E81CAA" w:rsidRDefault="00000000">
            <w:r>
              <w:t>Intact canister</w:t>
            </w:r>
          </w:p>
        </w:tc>
        <w:tc>
          <w:tcPr>
            <w:tcW w:w="360" w:type="dxa"/>
            <w:vMerge w:val="restart"/>
          </w:tcPr>
          <w:p w14:paraId="062AC33E" w14:textId="77777777" w:rsidR="00E81CAA" w:rsidRDefault="00E81CAA"/>
        </w:tc>
        <w:tc>
          <w:tcPr>
            <w:tcW w:w="360" w:type="dxa"/>
            <w:vMerge w:val="restart"/>
          </w:tcPr>
          <w:p w14:paraId="3190C50A" w14:textId="77777777" w:rsidR="00E81CAA" w:rsidRDefault="00000000">
            <w:r>
              <w:br/>
            </w:r>
          </w:p>
        </w:tc>
        <w:tc>
          <w:tcPr>
            <w:tcW w:w="360" w:type="dxa"/>
          </w:tcPr>
          <w:p w14:paraId="19E3EE39" w14:textId="77777777" w:rsidR="00E81CAA" w:rsidRDefault="00000000">
            <w:r>
              <w:t>Intact canister</w:t>
            </w:r>
          </w:p>
        </w:tc>
        <w:tc>
          <w:tcPr>
            <w:tcW w:w="360" w:type="dxa"/>
            <w:vMerge w:val="restart"/>
          </w:tcPr>
          <w:p w14:paraId="5836AF29" w14:textId="77777777" w:rsidR="00E81CAA" w:rsidRDefault="00E81CAA"/>
        </w:tc>
      </w:tr>
      <w:tr w:rsidR="00E81CAA" w14:paraId="79F4F6C0" w14:textId="77777777">
        <w:tc>
          <w:tcPr>
            <w:tcW w:w="360" w:type="dxa"/>
            <w:vMerge/>
          </w:tcPr>
          <w:p w14:paraId="79720219" w14:textId="77777777" w:rsidR="00E81CAA" w:rsidRDefault="00E81CAA"/>
        </w:tc>
        <w:tc>
          <w:tcPr>
            <w:tcW w:w="360" w:type="dxa"/>
            <w:vMerge/>
          </w:tcPr>
          <w:p w14:paraId="25C77AEF" w14:textId="77777777" w:rsidR="00E81CAA" w:rsidRDefault="00E81CAA"/>
        </w:tc>
        <w:tc>
          <w:tcPr>
            <w:tcW w:w="360" w:type="dxa"/>
          </w:tcPr>
          <w:p w14:paraId="70C3F46B" w14:textId="77777777" w:rsidR="00E81CAA" w:rsidRDefault="00000000">
            <w:r>
              <w:t>Failed canister</w:t>
            </w:r>
          </w:p>
        </w:tc>
        <w:tc>
          <w:tcPr>
            <w:tcW w:w="360" w:type="dxa"/>
            <w:vMerge/>
          </w:tcPr>
          <w:p w14:paraId="2884A5A8" w14:textId="77777777" w:rsidR="00E81CAA" w:rsidRDefault="00E81CAA"/>
        </w:tc>
        <w:tc>
          <w:tcPr>
            <w:tcW w:w="360" w:type="dxa"/>
            <w:vMerge/>
          </w:tcPr>
          <w:p w14:paraId="03D3F062" w14:textId="77777777" w:rsidR="00E81CAA" w:rsidRDefault="00E81CAA"/>
        </w:tc>
        <w:tc>
          <w:tcPr>
            <w:tcW w:w="360" w:type="dxa"/>
          </w:tcPr>
          <w:p w14:paraId="74B9849D" w14:textId="77777777" w:rsidR="00E81CAA" w:rsidRDefault="00000000">
            <w:r>
              <w:t>Failed canister</w:t>
            </w:r>
          </w:p>
        </w:tc>
        <w:tc>
          <w:tcPr>
            <w:tcW w:w="360" w:type="dxa"/>
            <w:vMerge/>
          </w:tcPr>
          <w:p w14:paraId="0C2170E7" w14:textId="77777777" w:rsidR="00E81CAA" w:rsidRDefault="00E81CAA"/>
        </w:tc>
      </w:tr>
      <w:tr w:rsidR="00E81CAA" w14:paraId="0DE365A8" w14:textId="77777777">
        <w:tc>
          <w:tcPr>
            <w:tcW w:w="360" w:type="dxa"/>
            <w:vMerge w:val="restart"/>
          </w:tcPr>
          <w:p w14:paraId="45AB23BA" w14:textId="77777777" w:rsidR="00E81CAA" w:rsidRDefault="00000000">
            <w:r>
              <w:t>Temperature</w:t>
            </w:r>
          </w:p>
        </w:tc>
        <w:tc>
          <w:tcPr>
            <w:tcW w:w="360" w:type="dxa"/>
            <w:vMerge w:val="restart"/>
          </w:tcPr>
          <w:p w14:paraId="518679B3" w14:textId="77777777" w:rsidR="00E81CAA" w:rsidRDefault="00000000">
            <w:r>
              <w:br/>
            </w:r>
          </w:p>
        </w:tc>
        <w:tc>
          <w:tcPr>
            <w:tcW w:w="360" w:type="dxa"/>
          </w:tcPr>
          <w:p w14:paraId="2EF7ADC8" w14:textId="77777777" w:rsidR="00E81CAA" w:rsidRDefault="00000000">
            <w:r>
              <w:t>Intact canister</w:t>
            </w:r>
          </w:p>
        </w:tc>
        <w:tc>
          <w:tcPr>
            <w:tcW w:w="360" w:type="dxa"/>
            <w:vMerge w:val="restart"/>
          </w:tcPr>
          <w:p w14:paraId="6ED29EC1" w14:textId="77777777" w:rsidR="00E81CAA" w:rsidRDefault="00E81CAA"/>
        </w:tc>
        <w:tc>
          <w:tcPr>
            <w:tcW w:w="360" w:type="dxa"/>
            <w:vMerge w:val="restart"/>
          </w:tcPr>
          <w:p w14:paraId="21214ECC" w14:textId="77777777" w:rsidR="00E81CAA" w:rsidRDefault="00000000">
            <w:r>
              <w:br/>
            </w:r>
          </w:p>
        </w:tc>
        <w:tc>
          <w:tcPr>
            <w:tcW w:w="360" w:type="dxa"/>
          </w:tcPr>
          <w:p w14:paraId="15D8A52E" w14:textId="77777777" w:rsidR="00E81CAA" w:rsidRDefault="00000000">
            <w:r>
              <w:t>Intact canister</w:t>
            </w:r>
          </w:p>
        </w:tc>
        <w:tc>
          <w:tcPr>
            <w:tcW w:w="360" w:type="dxa"/>
            <w:vMerge w:val="restart"/>
          </w:tcPr>
          <w:p w14:paraId="33458A9D" w14:textId="77777777" w:rsidR="00E81CAA" w:rsidRDefault="00E81CAA"/>
        </w:tc>
      </w:tr>
      <w:tr w:rsidR="00E81CAA" w14:paraId="22E6FE26" w14:textId="77777777">
        <w:tc>
          <w:tcPr>
            <w:tcW w:w="360" w:type="dxa"/>
            <w:vMerge/>
          </w:tcPr>
          <w:p w14:paraId="67BF8F7B" w14:textId="77777777" w:rsidR="00E81CAA" w:rsidRDefault="00E81CAA"/>
        </w:tc>
        <w:tc>
          <w:tcPr>
            <w:tcW w:w="360" w:type="dxa"/>
            <w:vMerge/>
          </w:tcPr>
          <w:p w14:paraId="3AF05D64" w14:textId="77777777" w:rsidR="00E81CAA" w:rsidRDefault="00E81CAA"/>
        </w:tc>
        <w:tc>
          <w:tcPr>
            <w:tcW w:w="360" w:type="dxa"/>
          </w:tcPr>
          <w:p w14:paraId="323B9AE6" w14:textId="77777777" w:rsidR="00E81CAA" w:rsidRDefault="00000000">
            <w:r>
              <w:t>Failed canister</w:t>
            </w:r>
          </w:p>
        </w:tc>
        <w:tc>
          <w:tcPr>
            <w:tcW w:w="360" w:type="dxa"/>
            <w:vMerge/>
          </w:tcPr>
          <w:p w14:paraId="33B22DAA" w14:textId="77777777" w:rsidR="00E81CAA" w:rsidRDefault="00E81CAA"/>
        </w:tc>
        <w:tc>
          <w:tcPr>
            <w:tcW w:w="360" w:type="dxa"/>
            <w:vMerge/>
          </w:tcPr>
          <w:p w14:paraId="558EB0DE" w14:textId="77777777" w:rsidR="00E81CAA" w:rsidRDefault="00E81CAA"/>
        </w:tc>
        <w:tc>
          <w:tcPr>
            <w:tcW w:w="360" w:type="dxa"/>
          </w:tcPr>
          <w:p w14:paraId="5E2413E1" w14:textId="77777777" w:rsidR="00E81CAA" w:rsidRDefault="00000000">
            <w:r>
              <w:t>Failed canister</w:t>
            </w:r>
          </w:p>
        </w:tc>
        <w:tc>
          <w:tcPr>
            <w:tcW w:w="360" w:type="dxa"/>
            <w:vMerge/>
          </w:tcPr>
          <w:p w14:paraId="291B99C6" w14:textId="77777777" w:rsidR="00E81CAA" w:rsidRDefault="00E81CAA"/>
        </w:tc>
      </w:tr>
      <w:tr w:rsidR="00E81CAA" w14:paraId="32233BC1" w14:textId="77777777">
        <w:tc>
          <w:tcPr>
            <w:tcW w:w="360" w:type="dxa"/>
            <w:vMerge w:val="restart"/>
          </w:tcPr>
          <w:p w14:paraId="12B0BAA5" w14:textId="77777777" w:rsidR="00E81CAA" w:rsidRDefault="00000000">
            <w:r>
              <w:t>Hydrovariables (pressure and flow)</w:t>
            </w:r>
          </w:p>
        </w:tc>
        <w:tc>
          <w:tcPr>
            <w:tcW w:w="360" w:type="dxa"/>
            <w:vMerge w:val="restart"/>
          </w:tcPr>
          <w:p w14:paraId="20F50052" w14:textId="77777777" w:rsidR="00E81CAA" w:rsidRDefault="00000000">
            <w:r>
              <w:br/>
            </w:r>
          </w:p>
        </w:tc>
        <w:tc>
          <w:tcPr>
            <w:tcW w:w="360" w:type="dxa"/>
          </w:tcPr>
          <w:p w14:paraId="7219FBFD" w14:textId="77777777" w:rsidR="00E81CAA" w:rsidRDefault="00000000">
            <w:r>
              <w:t>Intact canister</w:t>
            </w:r>
          </w:p>
        </w:tc>
        <w:tc>
          <w:tcPr>
            <w:tcW w:w="360" w:type="dxa"/>
            <w:vMerge w:val="restart"/>
          </w:tcPr>
          <w:p w14:paraId="69E50D92" w14:textId="77777777" w:rsidR="00E81CAA" w:rsidRDefault="00E81CAA"/>
        </w:tc>
        <w:tc>
          <w:tcPr>
            <w:tcW w:w="360" w:type="dxa"/>
            <w:vMerge w:val="restart"/>
          </w:tcPr>
          <w:p w14:paraId="13469333" w14:textId="77777777" w:rsidR="00E81CAA" w:rsidRDefault="00000000">
            <w:r>
              <w:br/>
            </w:r>
          </w:p>
        </w:tc>
        <w:tc>
          <w:tcPr>
            <w:tcW w:w="360" w:type="dxa"/>
          </w:tcPr>
          <w:p w14:paraId="1589DA5B" w14:textId="77777777" w:rsidR="00E81CAA" w:rsidRDefault="00000000">
            <w:r>
              <w:t>Intact canister</w:t>
            </w:r>
          </w:p>
        </w:tc>
        <w:tc>
          <w:tcPr>
            <w:tcW w:w="360" w:type="dxa"/>
            <w:vMerge w:val="restart"/>
          </w:tcPr>
          <w:p w14:paraId="648A8BD4" w14:textId="77777777" w:rsidR="00E81CAA" w:rsidRDefault="00E81CAA"/>
        </w:tc>
      </w:tr>
      <w:tr w:rsidR="00E81CAA" w14:paraId="763E7C8F" w14:textId="77777777">
        <w:tc>
          <w:tcPr>
            <w:tcW w:w="360" w:type="dxa"/>
            <w:vMerge/>
          </w:tcPr>
          <w:p w14:paraId="0CB818A2" w14:textId="77777777" w:rsidR="00E81CAA" w:rsidRDefault="00E81CAA"/>
        </w:tc>
        <w:tc>
          <w:tcPr>
            <w:tcW w:w="360" w:type="dxa"/>
            <w:vMerge/>
          </w:tcPr>
          <w:p w14:paraId="0D95B733" w14:textId="77777777" w:rsidR="00E81CAA" w:rsidRDefault="00E81CAA"/>
        </w:tc>
        <w:tc>
          <w:tcPr>
            <w:tcW w:w="360" w:type="dxa"/>
          </w:tcPr>
          <w:p w14:paraId="43A1E9C8" w14:textId="77777777" w:rsidR="00E81CAA" w:rsidRDefault="00000000">
            <w:r>
              <w:t>Failed canister</w:t>
            </w:r>
          </w:p>
        </w:tc>
        <w:tc>
          <w:tcPr>
            <w:tcW w:w="360" w:type="dxa"/>
            <w:vMerge/>
          </w:tcPr>
          <w:p w14:paraId="359277B9" w14:textId="77777777" w:rsidR="00E81CAA" w:rsidRDefault="00E81CAA"/>
        </w:tc>
        <w:tc>
          <w:tcPr>
            <w:tcW w:w="360" w:type="dxa"/>
            <w:vMerge/>
          </w:tcPr>
          <w:p w14:paraId="4F07B46C" w14:textId="77777777" w:rsidR="00E81CAA" w:rsidRDefault="00E81CAA"/>
        </w:tc>
        <w:tc>
          <w:tcPr>
            <w:tcW w:w="360" w:type="dxa"/>
          </w:tcPr>
          <w:p w14:paraId="75A16042" w14:textId="77777777" w:rsidR="00E81CAA" w:rsidRDefault="00000000">
            <w:r>
              <w:t>Failed canister</w:t>
            </w:r>
          </w:p>
        </w:tc>
        <w:tc>
          <w:tcPr>
            <w:tcW w:w="360" w:type="dxa"/>
            <w:vMerge/>
          </w:tcPr>
          <w:p w14:paraId="4AF6B9B0" w14:textId="77777777" w:rsidR="00E81CAA" w:rsidRDefault="00E81CAA"/>
        </w:tc>
      </w:tr>
      <w:tr w:rsidR="00E81CAA" w14:paraId="113052E4" w14:textId="77777777">
        <w:tc>
          <w:tcPr>
            <w:tcW w:w="360" w:type="dxa"/>
            <w:vMerge w:val="restart"/>
          </w:tcPr>
          <w:p w14:paraId="563D822B" w14:textId="77777777" w:rsidR="00E81CAA" w:rsidRDefault="00000000">
            <w:r>
              <w:t>Fuel geometry</w:t>
            </w:r>
          </w:p>
        </w:tc>
        <w:tc>
          <w:tcPr>
            <w:tcW w:w="360" w:type="dxa"/>
            <w:vMerge w:val="restart"/>
          </w:tcPr>
          <w:p w14:paraId="10B78E28" w14:textId="77777777" w:rsidR="00E81CAA" w:rsidRDefault="00000000">
            <w:r>
              <w:br/>
            </w:r>
          </w:p>
        </w:tc>
        <w:tc>
          <w:tcPr>
            <w:tcW w:w="360" w:type="dxa"/>
          </w:tcPr>
          <w:p w14:paraId="6CD54289" w14:textId="77777777" w:rsidR="00E81CAA" w:rsidRDefault="00000000">
            <w:r>
              <w:t>Intact canister</w:t>
            </w:r>
          </w:p>
        </w:tc>
        <w:tc>
          <w:tcPr>
            <w:tcW w:w="360" w:type="dxa"/>
            <w:vMerge w:val="restart"/>
          </w:tcPr>
          <w:p w14:paraId="4C666FD7" w14:textId="77777777" w:rsidR="00E81CAA" w:rsidRDefault="00E81CAA"/>
        </w:tc>
        <w:tc>
          <w:tcPr>
            <w:tcW w:w="360" w:type="dxa"/>
            <w:vMerge w:val="restart"/>
          </w:tcPr>
          <w:p w14:paraId="10DD5E81" w14:textId="77777777" w:rsidR="00E81CAA" w:rsidRDefault="00000000">
            <w:r>
              <w:br/>
            </w:r>
          </w:p>
        </w:tc>
        <w:tc>
          <w:tcPr>
            <w:tcW w:w="360" w:type="dxa"/>
          </w:tcPr>
          <w:p w14:paraId="177F34B6" w14:textId="77777777" w:rsidR="00E81CAA" w:rsidRDefault="00000000">
            <w:r>
              <w:t>Intact canister</w:t>
            </w:r>
          </w:p>
        </w:tc>
        <w:tc>
          <w:tcPr>
            <w:tcW w:w="360" w:type="dxa"/>
            <w:vMerge w:val="restart"/>
          </w:tcPr>
          <w:p w14:paraId="0615E64A" w14:textId="77777777" w:rsidR="00E81CAA" w:rsidRDefault="00E81CAA"/>
        </w:tc>
      </w:tr>
      <w:tr w:rsidR="00E81CAA" w14:paraId="717E6F0A" w14:textId="77777777">
        <w:tc>
          <w:tcPr>
            <w:tcW w:w="360" w:type="dxa"/>
            <w:vMerge/>
          </w:tcPr>
          <w:p w14:paraId="05E8BC8A" w14:textId="77777777" w:rsidR="00E81CAA" w:rsidRDefault="00E81CAA"/>
        </w:tc>
        <w:tc>
          <w:tcPr>
            <w:tcW w:w="360" w:type="dxa"/>
            <w:vMerge/>
          </w:tcPr>
          <w:p w14:paraId="4C95A717" w14:textId="77777777" w:rsidR="00E81CAA" w:rsidRDefault="00E81CAA"/>
        </w:tc>
        <w:tc>
          <w:tcPr>
            <w:tcW w:w="360" w:type="dxa"/>
          </w:tcPr>
          <w:p w14:paraId="2437F699" w14:textId="77777777" w:rsidR="00E81CAA" w:rsidRDefault="00000000">
            <w:r>
              <w:t>Failed canister</w:t>
            </w:r>
          </w:p>
        </w:tc>
        <w:tc>
          <w:tcPr>
            <w:tcW w:w="360" w:type="dxa"/>
            <w:vMerge/>
          </w:tcPr>
          <w:p w14:paraId="11FC0BE0" w14:textId="77777777" w:rsidR="00E81CAA" w:rsidRDefault="00E81CAA"/>
        </w:tc>
        <w:tc>
          <w:tcPr>
            <w:tcW w:w="360" w:type="dxa"/>
            <w:vMerge/>
          </w:tcPr>
          <w:p w14:paraId="0D603E02" w14:textId="77777777" w:rsidR="00E81CAA" w:rsidRDefault="00E81CAA"/>
        </w:tc>
        <w:tc>
          <w:tcPr>
            <w:tcW w:w="360" w:type="dxa"/>
          </w:tcPr>
          <w:p w14:paraId="40379DF4" w14:textId="77777777" w:rsidR="00E81CAA" w:rsidRDefault="00000000">
            <w:r>
              <w:t>Failed canister</w:t>
            </w:r>
          </w:p>
        </w:tc>
        <w:tc>
          <w:tcPr>
            <w:tcW w:w="360" w:type="dxa"/>
            <w:vMerge/>
          </w:tcPr>
          <w:p w14:paraId="30B38191" w14:textId="77777777" w:rsidR="00E81CAA" w:rsidRDefault="00E81CAA"/>
        </w:tc>
      </w:tr>
      <w:tr w:rsidR="00E81CAA" w14:paraId="4856A944" w14:textId="77777777">
        <w:tc>
          <w:tcPr>
            <w:tcW w:w="360" w:type="dxa"/>
            <w:vMerge w:val="restart"/>
          </w:tcPr>
          <w:p w14:paraId="1A76CAE5" w14:textId="77777777" w:rsidR="00E81CAA" w:rsidRDefault="00000000">
            <w:r>
              <w:t>Mechanical stresses</w:t>
            </w:r>
          </w:p>
        </w:tc>
        <w:tc>
          <w:tcPr>
            <w:tcW w:w="360" w:type="dxa"/>
            <w:vMerge w:val="restart"/>
          </w:tcPr>
          <w:p w14:paraId="5A527B32" w14:textId="77777777" w:rsidR="00E81CAA" w:rsidRDefault="00000000">
            <w:r>
              <w:br/>
            </w:r>
          </w:p>
        </w:tc>
        <w:tc>
          <w:tcPr>
            <w:tcW w:w="360" w:type="dxa"/>
          </w:tcPr>
          <w:p w14:paraId="294D1C5C" w14:textId="77777777" w:rsidR="00E81CAA" w:rsidRDefault="00000000">
            <w:r>
              <w:t>Intact canister</w:t>
            </w:r>
          </w:p>
        </w:tc>
        <w:tc>
          <w:tcPr>
            <w:tcW w:w="360" w:type="dxa"/>
            <w:vMerge w:val="restart"/>
          </w:tcPr>
          <w:p w14:paraId="0E45BE2E" w14:textId="77777777" w:rsidR="00E81CAA" w:rsidRDefault="00E81CAA"/>
        </w:tc>
        <w:tc>
          <w:tcPr>
            <w:tcW w:w="360" w:type="dxa"/>
            <w:vMerge w:val="restart"/>
          </w:tcPr>
          <w:p w14:paraId="249DAC80" w14:textId="77777777" w:rsidR="00E81CAA" w:rsidRDefault="00000000">
            <w:r>
              <w:br/>
            </w:r>
          </w:p>
        </w:tc>
        <w:tc>
          <w:tcPr>
            <w:tcW w:w="360" w:type="dxa"/>
          </w:tcPr>
          <w:p w14:paraId="4FEF7068" w14:textId="77777777" w:rsidR="00E81CAA" w:rsidRDefault="00000000">
            <w:r>
              <w:t>Intact canister</w:t>
            </w:r>
          </w:p>
        </w:tc>
        <w:tc>
          <w:tcPr>
            <w:tcW w:w="360" w:type="dxa"/>
            <w:vMerge w:val="restart"/>
          </w:tcPr>
          <w:p w14:paraId="2FB831AE" w14:textId="77777777" w:rsidR="00E81CAA" w:rsidRDefault="00E81CAA"/>
        </w:tc>
      </w:tr>
      <w:tr w:rsidR="00E81CAA" w14:paraId="09CF8BC3" w14:textId="77777777">
        <w:tc>
          <w:tcPr>
            <w:tcW w:w="360" w:type="dxa"/>
            <w:vMerge/>
          </w:tcPr>
          <w:p w14:paraId="3FA8735D" w14:textId="77777777" w:rsidR="00E81CAA" w:rsidRDefault="00E81CAA"/>
        </w:tc>
        <w:tc>
          <w:tcPr>
            <w:tcW w:w="360" w:type="dxa"/>
            <w:vMerge/>
          </w:tcPr>
          <w:p w14:paraId="3C5E9293" w14:textId="77777777" w:rsidR="00E81CAA" w:rsidRDefault="00E81CAA"/>
        </w:tc>
        <w:tc>
          <w:tcPr>
            <w:tcW w:w="360" w:type="dxa"/>
          </w:tcPr>
          <w:p w14:paraId="1329D870" w14:textId="77777777" w:rsidR="00E81CAA" w:rsidRDefault="00000000">
            <w:r>
              <w:t>Failed canister</w:t>
            </w:r>
          </w:p>
        </w:tc>
        <w:tc>
          <w:tcPr>
            <w:tcW w:w="360" w:type="dxa"/>
            <w:vMerge/>
          </w:tcPr>
          <w:p w14:paraId="4760FBA8" w14:textId="77777777" w:rsidR="00E81CAA" w:rsidRDefault="00E81CAA"/>
        </w:tc>
        <w:tc>
          <w:tcPr>
            <w:tcW w:w="360" w:type="dxa"/>
            <w:vMerge/>
          </w:tcPr>
          <w:p w14:paraId="6EA333FF" w14:textId="77777777" w:rsidR="00E81CAA" w:rsidRDefault="00E81CAA"/>
        </w:tc>
        <w:tc>
          <w:tcPr>
            <w:tcW w:w="360" w:type="dxa"/>
          </w:tcPr>
          <w:p w14:paraId="060EA0EC" w14:textId="77777777" w:rsidR="00E81CAA" w:rsidRDefault="00000000">
            <w:r>
              <w:t>Failed canister</w:t>
            </w:r>
          </w:p>
        </w:tc>
        <w:tc>
          <w:tcPr>
            <w:tcW w:w="360" w:type="dxa"/>
            <w:vMerge/>
          </w:tcPr>
          <w:p w14:paraId="7A4024C5" w14:textId="77777777" w:rsidR="00E81CAA" w:rsidRDefault="00E81CAA"/>
        </w:tc>
      </w:tr>
      <w:tr w:rsidR="00E81CAA" w14:paraId="58C65AF0" w14:textId="77777777">
        <w:tc>
          <w:tcPr>
            <w:tcW w:w="360" w:type="dxa"/>
            <w:vMerge w:val="restart"/>
          </w:tcPr>
          <w:p w14:paraId="7A31646B" w14:textId="77777777" w:rsidR="00E81CAA" w:rsidRDefault="00000000">
            <w:r>
              <w:t>Radionuclide inventory</w:t>
            </w:r>
          </w:p>
        </w:tc>
        <w:tc>
          <w:tcPr>
            <w:tcW w:w="360" w:type="dxa"/>
            <w:vMerge w:val="restart"/>
          </w:tcPr>
          <w:p w14:paraId="53E65FFF" w14:textId="77777777" w:rsidR="00E81CAA" w:rsidRDefault="00000000">
            <w:r>
              <w:br/>
            </w:r>
          </w:p>
        </w:tc>
        <w:tc>
          <w:tcPr>
            <w:tcW w:w="360" w:type="dxa"/>
          </w:tcPr>
          <w:p w14:paraId="47FD8EAE" w14:textId="77777777" w:rsidR="00E81CAA" w:rsidRDefault="00000000">
            <w:r>
              <w:t>Intact canister</w:t>
            </w:r>
          </w:p>
        </w:tc>
        <w:tc>
          <w:tcPr>
            <w:tcW w:w="360" w:type="dxa"/>
            <w:vMerge w:val="restart"/>
          </w:tcPr>
          <w:p w14:paraId="65578944" w14:textId="77777777" w:rsidR="00E81CAA" w:rsidRDefault="00E81CAA"/>
        </w:tc>
        <w:tc>
          <w:tcPr>
            <w:tcW w:w="360" w:type="dxa"/>
            <w:vMerge w:val="restart"/>
          </w:tcPr>
          <w:p w14:paraId="6A39F0A8" w14:textId="77777777" w:rsidR="00E81CAA" w:rsidRDefault="00000000">
            <w:r>
              <w:br/>
            </w:r>
          </w:p>
        </w:tc>
        <w:tc>
          <w:tcPr>
            <w:tcW w:w="360" w:type="dxa"/>
          </w:tcPr>
          <w:p w14:paraId="4BD26001" w14:textId="77777777" w:rsidR="00E81CAA" w:rsidRDefault="00000000">
            <w:r>
              <w:t>Intact canister</w:t>
            </w:r>
          </w:p>
        </w:tc>
        <w:tc>
          <w:tcPr>
            <w:tcW w:w="360" w:type="dxa"/>
            <w:vMerge w:val="restart"/>
          </w:tcPr>
          <w:p w14:paraId="60B9F3AF" w14:textId="77777777" w:rsidR="00E81CAA" w:rsidRDefault="00E81CAA"/>
        </w:tc>
      </w:tr>
      <w:tr w:rsidR="00E81CAA" w14:paraId="0E7759AD" w14:textId="77777777">
        <w:tc>
          <w:tcPr>
            <w:tcW w:w="360" w:type="dxa"/>
            <w:vMerge/>
          </w:tcPr>
          <w:p w14:paraId="4C9B8546" w14:textId="77777777" w:rsidR="00E81CAA" w:rsidRDefault="00E81CAA"/>
        </w:tc>
        <w:tc>
          <w:tcPr>
            <w:tcW w:w="360" w:type="dxa"/>
            <w:vMerge/>
          </w:tcPr>
          <w:p w14:paraId="0554B157" w14:textId="77777777" w:rsidR="00E81CAA" w:rsidRDefault="00E81CAA"/>
        </w:tc>
        <w:tc>
          <w:tcPr>
            <w:tcW w:w="360" w:type="dxa"/>
          </w:tcPr>
          <w:p w14:paraId="1D240118" w14:textId="77777777" w:rsidR="00E81CAA" w:rsidRDefault="00000000">
            <w:r>
              <w:t>Failed canister</w:t>
            </w:r>
          </w:p>
        </w:tc>
        <w:tc>
          <w:tcPr>
            <w:tcW w:w="360" w:type="dxa"/>
            <w:vMerge/>
          </w:tcPr>
          <w:p w14:paraId="094AA8D3" w14:textId="77777777" w:rsidR="00E81CAA" w:rsidRDefault="00E81CAA"/>
        </w:tc>
        <w:tc>
          <w:tcPr>
            <w:tcW w:w="360" w:type="dxa"/>
            <w:vMerge/>
          </w:tcPr>
          <w:p w14:paraId="103B557C" w14:textId="77777777" w:rsidR="00E81CAA" w:rsidRDefault="00E81CAA"/>
        </w:tc>
        <w:tc>
          <w:tcPr>
            <w:tcW w:w="360" w:type="dxa"/>
          </w:tcPr>
          <w:p w14:paraId="4F4B3DAD" w14:textId="77777777" w:rsidR="00E81CAA" w:rsidRDefault="00000000">
            <w:r>
              <w:t>Failed canister</w:t>
            </w:r>
          </w:p>
        </w:tc>
        <w:tc>
          <w:tcPr>
            <w:tcW w:w="360" w:type="dxa"/>
            <w:vMerge/>
          </w:tcPr>
          <w:p w14:paraId="148A0891" w14:textId="77777777" w:rsidR="00E81CAA" w:rsidRDefault="00E81CAA"/>
        </w:tc>
      </w:tr>
      <w:tr w:rsidR="00E81CAA" w14:paraId="5D660B86" w14:textId="77777777">
        <w:tc>
          <w:tcPr>
            <w:tcW w:w="360" w:type="dxa"/>
            <w:vMerge w:val="restart"/>
          </w:tcPr>
          <w:p w14:paraId="13B801C4" w14:textId="77777777" w:rsidR="00E81CAA" w:rsidRDefault="00000000">
            <w:r>
              <w:t>Material composition</w:t>
            </w:r>
          </w:p>
        </w:tc>
        <w:tc>
          <w:tcPr>
            <w:tcW w:w="360" w:type="dxa"/>
            <w:vMerge w:val="restart"/>
          </w:tcPr>
          <w:p w14:paraId="15286D5C" w14:textId="77777777" w:rsidR="00E81CAA" w:rsidRDefault="00000000">
            <w:r>
              <w:br/>
            </w:r>
          </w:p>
        </w:tc>
        <w:tc>
          <w:tcPr>
            <w:tcW w:w="360" w:type="dxa"/>
          </w:tcPr>
          <w:p w14:paraId="4AF81BE4" w14:textId="77777777" w:rsidR="00E81CAA" w:rsidRDefault="00000000">
            <w:r>
              <w:t>Intact canister</w:t>
            </w:r>
          </w:p>
        </w:tc>
        <w:tc>
          <w:tcPr>
            <w:tcW w:w="360" w:type="dxa"/>
            <w:vMerge w:val="restart"/>
          </w:tcPr>
          <w:p w14:paraId="2B52DFE2" w14:textId="77777777" w:rsidR="00E81CAA" w:rsidRDefault="00E81CAA"/>
        </w:tc>
        <w:tc>
          <w:tcPr>
            <w:tcW w:w="360" w:type="dxa"/>
            <w:vMerge w:val="restart"/>
          </w:tcPr>
          <w:p w14:paraId="2563A3B7" w14:textId="77777777" w:rsidR="00E81CAA" w:rsidRDefault="00000000">
            <w:r>
              <w:br/>
            </w:r>
          </w:p>
        </w:tc>
        <w:tc>
          <w:tcPr>
            <w:tcW w:w="360" w:type="dxa"/>
          </w:tcPr>
          <w:p w14:paraId="7A8C694F" w14:textId="77777777" w:rsidR="00E81CAA" w:rsidRDefault="00000000">
            <w:r>
              <w:t>Intact canister</w:t>
            </w:r>
          </w:p>
        </w:tc>
        <w:tc>
          <w:tcPr>
            <w:tcW w:w="360" w:type="dxa"/>
            <w:vMerge w:val="restart"/>
          </w:tcPr>
          <w:p w14:paraId="77B106FD" w14:textId="77777777" w:rsidR="00E81CAA" w:rsidRDefault="00E81CAA"/>
        </w:tc>
      </w:tr>
      <w:tr w:rsidR="00E81CAA" w14:paraId="02C6458E" w14:textId="77777777">
        <w:tc>
          <w:tcPr>
            <w:tcW w:w="360" w:type="dxa"/>
            <w:vMerge/>
          </w:tcPr>
          <w:p w14:paraId="2ED4F803" w14:textId="77777777" w:rsidR="00E81CAA" w:rsidRDefault="00E81CAA"/>
        </w:tc>
        <w:tc>
          <w:tcPr>
            <w:tcW w:w="360" w:type="dxa"/>
            <w:vMerge/>
          </w:tcPr>
          <w:p w14:paraId="3B3B46E2" w14:textId="77777777" w:rsidR="00E81CAA" w:rsidRDefault="00E81CAA"/>
        </w:tc>
        <w:tc>
          <w:tcPr>
            <w:tcW w:w="360" w:type="dxa"/>
          </w:tcPr>
          <w:p w14:paraId="6C1B23FD" w14:textId="77777777" w:rsidR="00E81CAA" w:rsidRDefault="00000000">
            <w:r>
              <w:t>Failed canister</w:t>
            </w:r>
          </w:p>
        </w:tc>
        <w:tc>
          <w:tcPr>
            <w:tcW w:w="360" w:type="dxa"/>
            <w:vMerge/>
          </w:tcPr>
          <w:p w14:paraId="6840A395" w14:textId="77777777" w:rsidR="00E81CAA" w:rsidRDefault="00E81CAA"/>
        </w:tc>
        <w:tc>
          <w:tcPr>
            <w:tcW w:w="360" w:type="dxa"/>
            <w:vMerge/>
          </w:tcPr>
          <w:p w14:paraId="12D082F1" w14:textId="77777777" w:rsidR="00E81CAA" w:rsidRDefault="00E81CAA"/>
        </w:tc>
        <w:tc>
          <w:tcPr>
            <w:tcW w:w="360" w:type="dxa"/>
          </w:tcPr>
          <w:p w14:paraId="643C1C09" w14:textId="77777777" w:rsidR="00E81CAA" w:rsidRDefault="00000000">
            <w:r>
              <w:t>Failed canister</w:t>
            </w:r>
          </w:p>
        </w:tc>
        <w:tc>
          <w:tcPr>
            <w:tcW w:w="360" w:type="dxa"/>
            <w:vMerge/>
          </w:tcPr>
          <w:p w14:paraId="710C5FDB" w14:textId="77777777" w:rsidR="00E81CAA" w:rsidRDefault="00E81CAA"/>
        </w:tc>
      </w:tr>
      <w:tr w:rsidR="00E81CAA" w14:paraId="416A600B" w14:textId="77777777">
        <w:tc>
          <w:tcPr>
            <w:tcW w:w="360" w:type="dxa"/>
            <w:vMerge w:val="restart"/>
          </w:tcPr>
          <w:p w14:paraId="0B6708C5" w14:textId="77777777" w:rsidR="00E81CAA" w:rsidRDefault="00000000">
            <w:r>
              <w:t>Water composition</w:t>
            </w:r>
          </w:p>
        </w:tc>
        <w:tc>
          <w:tcPr>
            <w:tcW w:w="360" w:type="dxa"/>
            <w:vMerge w:val="restart"/>
          </w:tcPr>
          <w:p w14:paraId="0AC8192E" w14:textId="77777777" w:rsidR="00E81CAA" w:rsidRDefault="00000000">
            <w:r>
              <w:br/>
            </w:r>
          </w:p>
        </w:tc>
        <w:tc>
          <w:tcPr>
            <w:tcW w:w="360" w:type="dxa"/>
          </w:tcPr>
          <w:p w14:paraId="397AB93E" w14:textId="77777777" w:rsidR="00E81CAA" w:rsidRDefault="00000000">
            <w:r>
              <w:t>Intact canister</w:t>
            </w:r>
          </w:p>
        </w:tc>
        <w:tc>
          <w:tcPr>
            <w:tcW w:w="360" w:type="dxa"/>
            <w:vMerge w:val="restart"/>
          </w:tcPr>
          <w:p w14:paraId="34214B4E" w14:textId="77777777" w:rsidR="00E81CAA" w:rsidRDefault="00E81CAA"/>
        </w:tc>
        <w:tc>
          <w:tcPr>
            <w:tcW w:w="360" w:type="dxa"/>
            <w:vMerge w:val="restart"/>
          </w:tcPr>
          <w:p w14:paraId="7C52C2BA" w14:textId="77777777" w:rsidR="00E81CAA" w:rsidRDefault="00000000">
            <w:r>
              <w:br/>
            </w:r>
          </w:p>
        </w:tc>
        <w:tc>
          <w:tcPr>
            <w:tcW w:w="360" w:type="dxa"/>
          </w:tcPr>
          <w:p w14:paraId="0E056025" w14:textId="77777777" w:rsidR="00E81CAA" w:rsidRDefault="00000000">
            <w:r>
              <w:t>Intact canister</w:t>
            </w:r>
          </w:p>
        </w:tc>
        <w:tc>
          <w:tcPr>
            <w:tcW w:w="360" w:type="dxa"/>
            <w:vMerge w:val="restart"/>
          </w:tcPr>
          <w:p w14:paraId="7F46279B" w14:textId="77777777" w:rsidR="00E81CAA" w:rsidRDefault="00E81CAA"/>
        </w:tc>
      </w:tr>
      <w:tr w:rsidR="00E81CAA" w14:paraId="22C7F66B" w14:textId="77777777">
        <w:tc>
          <w:tcPr>
            <w:tcW w:w="360" w:type="dxa"/>
            <w:vMerge/>
          </w:tcPr>
          <w:p w14:paraId="28F34DDB" w14:textId="77777777" w:rsidR="00E81CAA" w:rsidRDefault="00E81CAA"/>
        </w:tc>
        <w:tc>
          <w:tcPr>
            <w:tcW w:w="360" w:type="dxa"/>
            <w:vMerge/>
          </w:tcPr>
          <w:p w14:paraId="18FE8574" w14:textId="77777777" w:rsidR="00E81CAA" w:rsidRDefault="00E81CAA"/>
        </w:tc>
        <w:tc>
          <w:tcPr>
            <w:tcW w:w="360" w:type="dxa"/>
          </w:tcPr>
          <w:p w14:paraId="77528423" w14:textId="77777777" w:rsidR="00E81CAA" w:rsidRDefault="00000000">
            <w:r>
              <w:t>Failed canister</w:t>
            </w:r>
          </w:p>
        </w:tc>
        <w:tc>
          <w:tcPr>
            <w:tcW w:w="360" w:type="dxa"/>
            <w:vMerge/>
          </w:tcPr>
          <w:p w14:paraId="33A41A1E" w14:textId="77777777" w:rsidR="00E81CAA" w:rsidRDefault="00E81CAA"/>
        </w:tc>
        <w:tc>
          <w:tcPr>
            <w:tcW w:w="360" w:type="dxa"/>
            <w:vMerge/>
          </w:tcPr>
          <w:p w14:paraId="398ABDDA" w14:textId="77777777" w:rsidR="00E81CAA" w:rsidRDefault="00E81CAA"/>
        </w:tc>
        <w:tc>
          <w:tcPr>
            <w:tcW w:w="360" w:type="dxa"/>
          </w:tcPr>
          <w:p w14:paraId="1AA21C94" w14:textId="77777777" w:rsidR="00E81CAA" w:rsidRDefault="00000000">
            <w:r>
              <w:t>Failed canister</w:t>
            </w:r>
          </w:p>
        </w:tc>
        <w:tc>
          <w:tcPr>
            <w:tcW w:w="360" w:type="dxa"/>
            <w:vMerge/>
          </w:tcPr>
          <w:p w14:paraId="582F1F13" w14:textId="77777777" w:rsidR="00E81CAA" w:rsidRDefault="00E81CAA"/>
        </w:tc>
      </w:tr>
      <w:tr w:rsidR="00E81CAA" w14:paraId="62433AFC" w14:textId="77777777">
        <w:tc>
          <w:tcPr>
            <w:tcW w:w="360" w:type="dxa"/>
            <w:vMerge w:val="restart"/>
          </w:tcPr>
          <w:p w14:paraId="6C452A87" w14:textId="77777777" w:rsidR="00E81CAA" w:rsidRDefault="00000000">
            <w:r>
              <w:t>Gas composition</w:t>
            </w:r>
          </w:p>
        </w:tc>
        <w:tc>
          <w:tcPr>
            <w:tcW w:w="360" w:type="dxa"/>
            <w:vMerge w:val="restart"/>
          </w:tcPr>
          <w:p w14:paraId="347D7E12" w14:textId="77777777" w:rsidR="00E81CAA" w:rsidRDefault="00000000">
            <w:r>
              <w:br/>
            </w:r>
          </w:p>
        </w:tc>
        <w:tc>
          <w:tcPr>
            <w:tcW w:w="360" w:type="dxa"/>
          </w:tcPr>
          <w:p w14:paraId="4D5A4A49" w14:textId="77777777" w:rsidR="00E81CAA" w:rsidRDefault="00000000">
            <w:r>
              <w:t>Intact canister</w:t>
            </w:r>
          </w:p>
        </w:tc>
        <w:tc>
          <w:tcPr>
            <w:tcW w:w="360" w:type="dxa"/>
            <w:vMerge w:val="restart"/>
          </w:tcPr>
          <w:p w14:paraId="1BE0B2E1" w14:textId="77777777" w:rsidR="00E81CAA" w:rsidRDefault="00E81CAA"/>
        </w:tc>
        <w:tc>
          <w:tcPr>
            <w:tcW w:w="360" w:type="dxa"/>
            <w:vMerge w:val="restart"/>
          </w:tcPr>
          <w:p w14:paraId="163B2BD8" w14:textId="77777777" w:rsidR="00E81CAA" w:rsidRDefault="00000000">
            <w:r>
              <w:br/>
            </w:r>
          </w:p>
        </w:tc>
        <w:tc>
          <w:tcPr>
            <w:tcW w:w="360" w:type="dxa"/>
          </w:tcPr>
          <w:p w14:paraId="770DC998" w14:textId="77777777" w:rsidR="00E81CAA" w:rsidRDefault="00000000">
            <w:r>
              <w:t>Intact canister</w:t>
            </w:r>
          </w:p>
        </w:tc>
        <w:tc>
          <w:tcPr>
            <w:tcW w:w="360" w:type="dxa"/>
            <w:vMerge w:val="restart"/>
          </w:tcPr>
          <w:p w14:paraId="66FBBB09" w14:textId="77777777" w:rsidR="00E81CAA" w:rsidRDefault="00E81CAA"/>
        </w:tc>
      </w:tr>
      <w:tr w:rsidR="00E81CAA" w14:paraId="3740DCEA" w14:textId="77777777">
        <w:tc>
          <w:tcPr>
            <w:tcW w:w="360" w:type="dxa"/>
            <w:vMerge/>
          </w:tcPr>
          <w:p w14:paraId="483AB2E8" w14:textId="77777777" w:rsidR="00E81CAA" w:rsidRDefault="00E81CAA"/>
        </w:tc>
        <w:tc>
          <w:tcPr>
            <w:tcW w:w="360" w:type="dxa"/>
            <w:vMerge/>
          </w:tcPr>
          <w:p w14:paraId="0EEE5490" w14:textId="77777777" w:rsidR="00E81CAA" w:rsidRDefault="00E81CAA"/>
        </w:tc>
        <w:tc>
          <w:tcPr>
            <w:tcW w:w="360" w:type="dxa"/>
          </w:tcPr>
          <w:p w14:paraId="682EC977" w14:textId="77777777" w:rsidR="00E81CAA" w:rsidRDefault="00000000">
            <w:r>
              <w:t>Failed canister</w:t>
            </w:r>
          </w:p>
        </w:tc>
        <w:tc>
          <w:tcPr>
            <w:tcW w:w="360" w:type="dxa"/>
            <w:vMerge/>
          </w:tcPr>
          <w:p w14:paraId="65F3BA10" w14:textId="77777777" w:rsidR="00E81CAA" w:rsidRDefault="00E81CAA"/>
        </w:tc>
        <w:tc>
          <w:tcPr>
            <w:tcW w:w="360" w:type="dxa"/>
            <w:vMerge/>
          </w:tcPr>
          <w:p w14:paraId="5235DDDD" w14:textId="77777777" w:rsidR="00E81CAA" w:rsidRDefault="00E81CAA"/>
        </w:tc>
        <w:tc>
          <w:tcPr>
            <w:tcW w:w="360" w:type="dxa"/>
          </w:tcPr>
          <w:p w14:paraId="778D5042" w14:textId="77777777" w:rsidR="00E81CAA" w:rsidRDefault="00000000">
            <w:r>
              <w:t>Failed canister</w:t>
            </w:r>
          </w:p>
        </w:tc>
        <w:tc>
          <w:tcPr>
            <w:tcW w:w="360" w:type="dxa"/>
            <w:vMerge/>
          </w:tcPr>
          <w:p w14:paraId="034CE02D" w14:textId="77777777" w:rsidR="00E81CAA" w:rsidRDefault="00E81CAA"/>
        </w:tc>
      </w:tr>
    </w:tbl>
    <w:p w14:paraId="396437DC" w14:textId="77777777" w:rsidR="00F53459" w:rsidRDefault="00F53459" w:rsidP="00F53459">
      <w:pPr>
        <w:pStyle w:val="Heading4"/>
        <w:rPr>
          <w:lang w:val="en-GB"/>
        </w:rPr>
      </w:pPr>
      <w:r>
        <w:rPr>
          <w:lang w:val="en-GB"/>
        </w:rPr>
        <w:t xml:space="preserve">Natural and anthropogenic analogues </w:t>
      </w:r>
    </w:p>
    <w:p w14:paraId="54BFC4AB" w14:textId="77777777" w:rsidR="00F53459" w:rsidRDefault="00F53459" w:rsidP="00F53459">
      <w:pPr>
        <w:pStyle w:val="BodyText"/>
        <w:rPr>
          <w:lang w:val="en-GB"/>
        </w:rPr>
      </w:pPr>
      <w:r>
        <w:rPr>
          <w:lang w:val="en-GB"/>
        </w:rPr>
        <w:t xml:space="preserve">Text </w:t>
      </w:r>
    </w:p>
    <w:p w14:paraId="5BE8B47A" w14:textId="77777777" w:rsidR="00F53459" w:rsidRDefault="00F53459" w:rsidP="00F53459">
      <w:pPr>
        <w:pStyle w:val="Heading4"/>
        <w:rPr>
          <w:lang w:val="en-GB"/>
        </w:rPr>
      </w:pPr>
      <w:r>
        <w:rPr>
          <w:lang w:val="en-GB"/>
        </w:rPr>
        <w:t>Boundary conditions</w:t>
      </w:r>
    </w:p>
    <w:p w14:paraId="09609CCB" w14:textId="77777777" w:rsidR="00F53459" w:rsidRDefault="00F53459" w:rsidP="00F53459">
      <w:pPr>
        <w:pStyle w:val="BodyText"/>
        <w:rPr>
          <w:lang w:val="en-GB"/>
        </w:rPr>
      </w:pPr>
      <w:r>
        <w:rPr>
          <w:lang w:val="en-GB"/>
        </w:rPr>
        <w:t>Text</w:t>
      </w:r>
    </w:p>
    <w:p w14:paraId="5A6BBD82" w14:textId="77777777" w:rsidR="00F53459" w:rsidRDefault="00F53459" w:rsidP="00F53459">
      <w:pPr>
        <w:pStyle w:val="Heading4"/>
        <w:rPr>
          <w:lang w:val="en-GB"/>
        </w:rPr>
      </w:pPr>
      <w:r>
        <w:rPr>
          <w:lang w:val="en-GB"/>
        </w:rPr>
        <w:t>Model and experimental studies</w:t>
      </w:r>
    </w:p>
    <w:p w14:paraId="7252130B" w14:textId="77777777" w:rsidR="00F53459" w:rsidRDefault="00F53459" w:rsidP="00F53459">
      <w:pPr>
        <w:pStyle w:val="BodyText"/>
        <w:rPr>
          <w:lang w:val="en-GB"/>
        </w:rPr>
      </w:pPr>
      <w:r>
        <w:rPr>
          <w:lang w:val="en-GB"/>
        </w:rPr>
        <w:t xml:space="preserve">Text </w:t>
      </w:r>
    </w:p>
    <w:p w14:paraId="51B17FA3" w14:textId="77777777" w:rsidR="00F53459" w:rsidRDefault="00F53459" w:rsidP="00F53459">
      <w:pPr>
        <w:pStyle w:val="Heading4"/>
        <w:rPr>
          <w:lang w:val="en-GB"/>
        </w:rPr>
      </w:pPr>
      <w:r>
        <w:rPr>
          <w:lang w:val="en-GB"/>
        </w:rPr>
        <w:t>Time perspective</w:t>
      </w:r>
    </w:p>
    <w:p w14:paraId="217A66C2" w14:textId="77777777" w:rsidR="00F53459" w:rsidRDefault="00F53459" w:rsidP="00F53459">
      <w:pPr>
        <w:pStyle w:val="BodyText"/>
        <w:rPr>
          <w:lang w:val="en-GB"/>
        </w:rPr>
      </w:pPr>
      <w:r>
        <w:rPr>
          <w:lang w:val="en-GB"/>
        </w:rPr>
        <w:t>Text</w:t>
      </w:r>
    </w:p>
    <w:p w14:paraId="6FC4F272" w14:textId="77777777" w:rsidR="00F53459" w:rsidRDefault="00F53459" w:rsidP="00F53459">
      <w:pPr>
        <w:pStyle w:val="Heading4"/>
        <w:rPr>
          <w:lang w:val="en-GB"/>
        </w:rPr>
      </w:pPr>
      <w:r>
        <w:rPr>
          <w:lang w:val="en-GB"/>
        </w:rPr>
        <w:lastRenderedPageBreak/>
        <w:t>Impact on safety functions</w:t>
      </w:r>
    </w:p>
    <w:p w14:paraId="7195F4AD" w14:textId="77777777" w:rsidR="00F53459" w:rsidRDefault="00F53459" w:rsidP="00F53459">
      <w:pPr>
        <w:pStyle w:val="BodyText"/>
        <w:rPr>
          <w:lang w:val="en-GB"/>
        </w:rPr>
      </w:pPr>
      <w:r>
        <w:rPr>
          <w:lang w:val="en-GB"/>
        </w:rPr>
        <w:t>Text</w:t>
      </w:r>
    </w:p>
    <w:p w14:paraId="20D87507" w14:textId="77777777" w:rsidR="00F53459" w:rsidRDefault="00F53459" w:rsidP="00F53459">
      <w:pPr>
        <w:pStyle w:val="Heading4"/>
        <w:rPr>
          <w:lang w:val="en-GB"/>
        </w:rPr>
      </w:pPr>
      <w:r>
        <w:rPr>
          <w:lang w:val="en-GB"/>
        </w:rPr>
        <w:t xml:space="preserve">Handling of the process in the assessments of post-closure safety </w:t>
      </w:r>
    </w:p>
    <w:p w14:paraId="2B0E61D7" w14:textId="77777777" w:rsidR="00F53459" w:rsidRDefault="00F53459" w:rsidP="00F53459">
      <w:pPr>
        <w:pStyle w:val="BodyText"/>
        <w:rPr>
          <w:lang w:val="en-GB"/>
        </w:rPr>
      </w:pPr>
      <w:r>
        <w:rPr>
          <w:lang w:val="en-GB"/>
        </w:rPr>
        <w:t xml:space="preserve">Text </w:t>
      </w:r>
    </w:p>
    <w:p w14:paraId="61CC35D7" w14:textId="77777777" w:rsidR="00F53459" w:rsidRDefault="00F53459" w:rsidP="00F53459">
      <w:pPr>
        <w:pStyle w:val="Heading5"/>
        <w:rPr>
          <w:lang w:val="en-GB"/>
        </w:rPr>
      </w:pPr>
      <w:r>
        <w:rPr>
          <w:lang w:val="en-GB"/>
        </w:rPr>
        <w:t>Handling in the FSAR</w:t>
      </w:r>
    </w:p>
    <w:p w14:paraId="723A76E8" w14:textId="77777777" w:rsidR="00F53459" w:rsidRDefault="00F53459" w:rsidP="00F53459">
      <w:pPr>
        <w:pStyle w:val="BodyText"/>
        <w:rPr>
          <w:lang w:val="en-GB"/>
        </w:rPr>
      </w:pPr>
      <w:r>
        <w:rPr>
          <w:lang w:val="en-GB"/>
        </w:rPr>
        <w:t>Text</w:t>
      </w:r>
    </w:p>
    <w:p w14:paraId="47F0A182" w14:textId="77777777" w:rsidR="00F53459" w:rsidRDefault="00F53459" w:rsidP="00F53459">
      <w:pPr>
        <w:pStyle w:val="Heading5"/>
        <w:rPr>
          <w:lang w:val="en-GB"/>
        </w:rPr>
      </w:pPr>
      <w:r>
        <w:rPr>
          <w:lang w:val="en-GB"/>
        </w:rPr>
        <w:t>Changes since the PSAR</w:t>
      </w:r>
    </w:p>
    <w:p w14:paraId="7570E28C" w14:textId="77777777" w:rsidR="00F53459" w:rsidRDefault="00F53459" w:rsidP="00F53459">
      <w:pPr>
        <w:pStyle w:val="BodyText"/>
        <w:rPr>
          <w:lang w:val="en-GB"/>
        </w:rPr>
      </w:pPr>
      <w:r>
        <w:rPr>
          <w:lang w:val="en-GB"/>
        </w:rPr>
        <w:t xml:space="preserve">Text  </w:t>
      </w:r>
    </w:p>
    <w:p w14:paraId="06B00B66" w14:textId="77777777" w:rsidR="00F53459" w:rsidRDefault="00F53459" w:rsidP="00F53459">
      <w:pPr>
        <w:pStyle w:val="Heading4"/>
        <w:rPr>
          <w:lang w:val="en-GB"/>
        </w:rPr>
      </w:pPr>
      <w:r>
        <w:rPr>
          <w:lang w:val="en-GB"/>
        </w:rPr>
        <w:t>Handling of uncertainties in the FSAR</w:t>
      </w:r>
    </w:p>
    <w:p w14:paraId="4FD53CC0" w14:textId="77777777" w:rsidR="00374F0F" w:rsidRDefault="00374F0F" w:rsidP="009D4896">
      <w:pPr>
        <w:pStyle w:val="BodyText"/>
        <w:rPr>
          <w:lang w:val="en-GB"/>
        </w:rPr>
      </w:pPr>
    </w:p>
    <w:p w14:paraId="428878A0" w14:textId="77777777" w:rsidR="00374F0F" w:rsidRDefault="00374F0F" w:rsidP="00374F0F">
      <w:pPr>
        <w:pStyle w:val="Heading3"/>
        <w:rPr>
          <w:lang w:val="en-GB"/>
        </w:rPr>
      </w:pPr>
      <w:bookmarkStart w:id="386" w:name="_Toc195186591"/>
      <w:r w:rsidRPr="00374F0F">
        <w:rPr>
          <w:lang w:val="en-GB"/>
        </w:rPr>
        <w:t>Chemical alteration of the fuel matrix</w:t>
      </w:r>
      <w:bookmarkEnd w:id="386"/>
    </w:p>
    <w:p w14:paraId="2AB20952" w14:textId="77777777" w:rsidR="00F53459" w:rsidRDefault="00F53459" w:rsidP="00F53459">
      <w:pPr>
        <w:pStyle w:val="BodyText"/>
        <w:rPr>
          <w:lang w:val="en-GB"/>
        </w:rPr>
      </w:pPr>
      <w:r>
        <w:rPr>
          <w:lang w:val="en-GB"/>
        </w:rPr>
        <w:t>#text with structure in chapter 1</w:t>
      </w:r>
    </w:p>
    <w:p w14:paraId="0B1C4A49" w14:textId="77777777" w:rsidR="00F53459" w:rsidRPr="00E64471" w:rsidRDefault="00F53459" w:rsidP="00F53459">
      <w:pPr>
        <w:pStyle w:val="Heading4"/>
        <w:rPr>
          <w:lang w:val="en-GB"/>
        </w:rPr>
      </w:pPr>
      <w:r>
        <w:rPr>
          <w:lang w:val="en-GB"/>
        </w:rPr>
        <w:t>Description</w:t>
      </w:r>
    </w:p>
    <w:p w14:paraId="575A8E89" w14:textId="77777777" w:rsidR="00F53459" w:rsidRDefault="00F53459" w:rsidP="00F53459">
      <w:pPr>
        <w:pStyle w:val="BodyText"/>
        <w:rPr>
          <w:lang w:val="en-GB"/>
        </w:rPr>
      </w:pPr>
      <w:r>
        <w:t xml:space="preserve">The process of altering the fuel matrix to other stable minerals depending on the chemical conditions. For reducing conditions the main relevant mineral is coffinite, a uranium silicate. The identification of stable, potentially solubility controlling minerals require thermodynamic modelling </w:t>
      </w:r>
    </w:p>
    <w:p w14:paraId="481B0A91" w14:textId="77777777" w:rsidR="00F53459" w:rsidRDefault="00F53459" w:rsidP="00F53459">
      <w:pPr>
        <w:pStyle w:val="Heading4"/>
        <w:rPr>
          <w:lang w:val="en-GB"/>
        </w:rPr>
      </w:pPr>
      <w:r>
        <w:rPr>
          <w:lang w:val="en-GB"/>
        </w:rPr>
        <w:t>Dependencies between processes and variables</w:t>
      </w:r>
    </w:p>
    <w:p w14:paraId="50712CA0" w14:textId="77777777" w:rsidR="00F53459" w:rsidRDefault="00F53459" w:rsidP="00F53459">
      <w:pPr>
        <w:pStyle w:val="BodyText"/>
        <w:rPr>
          <w:lang w:val="en-GB"/>
        </w:rPr>
      </w:pPr>
      <w:r>
        <w:rPr>
          <w:lang w:val="en-GB"/>
        </w:rPr>
        <w:t xml:space="preserve">Text </w:t>
      </w:r>
    </w:p>
    <w:tbl>
      <w:tblPr>
        <w:tblStyle w:val="TableGrid"/>
        <w:tblW w:w="9071" w:type="dxa"/>
        <w:tblLayout w:type="fixed"/>
        <w:tblLook w:val="04A0" w:firstRow="1" w:lastRow="0" w:firstColumn="1" w:lastColumn="0" w:noHBand="0" w:noVBand="1"/>
      </w:tblPr>
      <w:tblGrid>
        <w:gridCol w:w="1295"/>
        <w:gridCol w:w="1296"/>
        <w:gridCol w:w="1296"/>
        <w:gridCol w:w="1296"/>
        <w:gridCol w:w="1296"/>
        <w:gridCol w:w="1296"/>
        <w:gridCol w:w="1296"/>
      </w:tblGrid>
      <w:tr w:rsidR="00E81CAA" w14:paraId="4FF90014" w14:textId="77777777">
        <w:tc>
          <w:tcPr>
            <w:tcW w:w="360" w:type="dxa"/>
            <w:vMerge w:val="restart"/>
          </w:tcPr>
          <w:p w14:paraId="4E67CA30" w14:textId="77777777" w:rsidR="00E81CAA" w:rsidRDefault="00000000">
            <w:r>
              <w:rPr>
                <w:b/>
              </w:rPr>
              <w:t>Variable</w:t>
            </w:r>
          </w:p>
        </w:tc>
        <w:tc>
          <w:tcPr>
            <w:tcW w:w="1080" w:type="dxa"/>
            <w:gridSpan w:val="3"/>
          </w:tcPr>
          <w:p w14:paraId="7EC4615C" w14:textId="77777777" w:rsidR="00E81CAA" w:rsidRDefault="00000000">
            <w:r>
              <w:rPr>
                <w:b/>
              </w:rPr>
              <w:t>Variable influence on process</w:t>
            </w:r>
          </w:p>
        </w:tc>
        <w:tc>
          <w:tcPr>
            <w:tcW w:w="1080" w:type="dxa"/>
            <w:gridSpan w:val="3"/>
          </w:tcPr>
          <w:p w14:paraId="4ED80307" w14:textId="77777777" w:rsidR="00E81CAA" w:rsidRDefault="00000000">
            <w:r>
              <w:rPr>
                <w:b/>
              </w:rPr>
              <w:t>Process influence on variables</w:t>
            </w:r>
          </w:p>
        </w:tc>
      </w:tr>
      <w:tr w:rsidR="00E81CAA" w14:paraId="318F1FC8" w14:textId="77777777">
        <w:tc>
          <w:tcPr>
            <w:tcW w:w="360" w:type="dxa"/>
            <w:vMerge/>
          </w:tcPr>
          <w:p w14:paraId="1E84E59F" w14:textId="77777777" w:rsidR="00E81CAA" w:rsidRDefault="00E81CAA"/>
        </w:tc>
        <w:tc>
          <w:tcPr>
            <w:tcW w:w="360" w:type="dxa"/>
          </w:tcPr>
          <w:p w14:paraId="6B69BCE1" w14:textId="77777777" w:rsidR="00E81CAA" w:rsidRDefault="00000000">
            <w:r>
              <w:rPr>
                <w:b/>
              </w:rPr>
              <w:t>Influence present? (Yes/No Description)</w:t>
            </w:r>
          </w:p>
        </w:tc>
        <w:tc>
          <w:tcPr>
            <w:tcW w:w="360" w:type="dxa"/>
          </w:tcPr>
          <w:p w14:paraId="528005D0" w14:textId="77777777" w:rsidR="00E81CAA" w:rsidRDefault="00000000">
            <w:r>
              <w:rPr>
                <w:b/>
              </w:rPr>
              <w:t>Time period/Climate domain</w:t>
            </w:r>
          </w:p>
        </w:tc>
        <w:tc>
          <w:tcPr>
            <w:tcW w:w="360" w:type="dxa"/>
          </w:tcPr>
          <w:p w14:paraId="146BE2FE" w14:textId="77777777" w:rsidR="00E81CAA" w:rsidRDefault="00000000">
            <w:r>
              <w:rPr>
                <w:b/>
              </w:rPr>
              <w:t>Handling of influence (How/If not - Why)</w:t>
            </w:r>
          </w:p>
        </w:tc>
        <w:tc>
          <w:tcPr>
            <w:tcW w:w="360" w:type="dxa"/>
          </w:tcPr>
          <w:p w14:paraId="09EFE95E" w14:textId="77777777" w:rsidR="00E81CAA" w:rsidRDefault="00000000">
            <w:r>
              <w:rPr>
                <w:b/>
              </w:rPr>
              <w:t>Influence present? (Yes/No Description)</w:t>
            </w:r>
          </w:p>
        </w:tc>
        <w:tc>
          <w:tcPr>
            <w:tcW w:w="360" w:type="dxa"/>
          </w:tcPr>
          <w:p w14:paraId="53D86C60" w14:textId="77777777" w:rsidR="00E81CAA" w:rsidRDefault="00000000">
            <w:r>
              <w:rPr>
                <w:b/>
              </w:rPr>
              <w:t>Time period/Climate domain</w:t>
            </w:r>
          </w:p>
        </w:tc>
        <w:tc>
          <w:tcPr>
            <w:tcW w:w="360" w:type="dxa"/>
          </w:tcPr>
          <w:p w14:paraId="30C285AE" w14:textId="77777777" w:rsidR="00E81CAA" w:rsidRDefault="00000000">
            <w:r>
              <w:rPr>
                <w:b/>
              </w:rPr>
              <w:t>Handling of influence (How/If not - Why)</w:t>
            </w:r>
          </w:p>
        </w:tc>
      </w:tr>
      <w:tr w:rsidR="00E81CAA" w14:paraId="28661C47" w14:textId="77777777">
        <w:tc>
          <w:tcPr>
            <w:tcW w:w="360" w:type="dxa"/>
            <w:vMerge w:val="restart"/>
          </w:tcPr>
          <w:p w14:paraId="5AC2FEA4" w14:textId="77777777" w:rsidR="00E81CAA" w:rsidRDefault="00000000">
            <w:r>
              <w:t>Radiation intensity</w:t>
            </w:r>
          </w:p>
        </w:tc>
        <w:tc>
          <w:tcPr>
            <w:tcW w:w="360" w:type="dxa"/>
            <w:vMerge w:val="restart"/>
          </w:tcPr>
          <w:p w14:paraId="05AFC242" w14:textId="77777777" w:rsidR="00E81CAA" w:rsidRDefault="00000000">
            <w:r>
              <w:br/>
            </w:r>
          </w:p>
        </w:tc>
        <w:tc>
          <w:tcPr>
            <w:tcW w:w="360" w:type="dxa"/>
          </w:tcPr>
          <w:p w14:paraId="42BC07F0" w14:textId="77777777" w:rsidR="00E81CAA" w:rsidRDefault="00000000">
            <w:r>
              <w:t>Intact canister</w:t>
            </w:r>
          </w:p>
        </w:tc>
        <w:tc>
          <w:tcPr>
            <w:tcW w:w="360" w:type="dxa"/>
            <w:vMerge w:val="restart"/>
          </w:tcPr>
          <w:p w14:paraId="4289513D" w14:textId="77777777" w:rsidR="00E81CAA" w:rsidRDefault="00E81CAA"/>
        </w:tc>
        <w:tc>
          <w:tcPr>
            <w:tcW w:w="360" w:type="dxa"/>
            <w:vMerge w:val="restart"/>
          </w:tcPr>
          <w:p w14:paraId="28FE5CD7" w14:textId="77777777" w:rsidR="00E81CAA" w:rsidRDefault="00000000">
            <w:r>
              <w:br/>
            </w:r>
          </w:p>
        </w:tc>
        <w:tc>
          <w:tcPr>
            <w:tcW w:w="360" w:type="dxa"/>
          </w:tcPr>
          <w:p w14:paraId="413C691D" w14:textId="77777777" w:rsidR="00E81CAA" w:rsidRDefault="00000000">
            <w:r>
              <w:t>Intact canister</w:t>
            </w:r>
          </w:p>
        </w:tc>
        <w:tc>
          <w:tcPr>
            <w:tcW w:w="360" w:type="dxa"/>
            <w:vMerge w:val="restart"/>
          </w:tcPr>
          <w:p w14:paraId="4599628A" w14:textId="77777777" w:rsidR="00E81CAA" w:rsidRDefault="00E81CAA"/>
        </w:tc>
      </w:tr>
      <w:tr w:rsidR="00E81CAA" w14:paraId="0CF41BAA" w14:textId="77777777">
        <w:tc>
          <w:tcPr>
            <w:tcW w:w="360" w:type="dxa"/>
            <w:vMerge/>
          </w:tcPr>
          <w:p w14:paraId="7057A8F4" w14:textId="77777777" w:rsidR="00E81CAA" w:rsidRDefault="00E81CAA"/>
        </w:tc>
        <w:tc>
          <w:tcPr>
            <w:tcW w:w="360" w:type="dxa"/>
            <w:vMerge/>
          </w:tcPr>
          <w:p w14:paraId="6DF99EAF" w14:textId="77777777" w:rsidR="00E81CAA" w:rsidRDefault="00E81CAA"/>
        </w:tc>
        <w:tc>
          <w:tcPr>
            <w:tcW w:w="360" w:type="dxa"/>
          </w:tcPr>
          <w:p w14:paraId="1C499E21" w14:textId="77777777" w:rsidR="00E81CAA" w:rsidRDefault="00000000">
            <w:r>
              <w:t>Failed canister</w:t>
            </w:r>
          </w:p>
        </w:tc>
        <w:tc>
          <w:tcPr>
            <w:tcW w:w="360" w:type="dxa"/>
            <w:vMerge/>
          </w:tcPr>
          <w:p w14:paraId="4F4429E2" w14:textId="77777777" w:rsidR="00E81CAA" w:rsidRDefault="00E81CAA"/>
        </w:tc>
        <w:tc>
          <w:tcPr>
            <w:tcW w:w="360" w:type="dxa"/>
            <w:vMerge/>
          </w:tcPr>
          <w:p w14:paraId="0507B166" w14:textId="77777777" w:rsidR="00E81CAA" w:rsidRDefault="00E81CAA"/>
        </w:tc>
        <w:tc>
          <w:tcPr>
            <w:tcW w:w="360" w:type="dxa"/>
          </w:tcPr>
          <w:p w14:paraId="132D57EB" w14:textId="77777777" w:rsidR="00E81CAA" w:rsidRDefault="00000000">
            <w:r>
              <w:t>Failed canister</w:t>
            </w:r>
          </w:p>
        </w:tc>
        <w:tc>
          <w:tcPr>
            <w:tcW w:w="360" w:type="dxa"/>
            <w:vMerge/>
          </w:tcPr>
          <w:p w14:paraId="4D929F3F" w14:textId="77777777" w:rsidR="00E81CAA" w:rsidRDefault="00E81CAA"/>
        </w:tc>
      </w:tr>
      <w:tr w:rsidR="00E81CAA" w14:paraId="7E454CCB" w14:textId="77777777">
        <w:tc>
          <w:tcPr>
            <w:tcW w:w="360" w:type="dxa"/>
            <w:vMerge w:val="restart"/>
          </w:tcPr>
          <w:p w14:paraId="0BD61231" w14:textId="77777777" w:rsidR="00E81CAA" w:rsidRDefault="00000000">
            <w:r>
              <w:t>Temperature</w:t>
            </w:r>
          </w:p>
        </w:tc>
        <w:tc>
          <w:tcPr>
            <w:tcW w:w="360" w:type="dxa"/>
            <w:vMerge w:val="restart"/>
          </w:tcPr>
          <w:p w14:paraId="2E849594" w14:textId="77777777" w:rsidR="00E81CAA" w:rsidRDefault="00000000">
            <w:r>
              <w:br/>
            </w:r>
          </w:p>
        </w:tc>
        <w:tc>
          <w:tcPr>
            <w:tcW w:w="360" w:type="dxa"/>
          </w:tcPr>
          <w:p w14:paraId="2F6B15F3" w14:textId="77777777" w:rsidR="00E81CAA" w:rsidRDefault="00000000">
            <w:r>
              <w:t>Intact canister</w:t>
            </w:r>
          </w:p>
        </w:tc>
        <w:tc>
          <w:tcPr>
            <w:tcW w:w="360" w:type="dxa"/>
            <w:vMerge w:val="restart"/>
          </w:tcPr>
          <w:p w14:paraId="3A35D42F" w14:textId="77777777" w:rsidR="00E81CAA" w:rsidRDefault="00E81CAA"/>
        </w:tc>
        <w:tc>
          <w:tcPr>
            <w:tcW w:w="360" w:type="dxa"/>
            <w:vMerge w:val="restart"/>
          </w:tcPr>
          <w:p w14:paraId="3E19DECC" w14:textId="77777777" w:rsidR="00E81CAA" w:rsidRDefault="00000000">
            <w:r>
              <w:br/>
            </w:r>
          </w:p>
        </w:tc>
        <w:tc>
          <w:tcPr>
            <w:tcW w:w="360" w:type="dxa"/>
          </w:tcPr>
          <w:p w14:paraId="01851C25" w14:textId="77777777" w:rsidR="00E81CAA" w:rsidRDefault="00000000">
            <w:r>
              <w:t>Intact canister</w:t>
            </w:r>
          </w:p>
        </w:tc>
        <w:tc>
          <w:tcPr>
            <w:tcW w:w="360" w:type="dxa"/>
            <w:vMerge w:val="restart"/>
          </w:tcPr>
          <w:p w14:paraId="6A95575C" w14:textId="77777777" w:rsidR="00E81CAA" w:rsidRDefault="00E81CAA"/>
        </w:tc>
      </w:tr>
      <w:tr w:rsidR="00E81CAA" w14:paraId="5443B2BA" w14:textId="77777777">
        <w:tc>
          <w:tcPr>
            <w:tcW w:w="360" w:type="dxa"/>
            <w:vMerge/>
          </w:tcPr>
          <w:p w14:paraId="43A01463" w14:textId="77777777" w:rsidR="00E81CAA" w:rsidRDefault="00E81CAA"/>
        </w:tc>
        <w:tc>
          <w:tcPr>
            <w:tcW w:w="360" w:type="dxa"/>
            <w:vMerge/>
          </w:tcPr>
          <w:p w14:paraId="6F3AF18E" w14:textId="77777777" w:rsidR="00E81CAA" w:rsidRDefault="00E81CAA"/>
        </w:tc>
        <w:tc>
          <w:tcPr>
            <w:tcW w:w="360" w:type="dxa"/>
          </w:tcPr>
          <w:p w14:paraId="4351BB63" w14:textId="77777777" w:rsidR="00E81CAA" w:rsidRDefault="00000000">
            <w:r>
              <w:t>Failed canister</w:t>
            </w:r>
          </w:p>
        </w:tc>
        <w:tc>
          <w:tcPr>
            <w:tcW w:w="360" w:type="dxa"/>
            <w:vMerge/>
          </w:tcPr>
          <w:p w14:paraId="318EA6E6" w14:textId="77777777" w:rsidR="00E81CAA" w:rsidRDefault="00E81CAA"/>
        </w:tc>
        <w:tc>
          <w:tcPr>
            <w:tcW w:w="360" w:type="dxa"/>
            <w:vMerge/>
          </w:tcPr>
          <w:p w14:paraId="48A5888A" w14:textId="77777777" w:rsidR="00E81CAA" w:rsidRDefault="00E81CAA"/>
        </w:tc>
        <w:tc>
          <w:tcPr>
            <w:tcW w:w="360" w:type="dxa"/>
          </w:tcPr>
          <w:p w14:paraId="1173FED0" w14:textId="77777777" w:rsidR="00E81CAA" w:rsidRDefault="00000000">
            <w:r>
              <w:t>Failed canister</w:t>
            </w:r>
          </w:p>
        </w:tc>
        <w:tc>
          <w:tcPr>
            <w:tcW w:w="360" w:type="dxa"/>
            <w:vMerge/>
          </w:tcPr>
          <w:p w14:paraId="2A031B86" w14:textId="77777777" w:rsidR="00E81CAA" w:rsidRDefault="00E81CAA"/>
        </w:tc>
      </w:tr>
      <w:tr w:rsidR="00E81CAA" w14:paraId="61DAFA20" w14:textId="77777777">
        <w:tc>
          <w:tcPr>
            <w:tcW w:w="360" w:type="dxa"/>
            <w:vMerge w:val="restart"/>
          </w:tcPr>
          <w:p w14:paraId="442C7B9C" w14:textId="77777777" w:rsidR="00E81CAA" w:rsidRDefault="00000000">
            <w:r>
              <w:t>Hydrovariables (pressure and flow)</w:t>
            </w:r>
          </w:p>
        </w:tc>
        <w:tc>
          <w:tcPr>
            <w:tcW w:w="360" w:type="dxa"/>
            <w:vMerge w:val="restart"/>
          </w:tcPr>
          <w:p w14:paraId="798EFB0A" w14:textId="77777777" w:rsidR="00E81CAA" w:rsidRDefault="00000000">
            <w:r>
              <w:br/>
            </w:r>
          </w:p>
        </w:tc>
        <w:tc>
          <w:tcPr>
            <w:tcW w:w="360" w:type="dxa"/>
          </w:tcPr>
          <w:p w14:paraId="7D41B9FF" w14:textId="77777777" w:rsidR="00E81CAA" w:rsidRDefault="00000000">
            <w:r>
              <w:t>Intact canister</w:t>
            </w:r>
          </w:p>
        </w:tc>
        <w:tc>
          <w:tcPr>
            <w:tcW w:w="360" w:type="dxa"/>
            <w:vMerge w:val="restart"/>
          </w:tcPr>
          <w:p w14:paraId="5D896625" w14:textId="77777777" w:rsidR="00E81CAA" w:rsidRDefault="00E81CAA"/>
        </w:tc>
        <w:tc>
          <w:tcPr>
            <w:tcW w:w="360" w:type="dxa"/>
            <w:vMerge w:val="restart"/>
          </w:tcPr>
          <w:p w14:paraId="7B2072AD" w14:textId="77777777" w:rsidR="00E81CAA" w:rsidRDefault="00000000">
            <w:r>
              <w:br/>
            </w:r>
          </w:p>
        </w:tc>
        <w:tc>
          <w:tcPr>
            <w:tcW w:w="360" w:type="dxa"/>
          </w:tcPr>
          <w:p w14:paraId="26DC63DD" w14:textId="77777777" w:rsidR="00E81CAA" w:rsidRDefault="00000000">
            <w:r>
              <w:t>Intact canister</w:t>
            </w:r>
          </w:p>
        </w:tc>
        <w:tc>
          <w:tcPr>
            <w:tcW w:w="360" w:type="dxa"/>
            <w:vMerge w:val="restart"/>
          </w:tcPr>
          <w:p w14:paraId="6FEFE96D" w14:textId="77777777" w:rsidR="00E81CAA" w:rsidRDefault="00E81CAA"/>
        </w:tc>
      </w:tr>
      <w:tr w:rsidR="00E81CAA" w14:paraId="7B7FBD03" w14:textId="77777777">
        <w:tc>
          <w:tcPr>
            <w:tcW w:w="360" w:type="dxa"/>
            <w:vMerge/>
          </w:tcPr>
          <w:p w14:paraId="28BA7D76" w14:textId="77777777" w:rsidR="00E81CAA" w:rsidRDefault="00E81CAA"/>
        </w:tc>
        <w:tc>
          <w:tcPr>
            <w:tcW w:w="360" w:type="dxa"/>
            <w:vMerge/>
          </w:tcPr>
          <w:p w14:paraId="156BD78F" w14:textId="77777777" w:rsidR="00E81CAA" w:rsidRDefault="00E81CAA"/>
        </w:tc>
        <w:tc>
          <w:tcPr>
            <w:tcW w:w="360" w:type="dxa"/>
          </w:tcPr>
          <w:p w14:paraId="65394B8F" w14:textId="77777777" w:rsidR="00E81CAA" w:rsidRDefault="00000000">
            <w:r>
              <w:t>Failed canister</w:t>
            </w:r>
          </w:p>
        </w:tc>
        <w:tc>
          <w:tcPr>
            <w:tcW w:w="360" w:type="dxa"/>
            <w:vMerge/>
          </w:tcPr>
          <w:p w14:paraId="62149925" w14:textId="77777777" w:rsidR="00E81CAA" w:rsidRDefault="00E81CAA"/>
        </w:tc>
        <w:tc>
          <w:tcPr>
            <w:tcW w:w="360" w:type="dxa"/>
            <w:vMerge/>
          </w:tcPr>
          <w:p w14:paraId="4B44055F" w14:textId="77777777" w:rsidR="00E81CAA" w:rsidRDefault="00E81CAA"/>
        </w:tc>
        <w:tc>
          <w:tcPr>
            <w:tcW w:w="360" w:type="dxa"/>
          </w:tcPr>
          <w:p w14:paraId="0B8EDAB1" w14:textId="77777777" w:rsidR="00E81CAA" w:rsidRDefault="00000000">
            <w:r>
              <w:t>Failed canister</w:t>
            </w:r>
          </w:p>
        </w:tc>
        <w:tc>
          <w:tcPr>
            <w:tcW w:w="360" w:type="dxa"/>
            <w:vMerge/>
          </w:tcPr>
          <w:p w14:paraId="02686F3A" w14:textId="77777777" w:rsidR="00E81CAA" w:rsidRDefault="00E81CAA"/>
        </w:tc>
      </w:tr>
      <w:tr w:rsidR="00E81CAA" w14:paraId="74AD8D1C" w14:textId="77777777">
        <w:tc>
          <w:tcPr>
            <w:tcW w:w="360" w:type="dxa"/>
            <w:vMerge w:val="restart"/>
          </w:tcPr>
          <w:p w14:paraId="6E831E17" w14:textId="77777777" w:rsidR="00E81CAA" w:rsidRDefault="00000000">
            <w:r>
              <w:t>Fuel geometry</w:t>
            </w:r>
          </w:p>
        </w:tc>
        <w:tc>
          <w:tcPr>
            <w:tcW w:w="360" w:type="dxa"/>
            <w:vMerge w:val="restart"/>
          </w:tcPr>
          <w:p w14:paraId="37264ED1" w14:textId="77777777" w:rsidR="00E81CAA" w:rsidRDefault="00000000">
            <w:r>
              <w:br/>
            </w:r>
          </w:p>
        </w:tc>
        <w:tc>
          <w:tcPr>
            <w:tcW w:w="360" w:type="dxa"/>
          </w:tcPr>
          <w:p w14:paraId="53AA8882" w14:textId="77777777" w:rsidR="00E81CAA" w:rsidRDefault="00000000">
            <w:r>
              <w:t>Intact canister</w:t>
            </w:r>
          </w:p>
        </w:tc>
        <w:tc>
          <w:tcPr>
            <w:tcW w:w="360" w:type="dxa"/>
            <w:vMerge w:val="restart"/>
          </w:tcPr>
          <w:p w14:paraId="5043C23C" w14:textId="77777777" w:rsidR="00E81CAA" w:rsidRDefault="00E81CAA"/>
        </w:tc>
        <w:tc>
          <w:tcPr>
            <w:tcW w:w="360" w:type="dxa"/>
            <w:vMerge w:val="restart"/>
          </w:tcPr>
          <w:p w14:paraId="527F5DEC" w14:textId="77777777" w:rsidR="00E81CAA" w:rsidRDefault="00000000">
            <w:r>
              <w:br/>
            </w:r>
          </w:p>
        </w:tc>
        <w:tc>
          <w:tcPr>
            <w:tcW w:w="360" w:type="dxa"/>
          </w:tcPr>
          <w:p w14:paraId="7B4316AD" w14:textId="77777777" w:rsidR="00E81CAA" w:rsidRDefault="00000000">
            <w:r>
              <w:t>Intact canister</w:t>
            </w:r>
          </w:p>
        </w:tc>
        <w:tc>
          <w:tcPr>
            <w:tcW w:w="360" w:type="dxa"/>
            <w:vMerge w:val="restart"/>
          </w:tcPr>
          <w:p w14:paraId="57C9D2EC" w14:textId="77777777" w:rsidR="00E81CAA" w:rsidRDefault="00E81CAA"/>
        </w:tc>
      </w:tr>
      <w:tr w:rsidR="00E81CAA" w14:paraId="1F490943" w14:textId="77777777">
        <w:tc>
          <w:tcPr>
            <w:tcW w:w="360" w:type="dxa"/>
            <w:vMerge/>
          </w:tcPr>
          <w:p w14:paraId="410B6229" w14:textId="77777777" w:rsidR="00E81CAA" w:rsidRDefault="00E81CAA"/>
        </w:tc>
        <w:tc>
          <w:tcPr>
            <w:tcW w:w="360" w:type="dxa"/>
            <w:vMerge/>
          </w:tcPr>
          <w:p w14:paraId="6CC18374" w14:textId="77777777" w:rsidR="00E81CAA" w:rsidRDefault="00E81CAA"/>
        </w:tc>
        <w:tc>
          <w:tcPr>
            <w:tcW w:w="360" w:type="dxa"/>
          </w:tcPr>
          <w:p w14:paraId="56DCDAB2" w14:textId="77777777" w:rsidR="00E81CAA" w:rsidRDefault="00000000">
            <w:r>
              <w:t>Failed canister</w:t>
            </w:r>
          </w:p>
        </w:tc>
        <w:tc>
          <w:tcPr>
            <w:tcW w:w="360" w:type="dxa"/>
            <w:vMerge/>
          </w:tcPr>
          <w:p w14:paraId="71BECBAF" w14:textId="77777777" w:rsidR="00E81CAA" w:rsidRDefault="00E81CAA"/>
        </w:tc>
        <w:tc>
          <w:tcPr>
            <w:tcW w:w="360" w:type="dxa"/>
            <w:vMerge/>
          </w:tcPr>
          <w:p w14:paraId="3F98DD6E" w14:textId="77777777" w:rsidR="00E81CAA" w:rsidRDefault="00E81CAA"/>
        </w:tc>
        <w:tc>
          <w:tcPr>
            <w:tcW w:w="360" w:type="dxa"/>
          </w:tcPr>
          <w:p w14:paraId="66738B51" w14:textId="77777777" w:rsidR="00E81CAA" w:rsidRDefault="00000000">
            <w:r>
              <w:t>Failed canister</w:t>
            </w:r>
          </w:p>
        </w:tc>
        <w:tc>
          <w:tcPr>
            <w:tcW w:w="360" w:type="dxa"/>
            <w:vMerge/>
          </w:tcPr>
          <w:p w14:paraId="79B491C4" w14:textId="77777777" w:rsidR="00E81CAA" w:rsidRDefault="00E81CAA"/>
        </w:tc>
      </w:tr>
      <w:tr w:rsidR="00E81CAA" w14:paraId="2FE127A0" w14:textId="77777777">
        <w:tc>
          <w:tcPr>
            <w:tcW w:w="360" w:type="dxa"/>
            <w:vMerge w:val="restart"/>
          </w:tcPr>
          <w:p w14:paraId="4FF508F6" w14:textId="77777777" w:rsidR="00E81CAA" w:rsidRDefault="00000000">
            <w:r>
              <w:t>Mechanical stresses</w:t>
            </w:r>
          </w:p>
        </w:tc>
        <w:tc>
          <w:tcPr>
            <w:tcW w:w="360" w:type="dxa"/>
            <w:vMerge w:val="restart"/>
          </w:tcPr>
          <w:p w14:paraId="066592FF" w14:textId="77777777" w:rsidR="00E81CAA" w:rsidRDefault="00000000">
            <w:r>
              <w:br/>
            </w:r>
          </w:p>
        </w:tc>
        <w:tc>
          <w:tcPr>
            <w:tcW w:w="360" w:type="dxa"/>
          </w:tcPr>
          <w:p w14:paraId="01C4FB03" w14:textId="77777777" w:rsidR="00E81CAA" w:rsidRDefault="00000000">
            <w:r>
              <w:t>Intact canister</w:t>
            </w:r>
          </w:p>
        </w:tc>
        <w:tc>
          <w:tcPr>
            <w:tcW w:w="360" w:type="dxa"/>
            <w:vMerge w:val="restart"/>
          </w:tcPr>
          <w:p w14:paraId="7CDE424E" w14:textId="77777777" w:rsidR="00E81CAA" w:rsidRDefault="00E81CAA"/>
        </w:tc>
        <w:tc>
          <w:tcPr>
            <w:tcW w:w="360" w:type="dxa"/>
            <w:vMerge w:val="restart"/>
          </w:tcPr>
          <w:p w14:paraId="75A2AE95" w14:textId="77777777" w:rsidR="00E81CAA" w:rsidRDefault="00000000">
            <w:r>
              <w:br/>
            </w:r>
          </w:p>
        </w:tc>
        <w:tc>
          <w:tcPr>
            <w:tcW w:w="360" w:type="dxa"/>
          </w:tcPr>
          <w:p w14:paraId="7D1091D2" w14:textId="77777777" w:rsidR="00E81CAA" w:rsidRDefault="00000000">
            <w:r>
              <w:t>Intact canister</w:t>
            </w:r>
          </w:p>
        </w:tc>
        <w:tc>
          <w:tcPr>
            <w:tcW w:w="360" w:type="dxa"/>
            <w:vMerge w:val="restart"/>
          </w:tcPr>
          <w:p w14:paraId="7FB723B1" w14:textId="77777777" w:rsidR="00E81CAA" w:rsidRDefault="00E81CAA"/>
        </w:tc>
      </w:tr>
      <w:tr w:rsidR="00E81CAA" w14:paraId="29566053" w14:textId="77777777">
        <w:tc>
          <w:tcPr>
            <w:tcW w:w="360" w:type="dxa"/>
            <w:vMerge/>
          </w:tcPr>
          <w:p w14:paraId="6BB9F55F" w14:textId="77777777" w:rsidR="00E81CAA" w:rsidRDefault="00E81CAA"/>
        </w:tc>
        <w:tc>
          <w:tcPr>
            <w:tcW w:w="360" w:type="dxa"/>
            <w:vMerge/>
          </w:tcPr>
          <w:p w14:paraId="58072BF4" w14:textId="77777777" w:rsidR="00E81CAA" w:rsidRDefault="00E81CAA"/>
        </w:tc>
        <w:tc>
          <w:tcPr>
            <w:tcW w:w="360" w:type="dxa"/>
          </w:tcPr>
          <w:p w14:paraId="262E25F4" w14:textId="77777777" w:rsidR="00E81CAA" w:rsidRDefault="00000000">
            <w:r>
              <w:t>Failed canister</w:t>
            </w:r>
          </w:p>
        </w:tc>
        <w:tc>
          <w:tcPr>
            <w:tcW w:w="360" w:type="dxa"/>
            <w:vMerge/>
          </w:tcPr>
          <w:p w14:paraId="5372D436" w14:textId="77777777" w:rsidR="00E81CAA" w:rsidRDefault="00E81CAA"/>
        </w:tc>
        <w:tc>
          <w:tcPr>
            <w:tcW w:w="360" w:type="dxa"/>
            <w:vMerge/>
          </w:tcPr>
          <w:p w14:paraId="7743FBE6" w14:textId="77777777" w:rsidR="00E81CAA" w:rsidRDefault="00E81CAA"/>
        </w:tc>
        <w:tc>
          <w:tcPr>
            <w:tcW w:w="360" w:type="dxa"/>
          </w:tcPr>
          <w:p w14:paraId="0623900F" w14:textId="77777777" w:rsidR="00E81CAA" w:rsidRDefault="00000000">
            <w:r>
              <w:t>Failed canister</w:t>
            </w:r>
          </w:p>
        </w:tc>
        <w:tc>
          <w:tcPr>
            <w:tcW w:w="360" w:type="dxa"/>
            <w:vMerge/>
          </w:tcPr>
          <w:p w14:paraId="1D5A3956" w14:textId="77777777" w:rsidR="00E81CAA" w:rsidRDefault="00E81CAA"/>
        </w:tc>
      </w:tr>
      <w:tr w:rsidR="00E81CAA" w14:paraId="03F67D8D" w14:textId="77777777">
        <w:tc>
          <w:tcPr>
            <w:tcW w:w="360" w:type="dxa"/>
            <w:vMerge w:val="restart"/>
          </w:tcPr>
          <w:p w14:paraId="71BA1FF3" w14:textId="77777777" w:rsidR="00E81CAA" w:rsidRDefault="00000000">
            <w:r>
              <w:t>Radionuclide inventory</w:t>
            </w:r>
          </w:p>
        </w:tc>
        <w:tc>
          <w:tcPr>
            <w:tcW w:w="360" w:type="dxa"/>
            <w:vMerge w:val="restart"/>
          </w:tcPr>
          <w:p w14:paraId="0C689847" w14:textId="77777777" w:rsidR="00E81CAA" w:rsidRDefault="00000000">
            <w:r>
              <w:br/>
            </w:r>
          </w:p>
        </w:tc>
        <w:tc>
          <w:tcPr>
            <w:tcW w:w="360" w:type="dxa"/>
          </w:tcPr>
          <w:p w14:paraId="23A69DF5" w14:textId="77777777" w:rsidR="00E81CAA" w:rsidRDefault="00000000">
            <w:r>
              <w:t>Intact canister</w:t>
            </w:r>
          </w:p>
        </w:tc>
        <w:tc>
          <w:tcPr>
            <w:tcW w:w="360" w:type="dxa"/>
            <w:vMerge w:val="restart"/>
          </w:tcPr>
          <w:p w14:paraId="4A068264" w14:textId="77777777" w:rsidR="00E81CAA" w:rsidRDefault="00E81CAA"/>
        </w:tc>
        <w:tc>
          <w:tcPr>
            <w:tcW w:w="360" w:type="dxa"/>
            <w:vMerge w:val="restart"/>
          </w:tcPr>
          <w:p w14:paraId="76C50D9E" w14:textId="77777777" w:rsidR="00E81CAA" w:rsidRDefault="00000000">
            <w:r>
              <w:br/>
            </w:r>
          </w:p>
        </w:tc>
        <w:tc>
          <w:tcPr>
            <w:tcW w:w="360" w:type="dxa"/>
          </w:tcPr>
          <w:p w14:paraId="00A857B2" w14:textId="77777777" w:rsidR="00E81CAA" w:rsidRDefault="00000000">
            <w:r>
              <w:t>Intact canister</w:t>
            </w:r>
          </w:p>
        </w:tc>
        <w:tc>
          <w:tcPr>
            <w:tcW w:w="360" w:type="dxa"/>
            <w:vMerge w:val="restart"/>
          </w:tcPr>
          <w:p w14:paraId="5538ED5A" w14:textId="77777777" w:rsidR="00E81CAA" w:rsidRDefault="00E81CAA"/>
        </w:tc>
      </w:tr>
      <w:tr w:rsidR="00E81CAA" w14:paraId="600096E2" w14:textId="77777777">
        <w:tc>
          <w:tcPr>
            <w:tcW w:w="360" w:type="dxa"/>
            <w:vMerge/>
          </w:tcPr>
          <w:p w14:paraId="223B3FB9" w14:textId="77777777" w:rsidR="00E81CAA" w:rsidRDefault="00E81CAA"/>
        </w:tc>
        <w:tc>
          <w:tcPr>
            <w:tcW w:w="360" w:type="dxa"/>
            <w:vMerge/>
          </w:tcPr>
          <w:p w14:paraId="56086A35" w14:textId="77777777" w:rsidR="00E81CAA" w:rsidRDefault="00E81CAA"/>
        </w:tc>
        <w:tc>
          <w:tcPr>
            <w:tcW w:w="360" w:type="dxa"/>
          </w:tcPr>
          <w:p w14:paraId="1BDF5078" w14:textId="77777777" w:rsidR="00E81CAA" w:rsidRDefault="00000000">
            <w:r>
              <w:t>Failed canister</w:t>
            </w:r>
          </w:p>
        </w:tc>
        <w:tc>
          <w:tcPr>
            <w:tcW w:w="360" w:type="dxa"/>
            <w:vMerge/>
          </w:tcPr>
          <w:p w14:paraId="611EBD92" w14:textId="77777777" w:rsidR="00E81CAA" w:rsidRDefault="00E81CAA"/>
        </w:tc>
        <w:tc>
          <w:tcPr>
            <w:tcW w:w="360" w:type="dxa"/>
            <w:vMerge/>
          </w:tcPr>
          <w:p w14:paraId="735B69CB" w14:textId="77777777" w:rsidR="00E81CAA" w:rsidRDefault="00E81CAA"/>
        </w:tc>
        <w:tc>
          <w:tcPr>
            <w:tcW w:w="360" w:type="dxa"/>
          </w:tcPr>
          <w:p w14:paraId="14F69632" w14:textId="77777777" w:rsidR="00E81CAA" w:rsidRDefault="00000000">
            <w:r>
              <w:t>Failed canister</w:t>
            </w:r>
          </w:p>
        </w:tc>
        <w:tc>
          <w:tcPr>
            <w:tcW w:w="360" w:type="dxa"/>
            <w:vMerge/>
          </w:tcPr>
          <w:p w14:paraId="52ECC2F8" w14:textId="77777777" w:rsidR="00E81CAA" w:rsidRDefault="00E81CAA"/>
        </w:tc>
      </w:tr>
      <w:tr w:rsidR="00E81CAA" w14:paraId="10CFF474" w14:textId="77777777">
        <w:tc>
          <w:tcPr>
            <w:tcW w:w="360" w:type="dxa"/>
            <w:vMerge w:val="restart"/>
          </w:tcPr>
          <w:p w14:paraId="11A9406F" w14:textId="77777777" w:rsidR="00E81CAA" w:rsidRDefault="00000000">
            <w:r>
              <w:t>Material composition</w:t>
            </w:r>
          </w:p>
        </w:tc>
        <w:tc>
          <w:tcPr>
            <w:tcW w:w="360" w:type="dxa"/>
            <w:vMerge w:val="restart"/>
          </w:tcPr>
          <w:p w14:paraId="25199E1E" w14:textId="77777777" w:rsidR="00E81CAA" w:rsidRDefault="00000000">
            <w:r>
              <w:br/>
            </w:r>
          </w:p>
        </w:tc>
        <w:tc>
          <w:tcPr>
            <w:tcW w:w="360" w:type="dxa"/>
          </w:tcPr>
          <w:p w14:paraId="62D3BCCA" w14:textId="77777777" w:rsidR="00E81CAA" w:rsidRDefault="00000000">
            <w:r>
              <w:t>Intact canister</w:t>
            </w:r>
          </w:p>
        </w:tc>
        <w:tc>
          <w:tcPr>
            <w:tcW w:w="360" w:type="dxa"/>
            <w:vMerge w:val="restart"/>
          </w:tcPr>
          <w:p w14:paraId="6FFE6DB1" w14:textId="77777777" w:rsidR="00E81CAA" w:rsidRDefault="00E81CAA"/>
        </w:tc>
        <w:tc>
          <w:tcPr>
            <w:tcW w:w="360" w:type="dxa"/>
            <w:vMerge w:val="restart"/>
          </w:tcPr>
          <w:p w14:paraId="0EC3171D" w14:textId="77777777" w:rsidR="00E81CAA" w:rsidRDefault="00000000">
            <w:r>
              <w:br/>
            </w:r>
          </w:p>
        </w:tc>
        <w:tc>
          <w:tcPr>
            <w:tcW w:w="360" w:type="dxa"/>
          </w:tcPr>
          <w:p w14:paraId="6D5A7818" w14:textId="77777777" w:rsidR="00E81CAA" w:rsidRDefault="00000000">
            <w:r>
              <w:t>Intact canister</w:t>
            </w:r>
          </w:p>
        </w:tc>
        <w:tc>
          <w:tcPr>
            <w:tcW w:w="360" w:type="dxa"/>
            <w:vMerge w:val="restart"/>
          </w:tcPr>
          <w:p w14:paraId="42BE1247" w14:textId="77777777" w:rsidR="00E81CAA" w:rsidRDefault="00E81CAA"/>
        </w:tc>
      </w:tr>
      <w:tr w:rsidR="00E81CAA" w14:paraId="6FBC750F" w14:textId="77777777">
        <w:tc>
          <w:tcPr>
            <w:tcW w:w="360" w:type="dxa"/>
            <w:vMerge/>
          </w:tcPr>
          <w:p w14:paraId="14E1C4A2" w14:textId="77777777" w:rsidR="00E81CAA" w:rsidRDefault="00E81CAA"/>
        </w:tc>
        <w:tc>
          <w:tcPr>
            <w:tcW w:w="360" w:type="dxa"/>
            <w:vMerge/>
          </w:tcPr>
          <w:p w14:paraId="3441410F" w14:textId="77777777" w:rsidR="00E81CAA" w:rsidRDefault="00E81CAA"/>
        </w:tc>
        <w:tc>
          <w:tcPr>
            <w:tcW w:w="360" w:type="dxa"/>
          </w:tcPr>
          <w:p w14:paraId="4669BDDB" w14:textId="77777777" w:rsidR="00E81CAA" w:rsidRDefault="00000000">
            <w:r>
              <w:t>Failed canister</w:t>
            </w:r>
          </w:p>
        </w:tc>
        <w:tc>
          <w:tcPr>
            <w:tcW w:w="360" w:type="dxa"/>
            <w:vMerge/>
          </w:tcPr>
          <w:p w14:paraId="61A5597E" w14:textId="77777777" w:rsidR="00E81CAA" w:rsidRDefault="00E81CAA"/>
        </w:tc>
        <w:tc>
          <w:tcPr>
            <w:tcW w:w="360" w:type="dxa"/>
            <w:vMerge/>
          </w:tcPr>
          <w:p w14:paraId="1F6715EF" w14:textId="77777777" w:rsidR="00E81CAA" w:rsidRDefault="00E81CAA"/>
        </w:tc>
        <w:tc>
          <w:tcPr>
            <w:tcW w:w="360" w:type="dxa"/>
          </w:tcPr>
          <w:p w14:paraId="50C13F86" w14:textId="77777777" w:rsidR="00E81CAA" w:rsidRDefault="00000000">
            <w:r>
              <w:t>Failed canister</w:t>
            </w:r>
          </w:p>
        </w:tc>
        <w:tc>
          <w:tcPr>
            <w:tcW w:w="360" w:type="dxa"/>
            <w:vMerge/>
          </w:tcPr>
          <w:p w14:paraId="20AEDF62" w14:textId="77777777" w:rsidR="00E81CAA" w:rsidRDefault="00E81CAA"/>
        </w:tc>
      </w:tr>
      <w:tr w:rsidR="00E81CAA" w14:paraId="1158DEE1" w14:textId="77777777">
        <w:tc>
          <w:tcPr>
            <w:tcW w:w="360" w:type="dxa"/>
            <w:vMerge w:val="restart"/>
          </w:tcPr>
          <w:p w14:paraId="2BE3C513" w14:textId="77777777" w:rsidR="00E81CAA" w:rsidRDefault="00000000">
            <w:r>
              <w:lastRenderedPageBreak/>
              <w:t>Water composition</w:t>
            </w:r>
          </w:p>
        </w:tc>
        <w:tc>
          <w:tcPr>
            <w:tcW w:w="360" w:type="dxa"/>
            <w:vMerge w:val="restart"/>
          </w:tcPr>
          <w:p w14:paraId="5C0C30DC" w14:textId="77777777" w:rsidR="00E81CAA" w:rsidRDefault="00000000">
            <w:r>
              <w:br/>
            </w:r>
          </w:p>
        </w:tc>
        <w:tc>
          <w:tcPr>
            <w:tcW w:w="360" w:type="dxa"/>
          </w:tcPr>
          <w:p w14:paraId="5ABB4249" w14:textId="77777777" w:rsidR="00E81CAA" w:rsidRDefault="00000000">
            <w:r>
              <w:t>Intact canister</w:t>
            </w:r>
          </w:p>
        </w:tc>
        <w:tc>
          <w:tcPr>
            <w:tcW w:w="360" w:type="dxa"/>
            <w:vMerge w:val="restart"/>
          </w:tcPr>
          <w:p w14:paraId="5CEAC69B" w14:textId="77777777" w:rsidR="00E81CAA" w:rsidRDefault="00E81CAA"/>
        </w:tc>
        <w:tc>
          <w:tcPr>
            <w:tcW w:w="360" w:type="dxa"/>
            <w:vMerge w:val="restart"/>
          </w:tcPr>
          <w:p w14:paraId="35D20B37" w14:textId="77777777" w:rsidR="00E81CAA" w:rsidRDefault="00000000">
            <w:r>
              <w:br/>
            </w:r>
          </w:p>
        </w:tc>
        <w:tc>
          <w:tcPr>
            <w:tcW w:w="360" w:type="dxa"/>
          </w:tcPr>
          <w:p w14:paraId="56050DD4" w14:textId="77777777" w:rsidR="00E81CAA" w:rsidRDefault="00000000">
            <w:r>
              <w:t>Intact canister</w:t>
            </w:r>
          </w:p>
        </w:tc>
        <w:tc>
          <w:tcPr>
            <w:tcW w:w="360" w:type="dxa"/>
            <w:vMerge w:val="restart"/>
          </w:tcPr>
          <w:p w14:paraId="1AF0577C" w14:textId="77777777" w:rsidR="00E81CAA" w:rsidRDefault="00E81CAA"/>
        </w:tc>
      </w:tr>
      <w:tr w:rsidR="00E81CAA" w14:paraId="4401443C" w14:textId="77777777">
        <w:tc>
          <w:tcPr>
            <w:tcW w:w="360" w:type="dxa"/>
            <w:vMerge/>
          </w:tcPr>
          <w:p w14:paraId="196B255F" w14:textId="77777777" w:rsidR="00E81CAA" w:rsidRDefault="00E81CAA"/>
        </w:tc>
        <w:tc>
          <w:tcPr>
            <w:tcW w:w="360" w:type="dxa"/>
            <w:vMerge/>
          </w:tcPr>
          <w:p w14:paraId="3E8579DD" w14:textId="77777777" w:rsidR="00E81CAA" w:rsidRDefault="00E81CAA"/>
        </w:tc>
        <w:tc>
          <w:tcPr>
            <w:tcW w:w="360" w:type="dxa"/>
          </w:tcPr>
          <w:p w14:paraId="21A0F0A6" w14:textId="77777777" w:rsidR="00E81CAA" w:rsidRDefault="00000000">
            <w:r>
              <w:t>Failed canister</w:t>
            </w:r>
          </w:p>
        </w:tc>
        <w:tc>
          <w:tcPr>
            <w:tcW w:w="360" w:type="dxa"/>
            <w:vMerge/>
          </w:tcPr>
          <w:p w14:paraId="363CD038" w14:textId="77777777" w:rsidR="00E81CAA" w:rsidRDefault="00E81CAA"/>
        </w:tc>
        <w:tc>
          <w:tcPr>
            <w:tcW w:w="360" w:type="dxa"/>
            <w:vMerge/>
          </w:tcPr>
          <w:p w14:paraId="560CCBDC" w14:textId="77777777" w:rsidR="00E81CAA" w:rsidRDefault="00E81CAA"/>
        </w:tc>
        <w:tc>
          <w:tcPr>
            <w:tcW w:w="360" w:type="dxa"/>
          </w:tcPr>
          <w:p w14:paraId="43F596C1" w14:textId="77777777" w:rsidR="00E81CAA" w:rsidRDefault="00000000">
            <w:r>
              <w:t>Failed canister</w:t>
            </w:r>
          </w:p>
        </w:tc>
        <w:tc>
          <w:tcPr>
            <w:tcW w:w="360" w:type="dxa"/>
            <w:vMerge/>
          </w:tcPr>
          <w:p w14:paraId="3FA5502A" w14:textId="77777777" w:rsidR="00E81CAA" w:rsidRDefault="00E81CAA"/>
        </w:tc>
      </w:tr>
      <w:tr w:rsidR="00E81CAA" w14:paraId="35FED74A" w14:textId="77777777">
        <w:tc>
          <w:tcPr>
            <w:tcW w:w="360" w:type="dxa"/>
            <w:vMerge w:val="restart"/>
          </w:tcPr>
          <w:p w14:paraId="7FA377A0" w14:textId="77777777" w:rsidR="00E81CAA" w:rsidRDefault="00000000">
            <w:r>
              <w:t>Gas composition</w:t>
            </w:r>
          </w:p>
        </w:tc>
        <w:tc>
          <w:tcPr>
            <w:tcW w:w="360" w:type="dxa"/>
            <w:vMerge w:val="restart"/>
          </w:tcPr>
          <w:p w14:paraId="3D31406B" w14:textId="77777777" w:rsidR="00E81CAA" w:rsidRDefault="00000000">
            <w:r>
              <w:br/>
            </w:r>
          </w:p>
        </w:tc>
        <w:tc>
          <w:tcPr>
            <w:tcW w:w="360" w:type="dxa"/>
          </w:tcPr>
          <w:p w14:paraId="25811620" w14:textId="77777777" w:rsidR="00E81CAA" w:rsidRDefault="00000000">
            <w:r>
              <w:t>Intact canister</w:t>
            </w:r>
          </w:p>
        </w:tc>
        <w:tc>
          <w:tcPr>
            <w:tcW w:w="360" w:type="dxa"/>
            <w:vMerge w:val="restart"/>
          </w:tcPr>
          <w:p w14:paraId="643A8784" w14:textId="77777777" w:rsidR="00E81CAA" w:rsidRDefault="00E81CAA"/>
        </w:tc>
        <w:tc>
          <w:tcPr>
            <w:tcW w:w="360" w:type="dxa"/>
            <w:vMerge w:val="restart"/>
          </w:tcPr>
          <w:p w14:paraId="346DAE24" w14:textId="77777777" w:rsidR="00E81CAA" w:rsidRDefault="00000000">
            <w:r>
              <w:br/>
            </w:r>
          </w:p>
        </w:tc>
        <w:tc>
          <w:tcPr>
            <w:tcW w:w="360" w:type="dxa"/>
          </w:tcPr>
          <w:p w14:paraId="6EBE7716" w14:textId="77777777" w:rsidR="00E81CAA" w:rsidRDefault="00000000">
            <w:r>
              <w:t>Intact canister</w:t>
            </w:r>
          </w:p>
        </w:tc>
        <w:tc>
          <w:tcPr>
            <w:tcW w:w="360" w:type="dxa"/>
            <w:vMerge w:val="restart"/>
          </w:tcPr>
          <w:p w14:paraId="1BEB894C" w14:textId="77777777" w:rsidR="00E81CAA" w:rsidRDefault="00E81CAA"/>
        </w:tc>
      </w:tr>
      <w:tr w:rsidR="00E81CAA" w14:paraId="03724B34" w14:textId="77777777">
        <w:tc>
          <w:tcPr>
            <w:tcW w:w="360" w:type="dxa"/>
            <w:vMerge/>
          </w:tcPr>
          <w:p w14:paraId="0C9611F2" w14:textId="77777777" w:rsidR="00E81CAA" w:rsidRDefault="00E81CAA"/>
        </w:tc>
        <w:tc>
          <w:tcPr>
            <w:tcW w:w="360" w:type="dxa"/>
            <w:vMerge/>
          </w:tcPr>
          <w:p w14:paraId="743B1F24" w14:textId="77777777" w:rsidR="00E81CAA" w:rsidRDefault="00E81CAA"/>
        </w:tc>
        <w:tc>
          <w:tcPr>
            <w:tcW w:w="360" w:type="dxa"/>
          </w:tcPr>
          <w:p w14:paraId="1B26AB0E" w14:textId="77777777" w:rsidR="00E81CAA" w:rsidRDefault="00000000">
            <w:r>
              <w:t>Failed canister</w:t>
            </w:r>
          </w:p>
        </w:tc>
        <w:tc>
          <w:tcPr>
            <w:tcW w:w="360" w:type="dxa"/>
            <w:vMerge/>
          </w:tcPr>
          <w:p w14:paraId="357CFF0B" w14:textId="77777777" w:rsidR="00E81CAA" w:rsidRDefault="00E81CAA"/>
        </w:tc>
        <w:tc>
          <w:tcPr>
            <w:tcW w:w="360" w:type="dxa"/>
            <w:vMerge/>
          </w:tcPr>
          <w:p w14:paraId="1751235D" w14:textId="77777777" w:rsidR="00E81CAA" w:rsidRDefault="00E81CAA"/>
        </w:tc>
        <w:tc>
          <w:tcPr>
            <w:tcW w:w="360" w:type="dxa"/>
          </w:tcPr>
          <w:p w14:paraId="1EC65C83" w14:textId="77777777" w:rsidR="00E81CAA" w:rsidRDefault="00000000">
            <w:r>
              <w:t>Failed canister</w:t>
            </w:r>
          </w:p>
        </w:tc>
        <w:tc>
          <w:tcPr>
            <w:tcW w:w="360" w:type="dxa"/>
            <w:vMerge/>
          </w:tcPr>
          <w:p w14:paraId="3AD7CA22" w14:textId="77777777" w:rsidR="00E81CAA" w:rsidRDefault="00E81CAA"/>
        </w:tc>
      </w:tr>
    </w:tbl>
    <w:p w14:paraId="20C9C8B3" w14:textId="77777777" w:rsidR="00F53459" w:rsidRDefault="00F53459" w:rsidP="00F53459">
      <w:pPr>
        <w:pStyle w:val="Heading4"/>
        <w:rPr>
          <w:lang w:val="en-GB"/>
        </w:rPr>
      </w:pPr>
      <w:r>
        <w:rPr>
          <w:lang w:val="en-GB"/>
        </w:rPr>
        <w:t xml:space="preserve">Natural and anthropogenic analogues </w:t>
      </w:r>
    </w:p>
    <w:p w14:paraId="782534F2" w14:textId="77777777" w:rsidR="00F53459" w:rsidRDefault="00F53459" w:rsidP="00F53459">
      <w:pPr>
        <w:pStyle w:val="BodyText"/>
        <w:rPr>
          <w:lang w:val="en-GB"/>
        </w:rPr>
      </w:pPr>
      <w:r>
        <w:rPr>
          <w:lang w:val="en-GB"/>
        </w:rPr>
        <w:t xml:space="preserve">Text </w:t>
      </w:r>
    </w:p>
    <w:p w14:paraId="466D116A" w14:textId="77777777" w:rsidR="00F53459" w:rsidRDefault="00F53459" w:rsidP="00F53459">
      <w:pPr>
        <w:pStyle w:val="Heading4"/>
        <w:rPr>
          <w:lang w:val="en-GB"/>
        </w:rPr>
      </w:pPr>
      <w:r>
        <w:rPr>
          <w:lang w:val="en-GB"/>
        </w:rPr>
        <w:t>Boundary conditions</w:t>
      </w:r>
    </w:p>
    <w:p w14:paraId="6141DFC1" w14:textId="77777777" w:rsidR="00F53459" w:rsidRDefault="00F53459" w:rsidP="00F53459">
      <w:pPr>
        <w:pStyle w:val="BodyText"/>
        <w:rPr>
          <w:lang w:val="en-GB"/>
        </w:rPr>
      </w:pPr>
      <w:r>
        <w:rPr>
          <w:lang w:val="en-GB"/>
        </w:rPr>
        <w:t>Text</w:t>
      </w:r>
    </w:p>
    <w:p w14:paraId="3731DD8F" w14:textId="77777777" w:rsidR="00F53459" w:rsidRDefault="00F53459" w:rsidP="00F53459">
      <w:pPr>
        <w:pStyle w:val="Heading4"/>
        <w:rPr>
          <w:lang w:val="en-GB"/>
        </w:rPr>
      </w:pPr>
      <w:r>
        <w:rPr>
          <w:lang w:val="en-GB"/>
        </w:rPr>
        <w:t>Model and experimental studies</w:t>
      </w:r>
    </w:p>
    <w:p w14:paraId="0F0D86C0" w14:textId="77777777" w:rsidR="00F53459" w:rsidRDefault="00F53459" w:rsidP="00F53459">
      <w:pPr>
        <w:pStyle w:val="BodyText"/>
        <w:rPr>
          <w:lang w:val="en-GB"/>
        </w:rPr>
      </w:pPr>
      <w:r>
        <w:rPr>
          <w:lang w:val="en-GB"/>
        </w:rPr>
        <w:t xml:space="preserve">Text </w:t>
      </w:r>
    </w:p>
    <w:p w14:paraId="14F73863" w14:textId="77777777" w:rsidR="00F53459" w:rsidRDefault="00F53459" w:rsidP="00F53459">
      <w:pPr>
        <w:pStyle w:val="Heading4"/>
        <w:rPr>
          <w:lang w:val="en-GB"/>
        </w:rPr>
      </w:pPr>
      <w:r>
        <w:rPr>
          <w:lang w:val="en-GB"/>
        </w:rPr>
        <w:t>Time perspective</w:t>
      </w:r>
    </w:p>
    <w:p w14:paraId="6B3AF020" w14:textId="77777777" w:rsidR="00F53459" w:rsidRDefault="00F53459" w:rsidP="00F53459">
      <w:pPr>
        <w:pStyle w:val="BodyText"/>
        <w:rPr>
          <w:lang w:val="en-GB"/>
        </w:rPr>
      </w:pPr>
      <w:r>
        <w:rPr>
          <w:lang w:val="en-GB"/>
        </w:rPr>
        <w:t>Text</w:t>
      </w:r>
    </w:p>
    <w:p w14:paraId="4F1AE460" w14:textId="77777777" w:rsidR="00F53459" w:rsidRDefault="00F53459" w:rsidP="00F53459">
      <w:pPr>
        <w:pStyle w:val="Heading4"/>
        <w:rPr>
          <w:lang w:val="en-GB"/>
        </w:rPr>
      </w:pPr>
      <w:r>
        <w:rPr>
          <w:lang w:val="en-GB"/>
        </w:rPr>
        <w:t>Impact on safety functions</w:t>
      </w:r>
    </w:p>
    <w:p w14:paraId="55B80E51" w14:textId="77777777" w:rsidR="00F53459" w:rsidRDefault="00F53459" w:rsidP="00F53459">
      <w:pPr>
        <w:pStyle w:val="BodyText"/>
        <w:rPr>
          <w:lang w:val="en-GB"/>
        </w:rPr>
      </w:pPr>
      <w:r>
        <w:rPr>
          <w:lang w:val="en-GB"/>
        </w:rPr>
        <w:t>Text</w:t>
      </w:r>
    </w:p>
    <w:p w14:paraId="110A124B" w14:textId="77777777" w:rsidR="00F53459" w:rsidRDefault="00F53459" w:rsidP="00F53459">
      <w:pPr>
        <w:pStyle w:val="Heading4"/>
        <w:rPr>
          <w:lang w:val="en-GB"/>
        </w:rPr>
      </w:pPr>
      <w:r>
        <w:rPr>
          <w:lang w:val="en-GB"/>
        </w:rPr>
        <w:t xml:space="preserve">Handling of the process in the assessments of post-closure safety </w:t>
      </w:r>
    </w:p>
    <w:p w14:paraId="4A6C8B0E" w14:textId="77777777" w:rsidR="00F53459" w:rsidRDefault="00F53459" w:rsidP="00F53459">
      <w:pPr>
        <w:pStyle w:val="BodyText"/>
        <w:rPr>
          <w:lang w:val="en-GB"/>
        </w:rPr>
      </w:pPr>
      <w:r>
        <w:rPr>
          <w:lang w:val="en-GB"/>
        </w:rPr>
        <w:t xml:space="preserve">Text </w:t>
      </w:r>
    </w:p>
    <w:p w14:paraId="411F80B0" w14:textId="77777777" w:rsidR="00F53459" w:rsidRDefault="00F53459" w:rsidP="00F53459">
      <w:pPr>
        <w:pStyle w:val="Heading5"/>
        <w:rPr>
          <w:lang w:val="en-GB"/>
        </w:rPr>
      </w:pPr>
      <w:r>
        <w:rPr>
          <w:lang w:val="en-GB"/>
        </w:rPr>
        <w:t>Handling in the FSAR</w:t>
      </w:r>
    </w:p>
    <w:p w14:paraId="7098A94A" w14:textId="77777777" w:rsidR="00F53459" w:rsidRDefault="00F53459" w:rsidP="00F53459">
      <w:pPr>
        <w:pStyle w:val="BodyText"/>
        <w:rPr>
          <w:lang w:val="en-GB"/>
        </w:rPr>
      </w:pPr>
      <w:r>
        <w:rPr>
          <w:lang w:val="en-GB"/>
        </w:rPr>
        <w:t>Text</w:t>
      </w:r>
    </w:p>
    <w:p w14:paraId="2BA3756B" w14:textId="77777777" w:rsidR="00F53459" w:rsidRDefault="00F53459" w:rsidP="00F53459">
      <w:pPr>
        <w:pStyle w:val="Heading5"/>
        <w:rPr>
          <w:lang w:val="en-GB"/>
        </w:rPr>
      </w:pPr>
      <w:r>
        <w:rPr>
          <w:lang w:val="en-GB"/>
        </w:rPr>
        <w:t>Changes since the PSAR</w:t>
      </w:r>
    </w:p>
    <w:p w14:paraId="38DC5553" w14:textId="77777777" w:rsidR="00F53459" w:rsidRDefault="00F53459" w:rsidP="00F53459">
      <w:pPr>
        <w:pStyle w:val="BodyText"/>
        <w:rPr>
          <w:lang w:val="en-GB"/>
        </w:rPr>
      </w:pPr>
      <w:r>
        <w:rPr>
          <w:lang w:val="en-GB"/>
        </w:rPr>
        <w:t xml:space="preserve">Text  </w:t>
      </w:r>
    </w:p>
    <w:p w14:paraId="77C2279E" w14:textId="77777777" w:rsidR="00F53459" w:rsidRDefault="00F53459" w:rsidP="00F53459">
      <w:pPr>
        <w:pStyle w:val="Heading4"/>
        <w:rPr>
          <w:lang w:val="en-GB"/>
        </w:rPr>
      </w:pPr>
      <w:r>
        <w:rPr>
          <w:lang w:val="en-GB"/>
        </w:rPr>
        <w:t>Handling of uncertainties in the FSAR</w:t>
      </w:r>
    </w:p>
    <w:p w14:paraId="08887B07" w14:textId="77777777" w:rsidR="00412787" w:rsidRDefault="00412787" w:rsidP="009D4896">
      <w:pPr>
        <w:pStyle w:val="BodyText"/>
        <w:rPr>
          <w:lang w:val="en-GB"/>
        </w:rPr>
      </w:pPr>
    </w:p>
    <w:p w14:paraId="76E47A68" w14:textId="77777777" w:rsidR="00374F0F" w:rsidRDefault="00374F0F" w:rsidP="009D4896">
      <w:pPr>
        <w:pStyle w:val="BodyText"/>
        <w:rPr>
          <w:lang w:val="en-GB"/>
        </w:rPr>
      </w:pPr>
    </w:p>
    <w:p w14:paraId="3638D0D5" w14:textId="77777777" w:rsidR="009D4896" w:rsidRPr="00E64471" w:rsidRDefault="00374F0F" w:rsidP="009D4896">
      <w:pPr>
        <w:pStyle w:val="Heading2"/>
        <w:rPr>
          <w:lang w:val="en-GB"/>
        </w:rPr>
      </w:pPr>
      <w:bookmarkStart w:id="387" w:name="_Toc195186592"/>
      <w:r>
        <w:rPr>
          <w:lang w:val="en-GB"/>
        </w:rPr>
        <w:t>Radionuclide transport</w:t>
      </w:r>
      <w:bookmarkEnd w:id="387"/>
    </w:p>
    <w:p w14:paraId="6E76C9C3" w14:textId="77777777" w:rsidR="00F53459" w:rsidRDefault="00F53459" w:rsidP="00F53459">
      <w:pPr>
        <w:pStyle w:val="BodyText"/>
        <w:rPr>
          <w:lang w:val="en-GB"/>
        </w:rPr>
      </w:pPr>
      <w:r>
        <w:rPr>
          <w:lang w:val="en-GB"/>
        </w:rPr>
        <w:t>#text with structure in chapter 1</w:t>
      </w:r>
    </w:p>
    <w:p w14:paraId="5E27374C" w14:textId="77777777" w:rsidR="00F53459" w:rsidRPr="00E64471" w:rsidRDefault="00F53459" w:rsidP="00F53459">
      <w:pPr>
        <w:pStyle w:val="Heading4"/>
        <w:rPr>
          <w:lang w:val="en-GB"/>
        </w:rPr>
      </w:pPr>
      <w:r>
        <w:rPr>
          <w:lang w:val="en-GB"/>
        </w:rPr>
        <w:t>Description</w:t>
      </w:r>
    </w:p>
    <w:p w14:paraId="21814962" w14:textId="77777777" w:rsidR="00F53459" w:rsidRDefault="00F53459" w:rsidP="00F53459">
      <w:pPr>
        <w:pStyle w:val="BodyText"/>
        <w:rPr>
          <w:lang w:val="en-GB"/>
        </w:rPr>
      </w:pPr>
      <w:r>
        <w:t>Transport of dissolved radionuclides inside the canister by advection and diffusion and transport in the gas phase of nuclides that may occur in gaseous form (C-14, Rn-222, Kr-85) in the canister.</w:t>
      </w:r>
    </w:p>
    <w:p w14:paraId="77E90838" w14:textId="77777777" w:rsidR="00F53459" w:rsidRDefault="00F53459" w:rsidP="00F53459">
      <w:pPr>
        <w:pStyle w:val="Heading4"/>
        <w:rPr>
          <w:lang w:val="en-GB"/>
        </w:rPr>
      </w:pPr>
      <w:r>
        <w:rPr>
          <w:lang w:val="en-GB"/>
        </w:rPr>
        <w:t>Dependencies between processes and variables</w:t>
      </w:r>
    </w:p>
    <w:p w14:paraId="41ED4175" w14:textId="77777777" w:rsidR="00F53459" w:rsidRDefault="00F53459" w:rsidP="00F53459">
      <w:pPr>
        <w:pStyle w:val="BodyText"/>
        <w:rPr>
          <w:lang w:val="en-GB"/>
        </w:rPr>
      </w:pPr>
      <w:r>
        <w:rPr>
          <w:lang w:val="en-GB"/>
        </w:rPr>
        <w:t xml:space="preserve">Text </w:t>
      </w:r>
    </w:p>
    <w:tbl>
      <w:tblPr>
        <w:tblStyle w:val="TableGrid"/>
        <w:tblW w:w="9071" w:type="dxa"/>
        <w:tblLayout w:type="fixed"/>
        <w:tblLook w:val="04A0" w:firstRow="1" w:lastRow="0" w:firstColumn="1" w:lastColumn="0" w:noHBand="0" w:noVBand="1"/>
      </w:tblPr>
      <w:tblGrid>
        <w:gridCol w:w="1295"/>
        <w:gridCol w:w="1296"/>
        <w:gridCol w:w="1296"/>
        <w:gridCol w:w="1296"/>
        <w:gridCol w:w="1296"/>
        <w:gridCol w:w="1296"/>
        <w:gridCol w:w="1296"/>
      </w:tblGrid>
      <w:tr w:rsidR="00E81CAA" w14:paraId="0BC5CD6D" w14:textId="77777777">
        <w:tc>
          <w:tcPr>
            <w:tcW w:w="360" w:type="dxa"/>
            <w:vMerge w:val="restart"/>
          </w:tcPr>
          <w:p w14:paraId="52BBBCFE" w14:textId="77777777" w:rsidR="00E81CAA" w:rsidRDefault="00000000">
            <w:r>
              <w:rPr>
                <w:b/>
              </w:rPr>
              <w:t>Variable</w:t>
            </w:r>
          </w:p>
        </w:tc>
        <w:tc>
          <w:tcPr>
            <w:tcW w:w="1080" w:type="dxa"/>
            <w:gridSpan w:val="3"/>
          </w:tcPr>
          <w:p w14:paraId="074E3178" w14:textId="77777777" w:rsidR="00E81CAA" w:rsidRDefault="00000000">
            <w:r>
              <w:rPr>
                <w:b/>
              </w:rPr>
              <w:t>Variable influence on process</w:t>
            </w:r>
          </w:p>
        </w:tc>
        <w:tc>
          <w:tcPr>
            <w:tcW w:w="1080" w:type="dxa"/>
            <w:gridSpan w:val="3"/>
          </w:tcPr>
          <w:p w14:paraId="5DCC9039" w14:textId="77777777" w:rsidR="00E81CAA" w:rsidRDefault="00000000">
            <w:r>
              <w:rPr>
                <w:b/>
              </w:rPr>
              <w:t>Process influence on variables</w:t>
            </w:r>
          </w:p>
        </w:tc>
      </w:tr>
      <w:tr w:rsidR="00E81CAA" w14:paraId="76DD7559" w14:textId="77777777">
        <w:tc>
          <w:tcPr>
            <w:tcW w:w="360" w:type="dxa"/>
            <w:vMerge/>
          </w:tcPr>
          <w:p w14:paraId="3E668598" w14:textId="77777777" w:rsidR="00E81CAA" w:rsidRDefault="00E81CAA"/>
        </w:tc>
        <w:tc>
          <w:tcPr>
            <w:tcW w:w="360" w:type="dxa"/>
          </w:tcPr>
          <w:p w14:paraId="7E1FFE7E" w14:textId="77777777" w:rsidR="00E81CAA" w:rsidRDefault="00000000">
            <w:r>
              <w:rPr>
                <w:b/>
              </w:rPr>
              <w:t>Influence present? (Yes/No Description)</w:t>
            </w:r>
          </w:p>
        </w:tc>
        <w:tc>
          <w:tcPr>
            <w:tcW w:w="360" w:type="dxa"/>
          </w:tcPr>
          <w:p w14:paraId="2C7325A8" w14:textId="77777777" w:rsidR="00E81CAA" w:rsidRDefault="00000000">
            <w:r>
              <w:rPr>
                <w:b/>
              </w:rPr>
              <w:t>Time period/Climate domain</w:t>
            </w:r>
          </w:p>
        </w:tc>
        <w:tc>
          <w:tcPr>
            <w:tcW w:w="360" w:type="dxa"/>
          </w:tcPr>
          <w:p w14:paraId="58785780" w14:textId="77777777" w:rsidR="00E81CAA" w:rsidRDefault="00000000">
            <w:r>
              <w:rPr>
                <w:b/>
              </w:rPr>
              <w:t>Handling of influence (How/If not - Why)</w:t>
            </w:r>
          </w:p>
        </w:tc>
        <w:tc>
          <w:tcPr>
            <w:tcW w:w="360" w:type="dxa"/>
          </w:tcPr>
          <w:p w14:paraId="1BC1AF8E" w14:textId="77777777" w:rsidR="00E81CAA" w:rsidRDefault="00000000">
            <w:r>
              <w:rPr>
                <w:b/>
              </w:rPr>
              <w:t>Influence present? (Yes/No Description)</w:t>
            </w:r>
          </w:p>
        </w:tc>
        <w:tc>
          <w:tcPr>
            <w:tcW w:w="360" w:type="dxa"/>
          </w:tcPr>
          <w:p w14:paraId="70789D32" w14:textId="77777777" w:rsidR="00E81CAA" w:rsidRDefault="00000000">
            <w:r>
              <w:rPr>
                <w:b/>
              </w:rPr>
              <w:t>Time period/Climate domain</w:t>
            </w:r>
          </w:p>
        </w:tc>
        <w:tc>
          <w:tcPr>
            <w:tcW w:w="360" w:type="dxa"/>
          </w:tcPr>
          <w:p w14:paraId="5E33735C" w14:textId="77777777" w:rsidR="00E81CAA" w:rsidRDefault="00000000">
            <w:r>
              <w:rPr>
                <w:b/>
              </w:rPr>
              <w:t>Handling of influence (How/If not - Why)</w:t>
            </w:r>
          </w:p>
        </w:tc>
      </w:tr>
      <w:tr w:rsidR="00E81CAA" w14:paraId="285E29B0" w14:textId="77777777">
        <w:tc>
          <w:tcPr>
            <w:tcW w:w="360" w:type="dxa"/>
            <w:vMerge w:val="restart"/>
          </w:tcPr>
          <w:p w14:paraId="28EBCAE0" w14:textId="77777777" w:rsidR="00E81CAA" w:rsidRDefault="00000000">
            <w:r>
              <w:t>Radiation intensity</w:t>
            </w:r>
          </w:p>
        </w:tc>
        <w:tc>
          <w:tcPr>
            <w:tcW w:w="360" w:type="dxa"/>
            <w:vMerge w:val="restart"/>
          </w:tcPr>
          <w:p w14:paraId="78D2AA72" w14:textId="77777777" w:rsidR="00E81CAA" w:rsidRDefault="00000000">
            <w:r>
              <w:br/>
            </w:r>
          </w:p>
        </w:tc>
        <w:tc>
          <w:tcPr>
            <w:tcW w:w="360" w:type="dxa"/>
          </w:tcPr>
          <w:p w14:paraId="44E1C4A9" w14:textId="77777777" w:rsidR="00E81CAA" w:rsidRDefault="00000000">
            <w:r>
              <w:t>Intact canister</w:t>
            </w:r>
          </w:p>
        </w:tc>
        <w:tc>
          <w:tcPr>
            <w:tcW w:w="360" w:type="dxa"/>
            <w:vMerge w:val="restart"/>
          </w:tcPr>
          <w:p w14:paraId="24425AF1" w14:textId="77777777" w:rsidR="00E81CAA" w:rsidRDefault="00E81CAA"/>
        </w:tc>
        <w:tc>
          <w:tcPr>
            <w:tcW w:w="360" w:type="dxa"/>
            <w:vMerge w:val="restart"/>
          </w:tcPr>
          <w:p w14:paraId="20A79756" w14:textId="77777777" w:rsidR="00E81CAA" w:rsidRDefault="00000000">
            <w:r>
              <w:br/>
            </w:r>
          </w:p>
        </w:tc>
        <w:tc>
          <w:tcPr>
            <w:tcW w:w="360" w:type="dxa"/>
          </w:tcPr>
          <w:p w14:paraId="5865722B" w14:textId="77777777" w:rsidR="00E81CAA" w:rsidRDefault="00000000">
            <w:r>
              <w:t>Intact canister</w:t>
            </w:r>
          </w:p>
        </w:tc>
        <w:tc>
          <w:tcPr>
            <w:tcW w:w="360" w:type="dxa"/>
            <w:vMerge w:val="restart"/>
          </w:tcPr>
          <w:p w14:paraId="46D9B0BD" w14:textId="77777777" w:rsidR="00E81CAA" w:rsidRDefault="00E81CAA"/>
        </w:tc>
      </w:tr>
      <w:tr w:rsidR="00E81CAA" w14:paraId="61A78D36" w14:textId="77777777">
        <w:tc>
          <w:tcPr>
            <w:tcW w:w="360" w:type="dxa"/>
            <w:vMerge/>
          </w:tcPr>
          <w:p w14:paraId="3F721569" w14:textId="77777777" w:rsidR="00E81CAA" w:rsidRDefault="00E81CAA"/>
        </w:tc>
        <w:tc>
          <w:tcPr>
            <w:tcW w:w="360" w:type="dxa"/>
            <w:vMerge/>
          </w:tcPr>
          <w:p w14:paraId="16AC3A22" w14:textId="77777777" w:rsidR="00E81CAA" w:rsidRDefault="00E81CAA"/>
        </w:tc>
        <w:tc>
          <w:tcPr>
            <w:tcW w:w="360" w:type="dxa"/>
          </w:tcPr>
          <w:p w14:paraId="683EEDC9" w14:textId="77777777" w:rsidR="00E81CAA" w:rsidRDefault="00000000">
            <w:r>
              <w:t>Failed canister</w:t>
            </w:r>
          </w:p>
        </w:tc>
        <w:tc>
          <w:tcPr>
            <w:tcW w:w="360" w:type="dxa"/>
            <w:vMerge/>
          </w:tcPr>
          <w:p w14:paraId="51352424" w14:textId="77777777" w:rsidR="00E81CAA" w:rsidRDefault="00E81CAA"/>
        </w:tc>
        <w:tc>
          <w:tcPr>
            <w:tcW w:w="360" w:type="dxa"/>
            <w:vMerge/>
          </w:tcPr>
          <w:p w14:paraId="7EB85709" w14:textId="77777777" w:rsidR="00E81CAA" w:rsidRDefault="00E81CAA"/>
        </w:tc>
        <w:tc>
          <w:tcPr>
            <w:tcW w:w="360" w:type="dxa"/>
          </w:tcPr>
          <w:p w14:paraId="00EFEBEF" w14:textId="77777777" w:rsidR="00E81CAA" w:rsidRDefault="00000000">
            <w:r>
              <w:t>Failed canister</w:t>
            </w:r>
          </w:p>
        </w:tc>
        <w:tc>
          <w:tcPr>
            <w:tcW w:w="360" w:type="dxa"/>
            <w:vMerge/>
          </w:tcPr>
          <w:p w14:paraId="0F3AE673" w14:textId="77777777" w:rsidR="00E81CAA" w:rsidRDefault="00E81CAA"/>
        </w:tc>
      </w:tr>
      <w:tr w:rsidR="00E81CAA" w14:paraId="6A30AAD3" w14:textId="77777777">
        <w:tc>
          <w:tcPr>
            <w:tcW w:w="360" w:type="dxa"/>
            <w:vMerge w:val="restart"/>
          </w:tcPr>
          <w:p w14:paraId="73E1483D" w14:textId="77777777" w:rsidR="00E81CAA" w:rsidRDefault="00000000">
            <w:r>
              <w:t>Temperature</w:t>
            </w:r>
          </w:p>
        </w:tc>
        <w:tc>
          <w:tcPr>
            <w:tcW w:w="360" w:type="dxa"/>
            <w:vMerge w:val="restart"/>
          </w:tcPr>
          <w:p w14:paraId="249D38CF" w14:textId="77777777" w:rsidR="00E81CAA" w:rsidRDefault="00000000">
            <w:r>
              <w:br/>
            </w:r>
          </w:p>
        </w:tc>
        <w:tc>
          <w:tcPr>
            <w:tcW w:w="360" w:type="dxa"/>
          </w:tcPr>
          <w:p w14:paraId="3E991F5C" w14:textId="77777777" w:rsidR="00E81CAA" w:rsidRDefault="00000000">
            <w:r>
              <w:t>Intact canister</w:t>
            </w:r>
          </w:p>
        </w:tc>
        <w:tc>
          <w:tcPr>
            <w:tcW w:w="360" w:type="dxa"/>
            <w:vMerge w:val="restart"/>
          </w:tcPr>
          <w:p w14:paraId="1354F52D" w14:textId="77777777" w:rsidR="00E81CAA" w:rsidRDefault="00E81CAA"/>
        </w:tc>
        <w:tc>
          <w:tcPr>
            <w:tcW w:w="360" w:type="dxa"/>
            <w:vMerge w:val="restart"/>
          </w:tcPr>
          <w:p w14:paraId="3D4E7047" w14:textId="77777777" w:rsidR="00E81CAA" w:rsidRDefault="00000000">
            <w:r>
              <w:br/>
            </w:r>
          </w:p>
        </w:tc>
        <w:tc>
          <w:tcPr>
            <w:tcW w:w="360" w:type="dxa"/>
          </w:tcPr>
          <w:p w14:paraId="05361EBA" w14:textId="77777777" w:rsidR="00E81CAA" w:rsidRDefault="00000000">
            <w:r>
              <w:t>Intact canister</w:t>
            </w:r>
          </w:p>
        </w:tc>
        <w:tc>
          <w:tcPr>
            <w:tcW w:w="360" w:type="dxa"/>
            <w:vMerge w:val="restart"/>
          </w:tcPr>
          <w:p w14:paraId="08456B43" w14:textId="77777777" w:rsidR="00E81CAA" w:rsidRDefault="00E81CAA"/>
        </w:tc>
      </w:tr>
      <w:tr w:rsidR="00E81CAA" w14:paraId="5A729822" w14:textId="77777777">
        <w:tc>
          <w:tcPr>
            <w:tcW w:w="360" w:type="dxa"/>
            <w:vMerge/>
          </w:tcPr>
          <w:p w14:paraId="68165769" w14:textId="77777777" w:rsidR="00E81CAA" w:rsidRDefault="00E81CAA"/>
        </w:tc>
        <w:tc>
          <w:tcPr>
            <w:tcW w:w="360" w:type="dxa"/>
            <w:vMerge/>
          </w:tcPr>
          <w:p w14:paraId="3C245387" w14:textId="77777777" w:rsidR="00E81CAA" w:rsidRDefault="00E81CAA"/>
        </w:tc>
        <w:tc>
          <w:tcPr>
            <w:tcW w:w="360" w:type="dxa"/>
          </w:tcPr>
          <w:p w14:paraId="58A52999" w14:textId="77777777" w:rsidR="00E81CAA" w:rsidRDefault="00000000">
            <w:r>
              <w:t>Failed canister</w:t>
            </w:r>
          </w:p>
        </w:tc>
        <w:tc>
          <w:tcPr>
            <w:tcW w:w="360" w:type="dxa"/>
            <w:vMerge/>
          </w:tcPr>
          <w:p w14:paraId="5339BE54" w14:textId="77777777" w:rsidR="00E81CAA" w:rsidRDefault="00E81CAA"/>
        </w:tc>
        <w:tc>
          <w:tcPr>
            <w:tcW w:w="360" w:type="dxa"/>
            <w:vMerge/>
          </w:tcPr>
          <w:p w14:paraId="69477DFF" w14:textId="77777777" w:rsidR="00E81CAA" w:rsidRDefault="00E81CAA"/>
        </w:tc>
        <w:tc>
          <w:tcPr>
            <w:tcW w:w="360" w:type="dxa"/>
          </w:tcPr>
          <w:p w14:paraId="76B98589" w14:textId="77777777" w:rsidR="00E81CAA" w:rsidRDefault="00000000">
            <w:r>
              <w:t>Failed canister</w:t>
            </w:r>
          </w:p>
        </w:tc>
        <w:tc>
          <w:tcPr>
            <w:tcW w:w="360" w:type="dxa"/>
            <w:vMerge/>
          </w:tcPr>
          <w:p w14:paraId="4644DA2C" w14:textId="77777777" w:rsidR="00E81CAA" w:rsidRDefault="00E81CAA"/>
        </w:tc>
      </w:tr>
      <w:tr w:rsidR="00E81CAA" w14:paraId="7B830E91" w14:textId="77777777">
        <w:tc>
          <w:tcPr>
            <w:tcW w:w="360" w:type="dxa"/>
            <w:vMerge w:val="restart"/>
          </w:tcPr>
          <w:p w14:paraId="79433B7F" w14:textId="77777777" w:rsidR="00E81CAA" w:rsidRDefault="00000000">
            <w:r>
              <w:t>Hydrovariables (pressure and flow)</w:t>
            </w:r>
          </w:p>
        </w:tc>
        <w:tc>
          <w:tcPr>
            <w:tcW w:w="360" w:type="dxa"/>
            <w:vMerge w:val="restart"/>
          </w:tcPr>
          <w:p w14:paraId="234E6D9A" w14:textId="77777777" w:rsidR="00E81CAA" w:rsidRDefault="00000000">
            <w:r>
              <w:br/>
            </w:r>
          </w:p>
        </w:tc>
        <w:tc>
          <w:tcPr>
            <w:tcW w:w="360" w:type="dxa"/>
          </w:tcPr>
          <w:p w14:paraId="12CF672B" w14:textId="77777777" w:rsidR="00E81CAA" w:rsidRDefault="00000000">
            <w:r>
              <w:t>Intact canister</w:t>
            </w:r>
          </w:p>
        </w:tc>
        <w:tc>
          <w:tcPr>
            <w:tcW w:w="360" w:type="dxa"/>
            <w:vMerge w:val="restart"/>
          </w:tcPr>
          <w:p w14:paraId="39B59545" w14:textId="77777777" w:rsidR="00E81CAA" w:rsidRDefault="00E81CAA"/>
        </w:tc>
        <w:tc>
          <w:tcPr>
            <w:tcW w:w="360" w:type="dxa"/>
            <w:vMerge w:val="restart"/>
          </w:tcPr>
          <w:p w14:paraId="062C37D6" w14:textId="77777777" w:rsidR="00E81CAA" w:rsidRDefault="00000000">
            <w:r>
              <w:br/>
            </w:r>
          </w:p>
        </w:tc>
        <w:tc>
          <w:tcPr>
            <w:tcW w:w="360" w:type="dxa"/>
          </w:tcPr>
          <w:p w14:paraId="6966AFF5" w14:textId="77777777" w:rsidR="00E81CAA" w:rsidRDefault="00000000">
            <w:r>
              <w:t>Intact canister</w:t>
            </w:r>
          </w:p>
        </w:tc>
        <w:tc>
          <w:tcPr>
            <w:tcW w:w="360" w:type="dxa"/>
            <w:vMerge w:val="restart"/>
          </w:tcPr>
          <w:p w14:paraId="23793215" w14:textId="77777777" w:rsidR="00E81CAA" w:rsidRDefault="00E81CAA"/>
        </w:tc>
      </w:tr>
      <w:tr w:rsidR="00E81CAA" w14:paraId="5271DA88" w14:textId="77777777">
        <w:tc>
          <w:tcPr>
            <w:tcW w:w="360" w:type="dxa"/>
            <w:vMerge/>
          </w:tcPr>
          <w:p w14:paraId="6DD2C0B1" w14:textId="77777777" w:rsidR="00E81CAA" w:rsidRDefault="00E81CAA"/>
        </w:tc>
        <w:tc>
          <w:tcPr>
            <w:tcW w:w="360" w:type="dxa"/>
            <w:vMerge/>
          </w:tcPr>
          <w:p w14:paraId="4937356B" w14:textId="77777777" w:rsidR="00E81CAA" w:rsidRDefault="00E81CAA"/>
        </w:tc>
        <w:tc>
          <w:tcPr>
            <w:tcW w:w="360" w:type="dxa"/>
          </w:tcPr>
          <w:p w14:paraId="66093218" w14:textId="77777777" w:rsidR="00E81CAA" w:rsidRDefault="00000000">
            <w:r>
              <w:t>Failed canister</w:t>
            </w:r>
          </w:p>
        </w:tc>
        <w:tc>
          <w:tcPr>
            <w:tcW w:w="360" w:type="dxa"/>
            <w:vMerge/>
          </w:tcPr>
          <w:p w14:paraId="09D3B5F6" w14:textId="77777777" w:rsidR="00E81CAA" w:rsidRDefault="00E81CAA"/>
        </w:tc>
        <w:tc>
          <w:tcPr>
            <w:tcW w:w="360" w:type="dxa"/>
            <w:vMerge/>
          </w:tcPr>
          <w:p w14:paraId="19F85FC8" w14:textId="77777777" w:rsidR="00E81CAA" w:rsidRDefault="00E81CAA"/>
        </w:tc>
        <w:tc>
          <w:tcPr>
            <w:tcW w:w="360" w:type="dxa"/>
          </w:tcPr>
          <w:p w14:paraId="687F4515" w14:textId="77777777" w:rsidR="00E81CAA" w:rsidRDefault="00000000">
            <w:r>
              <w:t>Failed canister</w:t>
            </w:r>
          </w:p>
        </w:tc>
        <w:tc>
          <w:tcPr>
            <w:tcW w:w="360" w:type="dxa"/>
            <w:vMerge/>
          </w:tcPr>
          <w:p w14:paraId="758A3721" w14:textId="77777777" w:rsidR="00E81CAA" w:rsidRDefault="00E81CAA"/>
        </w:tc>
      </w:tr>
      <w:tr w:rsidR="00E81CAA" w14:paraId="416BAFDB" w14:textId="77777777">
        <w:tc>
          <w:tcPr>
            <w:tcW w:w="360" w:type="dxa"/>
            <w:vMerge w:val="restart"/>
          </w:tcPr>
          <w:p w14:paraId="74D982D2" w14:textId="77777777" w:rsidR="00E81CAA" w:rsidRDefault="00000000">
            <w:r>
              <w:t>Fuel geometry</w:t>
            </w:r>
          </w:p>
        </w:tc>
        <w:tc>
          <w:tcPr>
            <w:tcW w:w="360" w:type="dxa"/>
            <w:vMerge w:val="restart"/>
          </w:tcPr>
          <w:p w14:paraId="577CB650" w14:textId="77777777" w:rsidR="00E81CAA" w:rsidRDefault="00000000">
            <w:r>
              <w:br/>
            </w:r>
          </w:p>
        </w:tc>
        <w:tc>
          <w:tcPr>
            <w:tcW w:w="360" w:type="dxa"/>
          </w:tcPr>
          <w:p w14:paraId="666AF6FF" w14:textId="77777777" w:rsidR="00E81CAA" w:rsidRDefault="00000000">
            <w:r>
              <w:t>Intact canister</w:t>
            </w:r>
          </w:p>
        </w:tc>
        <w:tc>
          <w:tcPr>
            <w:tcW w:w="360" w:type="dxa"/>
            <w:vMerge w:val="restart"/>
          </w:tcPr>
          <w:p w14:paraId="30928FF8" w14:textId="77777777" w:rsidR="00E81CAA" w:rsidRDefault="00E81CAA"/>
        </w:tc>
        <w:tc>
          <w:tcPr>
            <w:tcW w:w="360" w:type="dxa"/>
            <w:vMerge w:val="restart"/>
          </w:tcPr>
          <w:p w14:paraId="01A9F630" w14:textId="77777777" w:rsidR="00E81CAA" w:rsidRDefault="00000000">
            <w:r>
              <w:br/>
            </w:r>
          </w:p>
        </w:tc>
        <w:tc>
          <w:tcPr>
            <w:tcW w:w="360" w:type="dxa"/>
          </w:tcPr>
          <w:p w14:paraId="705641C9" w14:textId="77777777" w:rsidR="00E81CAA" w:rsidRDefault="00000000">
            <w:r>
              <w:t>Intact canister</w:t>
            </w:r>
          </w:p>
        </w:tc>
        <w:tc>
          <w:tcPr>
            <w:tcW w:w="360" w:type="dxa"/>
            <w:vMerge w:val="restart"/>
          </w:tcPr>
          <w:p w14:paraId="3826BE9F" w14:textId="77777777" w:rsidR="00E81CAA" w:rsidRDefault="00E81CAA"/>
        </w:tc>
      </w:tr>
      <w:tr w:rsidR="00E81CAA" w14:paraId="46B5C662" w14:textId="77777777">
        <w:tc>
          <w:tcPr>
            <w:tcW w:w="360" w:type="dxa"/>
            <w:vMerge/>
          </w:tcPr>
          <w:p w14:paraId="5B463315" w14:textId="77777777" w:rsidR="00E81CAA" w:rsidRDefault="00E81CAA"/>
        </w:tc>
        <w:tc>
          <w:tcPr>
            <w:tcW w:w="360" w:type="dxa"/>
            <w:vMerge/>
          </w:tcPr>
          <w:p w14:paraId="2F229442" w14:textId="77777777" w:rsidR="00E81CAA" w:rsidRDefault="00E81CAA"/>
        </w:tc>
        <w:tc>
          <w:tcPr>
            <w:tcW w:w="360" w:type="dxa"/>
          </w:tcPr>
          <w:p w14:paraId="5C9E6378" w14:textId="77777777" w:rsidR="00E81CAA" w:rsidRDefault="00000000">
            <w:r>
              <w:t>Failed canister</w:t>
            </w:r>
          </w:p>
        </w:tc>
        <w:tc>
          <w:tcPr>
            <w:tcW w:w="360" w:type="dxa"/>
            <w:vMerge/>
          </w:tcPr>
          <w:p w14:paraId="435AD4FA" w14:textId="77777777" w:rsidR="00E81CAA" w:rsidRDefault="00E81CAA"/>
        </w:tc>
        <w:tc>
          <w:tcPr>
            <w:tcW w:w="360" w:type="dxa"/>
            <w:vMerge/>
          </w:tcPr>
          <w:p w14:paraId="0EA94142" w14:textId="77777777" w:rsidR="00E81CAA" w:rsidRDefault="00E81CAA"/>
        </w:tc>
        <w:tc>
          <w:tcPr>
            <w:tcW w:w="360" w:type="dxa"/>
          </w:tcPr>
          <w:p w14:paraId="0E392A91" w14:textId="77777777" w:rsidR="00E81CAA" w:rsidRDefault="00000000">
            <w:r>
              <w:t>Failed canister</w:t>
            </w:r>
          </w:p>
        </w:tc>
        <w:tc>
          <w:tcPr>
            <w:tcW w:w="360" w:type="dxa"/>
            <w:vMerge/>
          </w:tcPr>
          <w:p w14:paraId="4222A8E2" w14:textId="77777777" w:rsidR="00E81CAA" w:rsidRDefault="00E81CAA"/>
        </w:tc>
      </w:tr>
      <w:tr w:rsidR="00E81CAA" w14:paraId="668BB457" w14:textId="77777777">
        <w:tc>
          <w:tcPr>
            <w:tcW w:w="360" w:type="dxa"/>
            <w:vMerge w:val="restart"/>
          </w:tcPr>
          <w:p w14:paraId="4688871A" w14:textId="77777777" w:rsidR="00E81CAA" w:rsidRDefault="00000000">
            <w:r>
              <w:t>Mechanical stresses</w:t>
            </w:r>
          </w:p>
        </w:tc>
        <w:tc>
          <w:tcPr>
            <w:tcW w:w="360" w:type="dxa"/>
            <w:vMerge w:val="restart"/>
          </w:tcPr>
          <w:p w14:paraId="7EB3C0B1" w14:textId="77777777" w:rsidR="00E81CAA" w:rsidRDefault="00000000">
            <w:r>
              <w:br/>
            </w:r>
          </w:p>
        </w:tc>
        <w:tc>
          <w:tcPr>
            <w:tcW w:w="360" w:type="dxa"/>
          </w:tcPr>
          <w:p w14:paraId="50F434BF" w14:textId="77777777" w:rsidR="00E81CAA" w:rsidRDefault="00000000">
            <w:r>
              <w:t>Intact canister</w:t>
            </w:r>
          </w:p>
        </w:tc>
        <w:tc>
          <w:tcPr>
            <w:tcW w:w="360" w:type="dxa"/>
            <w:vMerge w:val="restart"/>
          </w:tcPr>
          <w:p w14:paraId="43985356" w14:textId="77777777" w:rsidR="00E81CAA" w:rsidRDefault="00E81CAA"/>
        </w:tc>
        <w:tc>
          <w:tcPr>
            <w:tcW w:w="360" w:type="dxa"/>
            <w:vMerge w:val="restart"/>
          </w:tcPr>
          <w:p w14:paraId="45C1DCD0" w14:textId="77777777" w:rsidR="00E81CAA" w:rsidRDefault="00000000">
            <w:r>
              <w:br/>
            </w:r>
          </w:p>
        </w:tc>
        <w:tc>
          <w:tcPr>
            <w:tcW w:w="360" w:type="dxa"/>
          </w:tcPr>
          <w:p w14:paraId="3940F7D9" w14:textId="77777777" w:rsidR="00E81CAA" w:rsidRDefault="00000000">
            <w:r>
              <w:t>Intact canister</w:t>
            </w:r>
          </w:p>
        </w:tc>
        <w:tc>
          <w:tcPr>
            <w:tcW w:w="360" w:type="dxa"/>
            <w:vMerge w:val="restart"/>
          </w:tcPr>
          <w:p w14:paraId="0C7102F9" w14:textId="77777777" w:rsidR="00E81CAA" w:rsidRDefault="00E81CAA"/>
        </w:tc>
      </w:tr>
      <w:tr w:rsidR="00E81CAA" w14:paraId="1ED30514" w14:textId="77777777">
        <w:tc>
          <w:tcPr>
            <w:tcW w:w="360" w:type="dxa"/>
            <w:vMerge/>
          </w:tcPr>
          <w:p w14:paraId="18925C0D" w14:textId="77777777" w:rsidR="00E81CAA" w:rsidRDefault="00E81CAA"/>
        </w:tc>
        <w:tc>
          <w:tcPr>
            <w:tcW w:w="360" w:type="dxa"/>
            <w:vMerge/>
          </w:tcPr>
          <w:p w14:paraId="41E22E86" w14:textId="77777777" w:rsidR="00E81CAA" w:rsidRDefault="00E81CAA"/>
        </w:tc>
        <w:tc>
          <w:tcPr>
            <w:tcW w:w="360" w:type="dxa"/>
          </w:tcPr>
          <w:p w14:paraId="1D1F8F51" w14:textId="77777777" w:rsidR="00E81CAA" w:rsidRDefault="00000000">
            <w:r>
              <w:t>Failed canister</w:t>
            </w:r>
          </w:p>
        </w:tc>
        <w:tc>
          <w:tcPr>
            <w:tcW w:w="360" w:type="dxa"/>
            <w:vMerge/>
          </w:tcPr>
          <w:p w14:paraId="5EC9D896" w14:textId="77777777" w:rsidR="00E81CAA" w:rsidRDefault="00E81CAA"/>
        </w:tc>
        <w:tc>
          <w:tcPr>
            <w:tcW w:w="360" w:type="dxa"/>
            <w:vMerge/>
          </w:tcPr>
          <w:p w14:paraId="0086DB3F" w14:textId="77777777" w:rsidR="00E81CAA" w:rsidRDefault="00E81CAA"/>
        </w:tc>
        <w:tc>
          <w:tcPr>
            <w:tcW w:w="360" w:type="dxa"/>
          </w:tcPr>
          <w:p w14:paraId="5095B0D0" w14:textId="77777777" w:rsidR="00E81CAA" w:rsidRDefault="00000000">
            <w:r>
              <w:t>Failed canister</w:t>
            </w:r>
          </w:p>
        </w:tc>
        <w:tc>
          <w:tcPr>
            <w:tcW w:w="360" w:type="dxa"/>
            <w:vMerge/>
          </w:tcPr>
          <w:p w14:paraId="19AD0CDC" w14:textId="77777777" w:rsidR="00E81CAA" w:rsidRDefault="00E81CAA"/>
        </w:tc>
      </w:tr>
      <w:tr w:rsidR="00E81CAA" w14:paraId="5ED77F35" w14:textId="77777777">
        <w:tc>
          <w:tcPr>
            <w:tcW w:w="360" w:type="dxa"/>
            <w:vMerge w:val="restart"/>
          </w:tcPr>
          <w:p w14:paraId="207689BD" w14:textId="77777777" w:rsidR="00E81CAA" w:rsidRDefault="00000000">
            <w:r>
              <w:t>Radionuclide inventory</w:t>
            </w:r>
          </w:p>
        </w:tc>
        <w:tc>
          <w:tcPr>
            <w:tcW w:w="360" w:type="dxa"/>
            <w:vMerge w:val="restart"/>
          </w:tcPr>
          <w:p w14:paraId="7E8ED759" w14:textId="77777777" w:rsidR="00E81CAA" w:rsidRDefault="00000000">
            <w:r>
              <w:br/>
            </w:r>
          </w:p>
        </w:tc>
        <w:tc>
          <w:tcPr>
            <w:tcW w:w="360" w:type="dxa"/>
          </w:tcPr>
          <w:p w14:paraId="48E85A4E" w14:textId="77777777" w:rsidR="00E81CAA" w:rsidRDefault="00000000">
            <w:r>
              <w:t>Intact canister</w:t>
            </w:r>
          </w:p>
        </w:tc>
        <w:tc>
          <w:tcPr>
            <w:tcW w:w="360" w:type="dxa"/>
            <w:vMerge w:val="restart"/>
          </w:tcPr>
          <w:p w14:paraId="14DD4E9C" w14:textId="77777777" w:rsidR="00E81CAA" w:rsidRDefault="00E81CAA"/>
        </w:tc>
        <w:tc>
          <w:tcPr>
            <w:tcW w:w="360" w:type="dxa"/>
            <w:vMerge w:val="restart"/>
          </w:tcPr>
          <w:p w14:paraId="091D7C36" w14:textId="77777777" w:rsidR="00E81CAA" w:rsidRDefault="00000000">
            <w:r>
              <w:br/>
            </w:r>
          </w:p>
        </w:tc>
        <w:tc>
          <w:tcPr>
            <w:tcW w:w="360" w:type="dxa"/>
          </w:tcPr>
          <w:p w14:paraId="4B32C64F" w14:textId="77777777" w:rsidR="00E81CAA" w:rsidRDefault="00000000">
            <w:r>
              <w:t>Intact canister</w:t>
            </w:r>
          </w:p>
        </w:tc>
        <w:tc>
          <w:tcPr>
            <w:tcW w:w="360" w:type="dxa"/>
            <w:vMerge w:val="restart"/>
          </w:tcPr>
          <w:p w14:paraId="75EEA25B" w14:textId="77777777" w:rsidR="00E81CAA" w:rsidRDefault="00E81CAA"/>
        </w:tc>
      </w:tr>
      <w:tr w:rsidR="00E81CAA" w14:paraId="56806F65" w14:textId="77777777">
        <w:tc>
          <w:tcPr>
            <w:tcW w:w="360" w:type="dxa"/>
            <w:vMerge/>
          </w:tcPr>
          <w:p w14:paraId="0C3801BA" w14:textId="77777777" w:rsidR="00E81CAA" w:rsidRDefault="00E81CAA"/>
        </w:tc>
        <w:tc>
          <w:tcPr>
            <w:tcW w:w="360" w:type="dxa"/>
            <w:vMerge/>
          </w:tcPr>
          <w:p w14:paraId="5BA6FE81" w14:textId="77777777" w:rsidR="00E81CAA" w:rsidRDefault="00E81CAA"/>
        </w:tc>
        <w:tc>
          <w:tcPr>
            <w:tcW w:w="360" w:type="dxa"/>
          </w:tcPr>
          <w:p w14:paraId="307E9513" w14:textId="77777777" w:rsidR="00E81CAA" w:rsidRDefault="00000000">
            <w:r>
              <w:t>Failed canister</w:t>
            </w:r>
          </w:p>
        </w:tc>
        <w:tc>
          <w:tcPr>
            <w:tcW w:w="360" w:type="dxa"/>
            <w:vMerge/>
          </w:tcPr>
          <w:p w14:paraId="0329B733" w14:textId="77777777" w:rsidR="00E81CAA" w:rsidRDefault="00E81CAA"/>
        </w:tc>
        <w:tc>
          <w:tcPr>
            <w:tcW w:w="360" w:type="dxa"/>
            <w:vMerge/>
          </w:tcPr>
          <w:p w14:paraId="7265C2F7" w14:textId="77777777" w:rsidR="00E81CAA" w:rsidRDefault="00E81CAA"/>
        </w:tc>
        <w:tc>
          <w:tcPr>
            <w:tcW w:w="360" w:type="dxa"/>
          </w:tcPr>
          <w:p w14:paraId="44F57AB7" w14:textId="77777777" w:rsidR="00E81CAA" w:rsidRDefault="00000000">
            <w:r>
              <w:t>Failed canister</w:t>
            </w:r>
          </w:p>
        </w:tc>
        <w:tc>
          <w:tcPr>
            <w:tcW w:w="360" w:type="dxa"/>
            <w:vMerge/>
          </w:tcPr>
          <w:p w14:paraId="18718823" w14:textId="77777777" w:rsidR="00E81CAA" w:rsidRDefault="00E81CAA"/>
        </w:tc>
      </w:tr>
      <w:tr w:rsidR="00E81CAA" w14:paraId="5997DE06" w14:textId="77777777">
        <w:tc>
          <w:tcPr>
            <w:tcW w:w="360" w:type="dxa"/>
            <w:vMerge w:val="restart"/>
          </w:tcPr>
          <w:p w14:paraId="183E56E0" w14:textId="77777777" w:rsidR="00E81CAA" w:rsidRDefault="00000000">
            <w:r>
              <w:t>Material composition</w:t>
            </w:r>
          </w:p>
        </w:tc>
        <w:tc>
          <w:tcPr>
            <w:tcW w:w="360" w:type="dxa"/>
            <w:vMerge w:val="restart"/>
          </w:tcPr>
          <w:p w14:paraId="2A979968" w14:textId="77777777" w:rsidR="00E81CAA" w:rsidRDefault="00000000">
            <w:r>
              <w:br/>
            </w:r>
          </w:p>
        </w:tc>
        <w:tc>
          <w:tcPr>
            <w:tcW w:w="360" w:type="dxa"/>
          </w:tcPr>
          <w:p w14:paraId="14E4EFF1" w14:textId="77777777" w:rsidR="00E81CAA" w:rsidRDefault="00000000">
            <w:r>
              <w:t>Intact canister</w:t>
            </w:r>
          </w:p>
        </w:tc>
        <w:tc>
          <w:tcPr>
            <w:tcW w:w="360" w:type="dxa"/>
            <w:vMerge w:val="restart"/>
          </w:tcPr>
          <w:p w14:paraId="2DD5BD21" w14:textId="77777777" w:rsidR="00E81CAA" w:rsidRDefault="00E81CAA"/>
        </w:tc>
        <w:tc>
          <w:tcPr>
            <w:tcW w:w="360" w:type="dxa"/>
            <w:vMerge w:val="restart"/>
          </w:tcPr>
          <w:p w14:paraId="7BC566E3" w14:textId="77777777" w:rsidR="00E81CAA" w:rsidRDefault="00000000">
            <w:r>
              <w:br/>
            </w:r>
          </w:p>
        </w:tc>
        <w:tc>
          <w:tcPr>
            <w:tcW w:w="360" w:type="dxa"/>
          </w:tcPr>
          <w:p w14:paraId="5F0912BE" w14:textId="77777777" w:rsidR="00E81CAA" w:rsidRDefault="00000000">
            <w:r>
              <w:t>Intact canister</w:t>
            </w:r>
          </w:p>
        </w:tc>
        <w:tc>
          <w:tcPr>
            <w:tcW w:w="360" w:type="dxa"/>
            <w:vMerge w:val="restart"/>
          </w:tcPr>
          <w:p w14:paraId="7A20DBA9" w14:textId="77777777" w:rsidR="00E81CAA" w:rsidRDefault="00E81CAA"/>
        </w:tc>
      </w:tr>
      <w:tr w:rsidR="00E81CAA" w14:paraId="03EF0DD5" w14:textId="77777777">
        <w:tc>
          <w:tcPr>
            <w:tcW w:w="360" w:type="dxa"/>
            <w:vMerge/>
          </w:tcPr>
          <w:p w14:paraId="322D814B" w14:textId="77777777" w:rsidR="00E81CAA" w:rsidRDefault="00E81CAA"/>
        </w:tc>
        <w:tc>
          <w:tcPr>
            <w:tcW w:w="360" w:type="dxa"/>
            <w:vMerge/>
          </w:tcPr>
          <w:p w14:paraId="16C5F06B" w14:textId="77777777" w:rsidR="00E81CAA" w:rsidRDefault="00E81CAA"/>
        </w:tc>
        <w:tc>
          <w:tcPr>
            <w:tcW w:w="360" w:type="dxa"/>
          </w:tcPr>
          <w:p w14:paraId="42A4E800" w14:textId="77777777" w:rsidR="00E81CAA" w:rsidRDefault="00000000">
            <w:r>
              <w:t>Failed canister</w:t>
            </w:r>
          </w:p>
        </w:tc>
        <w:tc>
          <w:tcPr>
            <w:tcW w:w="360" w:type="dxa"/>
            <w:vMerge/>
          </w:tcPr>
          <w:p w14:paraId="4B652B81" w14:textId="77777777" w:rsidR="00E81CAA" w:rsidRDefault="00E81CAA"/>
        </w:tc>
        <w:tc>
          <w:tcPr>
            <w:tcW w:w="360" w:type="dxa"/>
            <w:vMerge/>
          </w:tcPr>
          <w:p w14:paraId="0342D619" w14:textId="77777777" w:rsidR="00E81CAA" w:rsidRDefault="00E81CAA"/>
        </w:tc>
        <w:tc>
          <w:tcPr>
            <w:tcW w:w="360" w:type="dxa"/>
          </w:tcPr>
          <w:p w14:paraId="361C3594" w14:textId="77777777" w:rsidR="00E81CAA" w:rsidRDefault="00000000">
            <w:r>
              <w:t>Failed canister</w:t>
            </w:r>
          </w:p>
        </w:tc>
        <w:tc>
          <w:tcPr>
            <w:tcW w:w="360" w:type="dxa"/>
            <w:vMerge/>
          </w:tcPr>
          <w:p w14:paraId="734046F5" w14:textId="77777777" w:rsidR="00E81CAA" w:rsidRDefault="00E81CAA"/>
        </w:tc>
      </w:tr>
      <w:tr w:rsidR="00E81CAA" w14:paraId="231A7EC2" w14:textId="77777777">
        <w:tc>
          <w:tcPr>
            <w:tcW w:w="360" w:type="dxa"/>
            <w:vMerge w:val="restart"/>
          </w:tcPr>
          <w:p w14:paraId="04F25C5B" w14:textId="77777777" w:rsidR="00E81CAA" w:rsidRDefault="00000000">
            <w:r>
              <w:t>Water composition</w:t>
            </w:r>
          </w:p>
        </w:tc>
        <w:tc>
          <w:tcPr>
            <w:tcW w:w="360" w:type="dxa"/>
            <w:vMerge w:val="restart"/>
          </w:tcPr>
          <w:p w14:paraId="60CDB678" w14:textId="77777777" w:rsidR="00E81CAA" w:rsidRDefault="00000000">
            <w:r>
              <w:br/>
            </w:r>
          </w:p>
        </w:tc>
        <w:tc>
          <w:tcPr>
            <w:tcW w:w="360" w:type="dxa"/>
          </w:tcPr>
          <w:p w14:paraId="4EDE0843" w14:textId="77777777" w:rsidR="00E81CAA" w:rsidRDefault="00000000">
            <w:r>
              <w:t>Intact canister</w:t>
            </w:r>
          </w:p>
        </w:tc>
        <w:tc>
          <w:tcPr>
            <w:tcW w:w="360" w:type="dxa"/>
            <w:vMerge w:val="restart"/>
          </w:tcPr>
          <w:p w14:paraId="36EFD70B" w14:textId="77777777" w:rsidR="00E81CAA" w:rsidRDefault="00E81CAA"/>
        </w:tc>
        <w:tc>
          <w:tcPr>
            <w:tcW w:w="360" w:type="dxa"/>
            <w:vMerge w:val="restart"/>
          </w:tcPr>
          <w:p w14:paraId="2A199FA2" w14:textId="77777777" w:rsidR="00E81CAA" w:rsidRDefault="00000000">
            <w:r>
              <w:br/>
            </w:r>
          </w:p>
        </w:tc>
        <w:tc>
          <w:tcPr>
            <w:tcW w:w="360" w:type="dxa"/>
          </w:tcPr>
          <w:p w14:paraId="340DCD23" w14:textId="77777777" w:rsidR="00E81CAA" w:rsidRDefault="00000000">
            <w:r>
              <w:t>Intact canister</w:t>
            </w:r>
          </w:p>
        </w:tc>
        <w:tc>
          <w:tcPr>
            <w:tcW w:w="360" w:type="dxa"/>
            <w:vMerge w:val="restart"/>
          </w:tcPr>
          <w:p w14:paraId="108395E7" w14:textId="77777777" w:rsidR="00E81CAA" w:rsidRDefault="00E81CAA"/>
        </w:tc>
      </w:tr>
      <w:tr w:rsidR="00E81CAA" w14:paraId="062F0A97" w14:textId="77777777">
        <w:tc>
          <w:tcPr>
            <w:tcW w:w="360" w:type="dxa"/>
            <w:vMerge/>
          </w:tcPr>
          <w:p w14:paraId="4A7DA906" w14:textId="77777777" w:rsidR="00E81CAA" w:rsidRDefault="00E81CAA"/>
        </w:tc>
        <w:tc>
          <w:tcPr>
            <w:tcW w:w="360" w:type="dxa"/>
            <w:vMerge/>
          </w:tcPr>
          <w:p w14:paraId="51CA2F22" w14:textId="77777777" w:rsidR="00E81CAA" w:rsidRDefault="00E81CAA"/>
        </w:tc>
        <w:tc>
          <w:tcPr>
            <w:tcW w:w="360" w:type="dxa"/>
          </w:tcPr>
          <w:p w14:paraId="547F1107" w14:textId="77777777" w:rsidR="00E81CAA" w:rsidRDefault="00000000">
            <w:r>
              <w:t>Failed canister</w:t>
            </w:r>
          </w:p>
        </w:tc>
        <w:tc>
          <w:tcPr>
            <w:tcW w:w="360" w:type="dxa"/>
            <w:vMerge/>
          </w:tcPr>
          <w:p w14:paraId="29BD260A" w14:textId="77777777" w:rsidR="00E81CAA" w:rsidRDefault="00E81CAA"/>
        </w:tc>
        <w:tc>
          <w:tcPr>
            <w:tcW w:w="360" w:type="dxa"/>
            <w:vMerge/>
          </w:tcPr>
          <w:p w14:paraId="58692812" w14:textId="77777777" w:rsidR="00E81CAA" w:rsidRDefault="00E81CAA"/>
        </w:tc>
        <w:tc>
          <w:tcPr>
            <w:tcW w:w="360" w:type="dxa"/>
          </w:tcPr>
          <w:p w14:paraId="55331D98" w14:textId="77777777" w:rsidR="00E81CAA" w:rsidRDefault="00000000">
            <w:r>
              <w:t>Failed canister</w:t>
            </w:r>
          </w:p>
        </w:tc>
        <w:tc>
          <w:tcPr>
            <w:tcW w:w="360" w:type="dxa"/>
            <w:vMerge/>
          </w:tcPr>
          <w:p w14:paraId="25032F01" w14:textId="77777777" w:rsidR="00E81CAA" w:rsidRDefault="00E81CAA"/>
        </w:tc>
      </w:tr>
      <w:tr w:rsidR="00E81CAA" w14:paraId="11327D61" w14:textId="77777777">
        <w:tc>
          <w:tcPr>
            <w:tcW w:w="360" w:type="dxa"/>
            <w:vMerge w:val="restart"/>
          </w:tcPr>
          <w:p w14:paraId="55B5F26F" w14:textId="77777777" w:rsidR="00E81CAA" w:rsidRDefault="00000000">
            <w:r>
              <w:t>Gas composition</w:t>
            </w:r>
          </w:p>
        </w:tc>
        <w:tc>
          <w:tcPr>
            <w:tcW w:w="360" w:type="dxa"/>
            <w:vMerge w:val="restart"/>
          </w:tcPr>
          <w:p w14:paraId="40227347" w14:textId="77777777" w:rsidR="00E81CAA" w:rsidRDefault="00000000">
            <w:r>
              <w:br/>
            </w:r>
          </w:p>
        </w:tc>
        <w:tc>
          <w:tcPr>
            <w:tcW w:w="360" w:type="dxa"/>
          </w:tcPr>
          <w:p w14:paraId="04AD344D" w14:textId="77777777" w:rsidR="00E81CAA" w:rsidRDefault="00000000">
            <w:r>
              <w:t>Intact canister</w:t>
            </w:r>
          </w:p>
        </w:tc>
        <w:tc>
          <w:tcPr>
            <w:tcW w:w="360" w:type="dxa"/>
            <w:vMerge w:val="restart"/>
          </w:tcPr>
          <w:p w14:paraId="03BC28B8" w14:textId="77777777" w:rsidR="00E81CAA" w:rsidRDefault="00E81CAA"/>
        </w:tc>
        <w:tc>
          <w:tcPr>
            <w:tcW w:w="360" w:type="dxa"/>
            <w:vMerge w:val="restart"/>
          </w:tcPr>
          <w:p w14:paraId="6472DDE7" w14:textId="77777777" w:rsidR="00E81CAA" w:rsidRDefault="00000000">
            <w:r>
              <w:br/>
            </w:r>
          </w:p>
        </w:tc>
        <w:tc>
          <w:tcPr>
            <w:tcW w:w="360" w:type="dxa"/>
          </w:tcPr>
          <w:p w14:paraId="25B7D690" w14:textId="77777777" w:rsidR="00E81CAA" w:rsidRDefault="00000000">
            <w:r>
              <w:t>Intact canister</w:t>
            </w:r>
          </w:p>
        </w:tc>
        <w:tc>
          <w:tcPr>
            <w:tcW w:w="360" w:type="dxa"/>
            <w:vMerge w:val="restart"/>
          </w:tcPr>
          <w:p w14:paraId="18AF1E84" w14:textId="77777777" w:rsidR="00E81CAA" w:rsidRDefault="00E81CAA"/>
        </w:tc>
      </w:tr>
      <w:tr w:rsidR="00E81CAA" w14:paraId="718D6CEF" w14:textId="77777777">
        <w:tc>
          <w:tcPr>
            <w:tcW w:w="360" w:type="dxa"/>
            <w:vMerge/>
          </w:tcPr>
          <w:p w14:paraId="5900BA65" w14:textId="77777777" w:rsidR="00E81CAA" w:rsidRDefault="00E81CAA"/>
        </w:tc>
        <w:tc>
          <w:tcPr>
            <w:tcW w:w="360" w:type="dxa"/>
            <w:vMerge/>
          </w:tcPr>
          <w:p w14:paraId="0BFB8B76" w14:textId="77777777" w:rsidR="00E81CAA" w:rsidRDefault="00E81CAA"/>
        </w:tc>
        <w:tc>
          <w:tcPr>
            <w:tcW w:w="360" w:type="dxa"/>
          </w:tcPr>
          <w:p w14:paraId="4C21EE61" w14:textId="77777777" w:rsidR="00E81CAA" w:rsidRDefault="00000000">
            <w:r>
              <w:t>Failed canister</w:t>
            </w:r>
          </w:p>
        </w:tc>
        <w:tc>
          <w:tcPr>
            <w:tcW w:w="360" w:type="dxa"/>
            <w:vMerge/>
          </w:tcPr>
          <w:p w14:paraId="4CC2E823" w14:textId="77777777" w:rsidR="00E81CAA" w:rsidRDefault="00E81CAA"/>
        </w:tc>
        <w:tc>
          <w:tcPr>
            <w:tcW w:w="360" w:type="dxa"/>
            <w:vMerge/>
          </w:tcPr>
          <w:p w14:paraId="6C506BF1" w14:textId="77777777" w:rsidR="00E81CAA" w:rsidRDefault="00E81CAA"/>
        </w:tc>
        <w:tc>
          <w:tcPr>
            <w:tcW w:w="360" w:type="dxa"/>
          </w:tcPr>
          <w:p w14:paraId="6449E599" w14:textId="77777777" w:rsidR="00E81CAA" w:rsidRDefault="00000000">
            <w:r>
              <w:t>Failed canister</w:t>
            </w:r>
          </w:p>
        </w:tc>
        <w:tc>
          <w:tcPr>
            <w:tcW w:w="360" w:type="dxa"/>
            <w:vMerge/>
          </w:tcPr>
          <w:p w14:paraId="01FA11E7" w14:textId="77777777" w:rsidR="00E81CAA" w:rsidRDefault="00E81CAA"/>
        </w:tc>
      </w:tr>
    </w:tbl>
    <w:p w14:paraId="45F4FBBF" w14:textId="77777777" w:rsidR="00F53459" w:rsidRDefault="00F53459" w:rsidP="00F53459">
      <w:pPr>
        <w:pStyle w:val="Heading4"/>
        <w:rPr>
          <w:lang w:val="en-GB"/>
        </w:rPr>
      </w:pPr>
      <w:r>
        <w:rPr>
          <w:lang w:val="en-GB"/>
        </w:rPr>
        <w:t xml:space="preserve">Natural and anthropogenic analogues </w:t>
      </w:r>
    </w:p>
    <w:p w14:paraId="626AAAD9" w14:textId="77777777" w:rsidR="00F53459" w:rsidRDefault="00F53459" w:rsidP="00F53459">
      <w:pPr>
        <w:pStyle w:val="BodyText"/>
        <w:rPr>
          <w:lang w:val="en-GB"/>
        </w:rPr>
      </w:pPr>
      <w:r>
        <w:rPr>
          <w:lang w:val="en-GB"/>
        </w:rPr>
        <w:t xml:space="preserve">Text </w:t>
      </w:r>
    </w:p>
    <w:p w14:paraId="31292638" w14:textId="77777777" w:rsidR="00F53459" w:rsidRDefault="00F53459" w:rsidP="00F53459">
      <w:pPr>
        <w:pStyle w:val="Heading4"/>
        <w:rPr>
          <w:lang w:val="en-GB"/>
        </w:rPr>
      </w:pPr>
      <w:r>
        <w:rPr>
          <w:lang w:val="en-GB"/>
        </w:rPr>
        <w:t>Boundary conditions</w:t>
      </w:r>
    </w:p>
    <w:p w14:paraId="12ABEE97" w14:textId="77777777" w:rsidR="00F53459" w:rsidRDefault="00F53459" w:rsidP="00F53459">
      <w:pPr>
        <w:pStyle w:val="BodyText"/>
        <w:rPr>
          <w:lang w:val="en-GB"/>
        </w:rPr>
      </w:pPr>
      <w:r>
        <w:rPr>
          <w:lang w:val="en-GB"/>
        </w:rPr>
        <w:t>Text</w:t>
      </w:r>
    </w:p>
    <w:p w14:paraId="68ECCBD4" w14:textId="77777777" w:rsidR="00F53459" w:rsidRDefault="00F53459" w:rsidP="00F53459">
      <w:pPr>
        <w:pStyle w:val="Heading4"/>
        <w:rPr>
          <w:lang w:val="en-GB"/>
        </w:rPr>
      </w:pPr>
      <w:r>
        <w:rPr>
          <w:lang w:val="en-GB"/>
        </w:rPr>
        <w:t>Model and experimental studies</w:t>
      </w:r>
    </w:p>
    <w:p w14:paraId="5F546DF6" w14:textId="77777777" w:rsidR="00F53459" w:rsidRDefault="00F53459" w:rsidP="00F53459">
      <w:pPr>
        <w:pStyle w:val="BodyText"/>
        <w:rPr>
          <w:lang w:val="en-GB"/>
        </w:rPr>
      </w:pPr>
      <w:r>
        <w:rPr>
          <w:lang w:val="en-GB"/>
        </w:rPr>
        <w:t xml:space="preserve">Text </w:t>
      </w:r>
    </w:p>
    <w:p w14:paraId="450B706D" w14:textId="77777777" w:rsidR="00F53459" w:rsidRDefault="00F53459" w:rsidP="00F53459">
      <w:pPr>
        <w:pStyle w:val="Heading4"/>
        <w:rPr>
          <w:lang w:val="en-GB"/>
        </w:rPr>
      </w:pPr>
      <w:r>
        <w:rPr>
          <w:lang w:val="en-GB"/>
        </w:rPr>
        <w:t>Time perspective</w:t>
      </w:r>
    </w:p>
    <w:p w14:paraId="62E4DB50" w14:textId="77777777" w:rsidR="00F53459" w:rsidRDefault="00F53459" w:rsidP="00F53459">
      <w:pPr>
        <w:pStyle w:val="BodyText"/>
        <w:rPr>
          <w:lang w:val="en-GB"/>
        </w:rPr>
      </w:pPr>
      <w:r>
        <w:rPr>
          <w:lang w:val="en-GB"/>
        </w:rPr>
        <w:t>Text</w:t>
      </w:r>
    </w:p>
    <w:p w14:paraId="00BE847A" w14:textId="77777777" w:rsidR="00F53459" w:rsidRDefault="00F53459" w:rsidP="00F53459">
      <w:pPr>
        <w:pStyle w:val="Heading4"/>
        <w:rPr>
          <w:lang w:val="en-GB"/>
        </w:rPr>
      </w:pPr>
      <w:r>
        <w:rPr>
          <w:lang w:val="en-GB"/>
        </w:rPr>
        <w:t>Impact on safety functions</w:t>
      </w:r>
    </w:p>
    <w:p w14:paraId="27ECEBD4" w14:textId="77777777" w:rsidR="00F53459" w:rsidRDefault="00F53459" w:rsidP="00F53459">
      <w:pPr>
        <w:pStyle w:val="BodyText"/>
        <w:rPr>
          <w:lang w:val="en-GB"/>
        </w:rPr>
      </w:pPr>
      <w:r>
        <w:rPr>
          <w:lang w:val="en-GB"/>
        </w:rPr>
        <w:t>Text</w:t>
      </w:r>
    </w:p>
    <w:p w14:paraId="471FDDA3" w14:textId="77777777" w:rsidR="00F53459" w:rsidRDefault="00F53459" w:rsidP="00F53459">
      <w:pPr>
        <w:pStyle w:val="Heading4"/>
        <w:rPr>
          <w:lang w:val="en-GB"/>
        </w:rPr>
      </w:pPr>
      <w:r>
        <w:rPr>
          <w:lang w:val="en-GB"/>
        </w:rPr>
        <w:t xml:space="preserve">Handling of the process in the assessments of post-closure safety </w:t>
      </w:r>
    </w:p>
    <w:p w14:paraId="2C868F58" w14:textId="77777777" w:rsidR="00F53459" w:rsidRDefault="00F53459" w:rsidP="00F53459">
      <w:pPr>
        <w:pStyle w:val="BodyText"/>
        <w:rPr>
          <w:lang w:val="en-GB"/>
        </w:rPr>
      </w:pPr>
      <w:r>
        <w:rPr>
          <w:lang w:val="en-GB"/>
        </w:rPr>
        <w:t xml:space="preserve">Text </w:t>
      </w:r>
    </w:p>
    <w:p w14:paraId="4135EBF3" w14:textId="77777777" w:rsidR="00F53459" w:rsidRDefault="00F53459" w:rsidP="00F53459">
      <w:pPr>
        <w:pStyle w:val="Heading5"/>
        <w:rPr>
          <w:lang w:val="en-GB"/>
        </w:rPr>
      </w:pPr>
      <w:r>
        <w:rPr>
          <w:lang w:val="en-GB"/>
        </w:rPr>
        <w:t>Handling in the FSAR</w:t>
      </w:r>
    </w:p>
    <w:p w14:paraId="4CA99FF8" w14:textId="77777777" w:rsidR="00F53459" w:rsidRDefault="00F53459" w:rsidP="00F53459">
      <w:pPr>
        <w:pStyle w:val="BodyText"/>
        <w:rPr>
          <w:lang w:val="en-GB"/>
        </w:rPr>
      </w:pPr>
      <w:r>
        <w:rPr>
          <w:lang w:val="en-GB"/>
        </w:rPr>
        <w:t>Text</w:t>
      </w:r>
    </w:p>
    <w:p w14:paraId="226ACD01" w14:textId="77777777" w:rsidR="00F53459" w:rsidRDefault="00F53459" w:rsidP="00F53459">
      <w:pPr>
        <w:pStyle w:val="Heading5"/>
        <w:rPr>
          <w:lang w:val="en-GB"/>
        </w:rPr>
      </w:pPr>
      <w:r>
        <w:rPr>
          <w:lang w:val="en-GB"/>
        </w:rPr>
        <w:t>Changes since the PSAR</w:t>
      </w:r>
    </w:p>
    <w:p w14:paraId="76476605" w14:textId="77777777" w:rsidR="00F53459" w:rsidRDefault="00F53459" w:rsidP="00F53459">
      <w:pPr>
        <w:pStyle w:val="BodyText"/>
        <w:rPr>
          <w:lang w:val="en-GB"/>
        </w:rPr>
      </w:pPr>
      <w:r>
        <w:rPr>
          <w:lang w:val="en-GB"/>
        </w:rPr>
        <w:t xml:space="preserve">Text  </w:t>
      </w:r>
    </w:p>
    <w:p w14:paraId="2C21B2AC" w14:textId="77777777" w:rsidR="00F53459" w:rsidRDefault="00F53459" w:rsidP="00F53459">
      <w:pPr>
        <w:pStyle w:val="Heading4"/>
        <w:rPr>
          <w:lang w:val="en-GB"/>
        </w:rPr>
      </w:pPr>
      <w:r>
        <w:rPr>
          <w:lang w:val="en-GB"/>
        </w:rPr>
        <w:t>Handling of uncertainties in the FSAR</w:t>
      </w:r>
    </w:p>
    <w:p w14:paraId="3CB04855" w14:textId="77777777" w:rsidR="00374F0F" w:rsidRPr="00E64471" w:rsidRDefault="00374F0F" w:rsidP="00374F0F">
      <w:pPr>
        <w:pStyle w:val="BodyText"/>
        <w:rPr>
          <w:lang w:val="en-GB"/>
        </w:rPr>
      </w:pPr>
      <w:r>
        <w:rPr>
          <w:lang w:val="en-GB"/>
        </w:rPr>
        <w:t xml:space="preserve">Text </w:t>
      </w:r>
    </w:p>
    <w:p w14:paraId="51D3AD42" w14:textId="77777777" w:rsidR="00A82A0F" w:rsidRDefault="0075026B" w:rsidP="00F628DC">
      <w:pPr>
        <w:pStyle w:val="Heading1"/>
        <w:rPr>
          <w:lang w:val="en-GB"/>
        </w:rPr>
      </w:pPr>
      <w:bookmarkStart w:id="388" w:name="_Toc195186593"/>
      <w:bookmarkEnd w:id="2"/>
      <w:bookmarkEnd w:id="345"/>
      <w:commentRangeStart w:id="389"/>
      <w:r>
        <w:rPr>
          <w:lang w:val="en-GB"/>
        </w:rPr>
        <w:lastRenderedPageBreak/>
        <w:t>Canister processes</w:t>
      </w:r>
      <w:bookmarkEnd w:id="388"/>
      <w:commentRangeEnd w:id="389"/>
      <w:r>
        <w:rPr>
          <w:rStyle w:val="CommentReference"/>
          <w:sz w:val="32"/>
          <w:szCs w:val="20"/>
          <w:lang w:val="en-GB"/>
        </w:rPr>
        <w:commentReference w:id="389"/>
      </w:r>
    </w:p>
    <w:p w14:paraId="40AAA8A6" w14:textId="77777777" w:rsidR="00374F0F" w:rsidRDefault="00374F0F" w:rsidP="00374F0F">
      <w:pPr>
        <w:pStyle w:val="BodyText"/>
        <w:rPr>
          <w:lang w:val="en-GB"/>
        </w:rPr>
      </w:pPr>
    </w:p>
    <w:p w14:paraId="6E14C2D1" w14:textId="77777777" w:rsidR="00374F0F" w:rsidRPr="00374F0F" w:rsidRDefault="00374F0F" w:rsidP="00374F0F">
      <w:pPr>
        <w:pStyle w:val="Heading2"/>
        <w:rPr>
          <w:lang w:val="en-GB"/>
        </w:rPr>
      </w:pPr>
      <w:bookmarkStart w:id="390" w:name="_Toc195186594"/>
      <w:r w:rsidRPr="00374F0F">
        <w:rPr>
          <w:lang w:val="en-GB"/>
        </w:rPr>
        <w:t>Radiation related processes</w:t>
      </w:r>
      <w:bookmarkEnd w:id="390"/>
    </w:p>
    <w:p w14:paraId="2D82B5F3" w14:textId="77777777" w:rsidR="00374F0F" w:rsidRPr="00374F0F" w:rsidRDefault="00374F0F" w:rsidP="00374F0F">
      <w:pPr>
        <w:pStyle w:val="BodyText"/>
        <w:rPr>
          <w:lang w:val="en-GB"/>
        </w:rPr>
      </w:pPr>
    </w:p>
    <w:p w14:paraId="0A8B0605" w14:textId="77777777" w:rsidR="00374F0F" w:rsidRPr="00374F0F" w:rsidRDefault="00374F0F" w:rsidP="00374F0F">
      <w:pPr>
        <w:pStyle w:val="Heading3"/>
        <w:rPr>
          <w:lang w:val="en-GB"/>
        </w:rPr>
      </w:pPr>
      <w:bookmarkStart w:id="391" w:name="_Toc195186595"/>
      <w:r w:rsidRPr="00374F0F">
        <w:rPr>
          <w:lang w:val="en-GB"/>
        </w:rPr>
        <w:t>Radiation attenuation/heat generation</w:t>
      </w:r>
      <w:bookmarkEnd w:id="391"/>
    </w:p>
    <w:p w14:paraId="1272A005" w14:textId="77777777" w:rsidR="00374F0F" w:rsidRPr="00374F0F" w:rsidRDefault="00374F0F" w:rsidP="00374F0F">
      <w:pPr>
        <w:pStyle w:val="BodyText"/>
        <w:rPr>
          <w:lang w:val="en-GB"/>
        </w:rPr>
      </w:pPr>
      <w:r w:rsidRPr="00374F0F">
        <w:rPr>
          <w:lang w:val="en-GB"/>
        </w:rPr>
        <w:t>#text with structure in chapter 1</w:t>
      </w:r>
    </w:p>
    <w:p w14:paraId="5271AE1E" w14:textId="77777777" w:rsidR="00374F0F" w:rsidRPr="00374F0F" w:rsidRDefault="00374F0F" w:rsidP="00374F0F">
      <w:pPr>
        <w:pStyle w:val="BodyText"/>
        <w:rPr>
          <w:lang w:val="en-GB"/>
        </w:rPr>
      </w:pPr>
      <w:r w:rsidRPr="00374F0F">
        <w:rPr>
          <w:lang w:val="en-GB"/>
        </w:rPr>
        <w:t>Description</w:t>
      </w:r>
    </w:p>
    <w:p w14:paraId="6E31879E" w14:textId="77777777" w:rsidR="00374F0F" w:rsidRPr="00374F0F" w:rsidRDefault="00374F0F" w:rsidP="00374F0F">
      <w:pPr>
        <w:pStyle w:val="BodyText"/>
        <w:rPr>
          <w:lang w:val="en-GB"/>
        </w:rPr>
      </w:pPr>
      <w:r w:rsidRPr="00374F0F">
        <w:rPr>
          <w:lang w:val="en-GB"/>
        </w:rPr>
        <w:t>Text</w:t>
      </w:r>
    </w:p>
    <w:p w14:paraId="7D2CA69D" w14:textId="77777777" w:rsidR="00374F0F" w:rsidRPr="00374F0F" w:rsidRDefault="00374F0F" w:rsidP="00374F0F">
      <w:pPr>
        <w:pStyle w:val="BodyText"/>
        <w:rPr>
          <w:lang w:val="en-GB"/>
        </w:rPr>
      </w:pPr>
      <w:r w:rsidRPr="00374F0F">
        <w:rPr>
          <w:lang w:val="en-GB"/>
        </w:rPr>
        <w:t>Dependencies between processes and variables</w:t>
      </w:r>
    </w:p>
    <w:p w14:paraId="3500DCBB" w14:textId="77777777" w:rsidR="00374F0F" w:rsidRPr="00374F0F" w:rsidRDefault="00374F0F" w:rsidP="00374F0F">
      <w:pPr>
        <w:pStyle w:val="BodyText"/>
        <w:rPr>
          <w:lang w:val="en-GB"/>
        </w:rPr>
      </w:pPr>
      <w:r w:rsidRPr="00374F0F">
        <w:rPr>
          <w:lang w:val="en-GB"/>
        </w:rPr>
        <w:t xml:space="preserve">Text </w:t>
      </w:r>
    </w:p>
    <w:p w14:paraId="7D20C9F9" w14:textId="77777777" w:rsidR="00374F0F" w:rsidRPr="00374F0F" w:rsidRDefault="00374F0F" w:rsidP="00374F0F">
      <w:pPr>
        <w:pStyle w:val="BodyText"/>
        <w:rPr>
          <w:lang w:val="en-GB"/>
        </w:rPr>
      </w:pPr>
      <w:r w:rsidRPr="00374F0F">
        <w:rPr>
          <w:lang w:val="en-GB"/>
        </w:rPr>
        <w:t xml:space="preserve">Natural and anthropogenic analogues </w:t>
      </w:r>
    </w:p>
    <w:p w14:paraId="6DF13FB4" w14:textId="77777777" w:rsidR="00374F0F" w:rsidRPr="00374F0F" w:rsidRDefault="00374F0F" w:rsidP="00374F0F">
      <w:pPr>
        <w:pStyle w:val="BodyText"/>
        <w:rPr>
          <w:lang w:val="en-GB"/>
        </w:rPr>
      </w:pPr>
      <w:r w:rsidRPr="00374F0F">
        <w:rPr>
          <w:lang w:val="en-GB"/>
        </w:rPr>
        <w:t xml:space="preserve">Text </w:t>
      </w:r>
    </w:p>
    <w:p w14:paraId="5B25CC1B" w14:textId="77777777" w:rsidR="00374F0F" w:rsidRPr="00374F0F" w:rsidRDefault="00374F0F" w:rsidP="00374F0F">
      <w:pPr>
        <w:pStyle w:val="BodyText"/>
        <w:rPr>
          <w:lang w:val="en-GB"/>
        </w:rPr>
      </w:pPr>
      <w:r w:rsidRPr="00374F0F">
        <w:rPr>
          <w:lang w:val="en-GB"/>
        </w:rPr>
        <w:t>Boundary conditions</w:t>
      </w:r>
    </w:p>
    <w:p w14:paraId="5414216B" w14:textId="77777777" w:rsidR="00374F0F" w:rsidRPr="00374F0F" w:rsidRDefault="00374F0F" w:rsidP="00374F0F">
      <w:pPr>
        <w:pStyle w:val="BodyText"/>
        <w:rPr>
          <w:lang w:val="en-GB"/>
        </w:rPr>
      </w:pPr>
      <w:r w:rsidRPr="00374F0F">
        <w:rPr>
          <w:lang w:val="en-GB"/>
        </w:rPr>
        <w:t>Text</w:t>
      </w:r>
    </w:p>
    <w:p w14:paraId="2352D825" w14:textId="77777777" w:rsidR="00374F0F" w:rsidRPr="00374F0F" w:rsidRDefault="00374F0F" w:rsidP="00374F0F">
      <w:pPr>
        <w:pStyle w:val="BodyText"/>
        <w:rPr>
          <w:lang w:val="en-GB"/>
        </w:rPr>
      </w:pPr>
      <w:r w:rsidRPr="00374F0F">
        <w:rPr>
          <w:lang w:val="en-GB"/>
        </w:rPr>
        <w:t>Model and experimental studies</w:t>
      </w:r>
    </w:p>
    <w:p w14:paraId="3C3AC7DA" w14:textId="77777777" w:rsidR="00374F0F" w:rsidRPr="00374F0F" w:rsidRDefault="00374F0F" w:rsidP="00374F0F">
      <w:pPr>
        <w:pStyle w:val="BodyText"/>
        <w:rPr>
          <w:lang w:val="en-GB"/>
        </w:rPr>
      </w:pPr>
      <w:r w:rsidRPr="00374F0F">
        <w:rPr>
          <w:lang w:val="en-GB"/>
        </w:rPr>
        <w:t xml:space="preserve">Text </w:t>
      </w:r>
    </w:p>
    <w:p w14:paraId="3611C9D1" w14:textId="77777777" w:rsidR="00374F0F" w:rsidRPr="00374F0F" w:rsidRDefault="00374F0F" w:rsidP="00374F0F">
      <w:pPr>
        <w:pStyle w:val="BodyText"/>
        <w:rPr>
          <w:lang w:val="en-GB"/>
        </w:rPr>
      </w:pPr>
      <w:r w:rsidRPr="00374F0F">
        <w:rPr>
          <w:lang w:val="en-GB"/>
        </w:rPr>
        <w:t>Time perspective</w:t>
      </w:r>
    </w:p>
    <w:p w14:paraId="637825AC" w14:textId="77777777" w:rsidR="00374F0F" w:rsidRPr="00374F0F" w:rsidRDefault="00374F0F" w:rsidP="00374F0F">
      <w:pPr>
        <w:pStyle w:val="BodyText"/>
        <w:rPr>
          <w:lang w:val="en-GB"/>
        </w:rPr>
      </w:pPr>
      <w:r w:rsidRPr="00374F0F">
        <w:rPr>
          <w:lang w:val="en-GB"/>
        </w:rPr>
        <w:t>Text</w:t>
      </w:r>
    </w:p>
    <w:p w14:paraId="134A3405" w14:textId="77777777" w:rsidR="00374F0F" w:rsidRPr="00374F0F" w:rsidRDefault="00374F0F" w:rsidP="00374F0F">
      <w:pPr>
        <w:pStyle w:val="BodyText"/>
        <w:rPr>
          <w:lang w:val="en-GB"/>
        </w:rPr>
      </w:pPr>
      <w:r w:rsidRPr="00374F0F">
        <w:rPr>
          <w:lang w:val="en-GB"/>
        </w:rPr>
        <w:t>Impact on safety functions</w:t>
      </w:r>
    </w:p>
    <w:p w14:paraId="20BA52F3" w14:textId="77777777" w:rsidR="00374F0F" w:rsidRPr="00374F0F" w:rsidRDefault="00374F0F" w:rsidP="00374F0F">
      <w:pPr>
        <w:pStyle w:val="BodyText"/>
        <w:rPr>
          <w:lang w:val="en-GB"/>
        </w:rPr>
      </w:pPr>
      <w:r w:rsidRPr="00374F0F">
        <w:rPr>
          <w:lang w:val="en-GB"/>
        </w:rPr>
        <w:t>Text</w:t>
      </w:r>
    </w:p>
    <w:p w14:paraId="270CF16C" w14:textId="77777777" w:rsidR="00374F0F" w:rsidRPr="00374F0F" w:rsidRDefault="00374F0F" w:rsidP="00374F0F">
      <w:pPr>
        <w:pStyle w:val="BodyText"/>
        <w:rPr>
          <w:lang w:val="en-GB"/>
        </w:rPr>
      </w:pPr>
      <w:r w:rsidRPr="00374F0F">
        <w:rPr>
          <w:lang w:val="en-GB"/>
        </w:rPr>
        <w:t xml:space="preserve">Handling of the process in the assessments of post-closure safety </w:t>
      </w:r>
    </w:p>
    <w:p w14:paraId="3696781A" w14:textId="77777777" w:rsidR="00374F0F" w:rsidRPr="00374F0F" w:rsidRDefault="00374F0F" w:rsidP="00374F0F">
      <w:pPr>
        <w:pStyle w:val="BodyText"/>
        <w:rPr>
          <w:lang w:val="en-GB"/>
        </w:rPr>
      </w:pPr>
      <w:r w:rsidRPr="00374F0F">
        <w:rPr>
          <w:lang w:val="en-GB"/>
        </w:rPr>
        <w:t xml:space="preserve">Text </w:t>
      </w:r>
    </w:p>
    <w:p w14:paraId="458A5C4E" w14:textId="77777777" w:rsidR="00374F0F" w:rsidRPr="00374F0F" w:rsidRDefault="00374F0F" w:rsidP="00374F0F">
      <w:pPr>
        <w:pStyle w:val="BodyText"/>
        <w:rPr>
          <w:lang w:val="en-GB"/>
        </w:rPr>
      </w:pPr>
      <w:r w:rsidRPr="00374F0F">
        <w:rPr>
          <w:lang w:val="en-GB"/>
        </w:rPr>
        <w:t>Handling in the FSAR</w:t>
      </w:r>
    </w:p>
    <w:p w14:paraId="6803F486" w14:textId="77777777" w:rsidR="00374F0F" w:rsidRPr="00374F0F" w:rsidRDefault="00374F0F" w:rsidP="00374F0F">
      <w:pPr>
        <w:pStyle w:val="BodyText"/>
        <w:rPr>
          <w:lang w:val="en-GB"/>
        </w:rPr>
      </w:pPr>
      <w:r w:rsidRPr="00374F0F">
        <w:rPr>
          <w:lang w:val="en-GB"/>
        </w:rPr>
        <w:t>Text</w:t>
      </w:r>
    </w:p>
    <w:p w14:paraId="7AC8B0DD" w14:textId="77777777" w:rsidR="00374F0F" w:rsidRPr="00374F0F" w:rsidRDefault="00374F0F" w:rsidP="00374F0F">
      <w:pPr>
        <w:pStyle w:val="BodyText"/>
        <w:rPr>
          <w:lang w:val="en-GB"/>
        </w:rPr>
      </w:pPr>
      <w:r w:rsidRPr="00374F0F">
        <w:rPr>
          <w:lang w:val="en-GB"/>
        </w:rPr>
        <w:t>Changes since the PSAR</w:t>
      </w:r>
    </w:p>
    <w:p w14:paraId="0035F59E" w14:textId="77777777" w:rsidR="00374F0F" w:rsidRPr="00374F0F" w:rsidRDefault="00374F0F" w:rsidP="00374F0F">
      <w:pPr>
        <w:pStyle w:val="BodyText"/>
        <w:rPr>
          <w:lang w:val="en-GB"/>
        </w:rPr>
      </w:pPr>
      <w:r w:rsidRPr="00374F0F">
        <w:rPr>
          <w:lang w:val="en-GB"/>
        </w:rPr>
        <w:t xml:space="preserve">Text  </w:t>
      </w:r>
    </w:p>
    <w:p w14:paraId="311C4E18" w14:textId="77777777" w:rsidR="00374F0F" w:rsidRPr="00374F0F" w:rsidRDefault="00374F0F" w:rsidP="00374F0F">
      <w:pPr>
        <w:pStyle w:val="BodyText"/>
        <w:rPr>
          <w:lang w:val="en-GB"/>
        </w:rPr>
      </w:pPr>
      <w:r w:rsidRPr="00374F0F">
        <w:rPr>
          <w:lang w:val="en-GB"/>
        </w:rPr>
        <w:t xml:space="preserve">Handling of uncertainties in the FSAR </w:t>
      </w:r>
    </w:p>
    <w:p w14:paraId="25ECC231" w14:textId="77777777" w:rsidR="00374F0F" w:rsidRPr="00374F0F" w:rsidRDefault="00374F0F" w:rsidP="00374F0F">
      <w:pPr>
        <w:pStyle w:val="BodyText"/>
        <w:rPr>
          <w:lang w:val="en-GB"/>
        </w:rPr>
      </w:pPr>
    </w:p>
    <w:p w14:paraId="06E2A101" w14:textId="77777777" w:rsidR="00374F0F" w:rsidRPr="00374F0F" w:rsidRDefault="00374F0F" w:rsidP="00374F0F">
      <w:pPr>
        <w:pStyle w:val="Heading2"/>
        <w:rPr>
          <w:lang w:val="en-GB"/>
        </w:rPr>
      </w:pPr>
      <w:bookmarkStart w:id="392" w:name="_Toc195186596"/>
      <w:r w:rsidRPr="00374F0F">
        <w:rPr>
          <w:lang w:val="en-GB"/>
        </w:rPr>
        <w:t>Thermal processes</w:t>
      </w:r>
      <w:bookmarkEnd w:id="392"/>
    </w:p>
    <w:p w14:paraId="3F47569D" w14:textId="2879D33B" w:rsidR="00374F0F" w:rsidRDefault="00374F0F" w:rsidP="00374F0F">
      <w:pPr>
        <w:pStyle w:val="Heading3"/>
        <w:rPr>
          <w:lang w:val="en-GB"/>
        </w:rPr>
      </w:pPr>
      <w:bookmarkStart w:id="393" w:name="_Toc195186597"/>
      <w:r w:rsidRPr="00374F0F">
        <w:rPr>
          <w:lang w:val="en-GB"/>
        </w:rPr>
        <w:t>Heat transport</w:t>
      </w:r>
      <w:bookmarkEnd w:id="393"/>
    </w:p>
    <w:p w14:paraId="4EA7A378" w14:textId="77777777" w:rsidR="00F53459" w:rsidRDefault="00F53459" w:rsidP="00F53459">
      <w:pPr>
        <w:pStyle w:val="BodyText"/>
        <w:rPr>
          <w:lang w:val="en-GB"/>
        </w:rPr>
      </w:pPr>
      <w:r>
        <w:rPr>
          <w:lang w:val="en-GB"/>
        </w:rPr>
        <w:t>#text with structure in chapter 1</w:t>
      </w:r>
    </w:p>
    <w:p w14:paraId="10371281" w14:textId="77777777" w:rsidR="00F53459" w:rsidRPr="00E64471" w:rsidRDefault="00F53459" w:rsidP="00F53459">
      <w:pPr>
        <w:pStyle w:val="Heading4"/>
        <w:rPr>
          <w:lang w:val="en-GB"/>
        </w:rPr>
      </w:pPr>
      <w:r>
        <w:rPr>
          <w:lang w:val="en-GB"/>
        </w:rPr>
        <w:t>Description</w:t>
      </w:r>
    </w:p>
    <w:p w14:paraId="2BCDA586" w14:textId="77777777" w:rsidR="00F53459" w:rsidRDefault="00F53459" w:rsidP="00F53459">
      <w:pPr>
        <w:pStyle w:val="BodyText"/>
        <w:rPr>
          <w:lang w:val="en-GB"/>
        </w:rPr>
      </w:pPr>
      <w:r>
        <w:rPr>
          <w:lang w:val="en-GB"/>
        </w:rPr>
        <w:t>Text</w:t>
      </w:r>
    </w:p>
    <w:p w14:paraId="0B53C42C" w14:textId="77777777" w:rsidR="00F53459" w:rsidRDefault="00F53459" w:rsidP="00F53459">
      <w:pPr>
        <w:pStyle w:val="Heading4"/>
        <w:rPr>
          <w:lang w:val="en-GB"/>
        </w:rPr>
      </w:pPr>
      <w:r>
        <w:rPr>
          <w:lang w:val="en-GB"/>
        </w:rPr>
        <w:t>Dependencies between processes and variables</w:t>
      </w:r>
    </w:p>
    <w:p w14:paraId="27999232" w14:textId="77777777" w:rsidR="00F53459" w:rsidRDefault="00F53459" w:rsidP="00F53459">
      <w:pPr>
        <w:pStyle w:val="BodyText"/>
        <w:rPr>
          <w:lang w:val="en-GB"/>
        </w:rPr>
      </w:pPr>
      <w:r>
        <w:rPr>
          <w:lang w:val="en-GB"/>
        </w:rPr>
        <w:t xml:space="preserve">Text </w:t>
      </w:r>
    </w:p>
    <w:p w14:paraId="498A4335" w14:textId="77777777" w:rsidR="00F53459" w:rsidRDefault="00F53459" w:rsidP="00F53459">
      <w:pPr>
        <w:pStyle w:val="Heading4"/>
        <w:rPr>
          <w:lang w:val="en-GB"/>
        </w:rPr>
      </w:pPr>
      <w:r>
        <w:rPr>
          <w:lang w:val="en-GB"/>
        </w:rPr>
        <w:t xml:space="preserve">Natural and anthropogenic analogues </w:t>
      </w:r>
    </w:p>
    <w:p w14:paraId="58412730" w14:textId="77777777" w:rsidR="00F53459" w:rsidRDefault="00F53459" w:rsidP="00F53459">
      <w:pPr>
        <w:pStyle w:val="BodyText"/>
        <w:rPr>
          <w:lang w:val="en-GB"/>
        </w:rPr>
      </w:pPr>
      <w:r>
        <w:rPr>
          <w:lang w:val="en-GB"/>
        </w:rPr>
        <w:t xml:space="preserve">Text </w:t>
      </w:r>
    </w:p>
    <w:p w14:paraId="56893B98" w14:textId="77777777" w:rsidR="00F53459" w:rsidRDefault="00F53459" w:rsidP="00F53459">
      <w:pPr>
        <w:pStyle w:val="Heading4"/>
        <w:rPr>
          <w:lang w:val="en-GB"/>
        </w:rPr>
      </w:pPr>
      <w:r>
        <w:rPr>
          <w:lang w:val="en-GB"/>
        </w:rPr>
        <w:lastRenderedPageBreak/>
        <w:t>Boundary conditions</w:t>
      </w:r>
    </w:p>
    <w:p w14:paraId="69C02A48" w14:textId="77777777" w:rsidR="00F53459" w:rsidRDefault="00F53459" w:rsidP="00F53459">
      <w:pPr>
        <w:pStyle w:val="BodyText"/>
        <w:rPr>
          <w:lang w:val="en-GB"/>
        </w:rPr>
      </w:pPr>
      <w:r>
        <w:rPr>
          <w:lang w:val="en-GB"/>
        </w:rPr>
        <w:t>Text</w:t>
      </w:r>
    </w:p>
    <w:p w14:paraId="0C22F3DC" w14:textId="77777777" w:rsidR="00F53459" w:rsidRDefault="00F53459" w:rsidP="00F53459">
      <w:pPr>
        <w:pStyle w:val="Heading4"/>
        <w:rPr>
          <w:lang w:val="en-GB"/>
        </w:rPr>
      </w:pPr>
      <w:r>
        <w:rPr>
          <w:lang w:val="en-GB"/>
        </w:rPr>
        <w:t>Model and experimental studies</w:t>
      </w:r>
    </w:p>
    <w:p w14:paraId="33F20162" w14:textId="77777777" w:rsidR="00F53459" w:rsidRDefault="00F53459" w:rsidP="00F53459">
      <w:pPr>
        <w:pStyle w:val="BodyText"/>
        <w:rPr>
          <w:lang w:val="en-GB"/>
        </w:rPr>
      </w:pPr>
      <w:r>
        <w:rPr>
          <w:lang w:val="en-GB"/>
        </w:rPr>
        <w:t xml:space="preserve">Text </w:t>
      </w:r>
    </w:p>
    <w:p w14:paraId="662BEADC" w14:textId="77777777" w:rsidR="00F53459" w:rsidRDefault="00F53459" w:rsidP="00F53459">
      <w:pPr>
        <w:pStyle w:val="Heading4"/>
        <w:rPr>
          <w:lang w:val="en-GB"/>
        </w:rPr>
      </w:pPr>
      <w:r>
        <w:rPr>
          <w:lang w:val="en-GB"/>
        </w:rPr>
        <w:t>Time perspective</w:t>
      </w:r>
    </w:p>
    <w:p w14:paraId="3DDDE718" w14:textId="77777777" w:rsidR="00F53459" w:rsidRDefault="00F53459" w:rsidP="00F53459">
      <w:pPr>
        <w:pStyle w:val="BodyText"/>
        <w:rPr>
          <w:lang w:val="en-GB"/>
        </w:rPr>
      </w:pPr>
      <w:r>
        <w:rPr>
          <w:lang w:val="en-GB"/>
        </w:rPr>
        <w:t>Text</w:t>
      </w:r>
    </w:p>
    <w:p w14:paraId="04F75026" w14:textId="77777777" w:rsidR="00F53459" w:rsidRDefault="00F53459" w:rsidP="00F53459">
      <w:pPr>
        <w:pStyle w:val="Heading4"/>
        <w:rPr>
          <w:lang w:val="en-GB"/>
        </w:rPr>
      </w:pPr>
      <w:r>
        <w:rPr>
          <w:lang w:val="en-GB"/>
        </w:rPr>
        <w:t>Impact on safety functions</w:t>
      </w:r>
    </w:p>
    <w:p w14:paraId="1ECA7FC6" w14:textId="77777777" w:rsidR="00F53459" w:rsidRDefault="00F53459" w:rsidP="00F53459">
      <w:pPr>
        <w:pStyle w:val="BodyText"/>
        <w:rPr>
          <w:lang w:val="en-GB"/>
        </w:rPr>
      </w:pPr>
      <w:r>
        <w:rPr>
          <w:lang w:val="en-GB"/>
        </w:rPr>
        <w:t>Text</w:t>
      </w:r>
    </w:p>
    <w:p w14:paraId="59948AB9" w14:textId="77777777" w:rsidR="00F53459" w:rsidRDefault="00F53459" w:rsidP="00F53459">
      <w:pPr>
        <w:pStyle w:val="Heading4"/>
        <w:rPr>
          <w:lang w:val="en-GB"/>
        </w:rPr>
      </w:pPr>
      <w:r>
        <w:rPr>
          <w:lang w:val="en-GB"/>
        </w:rPr>
        <w:t xml:space="preserve">Handling of the process in the assessments of post-closure safety </w:t>
      </w:r>
    </w:p>
    <w:p w14:paraId="329AB319" w14:textId="77777777" w:rsidR="00F53459" w:rsidRDefault="00F53459" w:rsidP="00F53459">
      <w:pPr>
        <w:pStyle w:val="BodyText"/>
        <w:rPr>
          <w:lang w:val="en-GB"/>
        </w:rPr>
      </w:pPr>
      <w:r>
        <w:rPr>
          <w:lang w:val="en-GB"/>
        </w:rPr>
        <w:t xml:space="preserve">Text </w:t>
      </w:r>
    </w:p>
    <w:p w14:paraId="73D5A264" w14:textId="77777777" w:rsidR="00F53459" w:rsidRDefault="00F53459" w:rsidP="00F53459">
      <w:pPr>
        <w:pStyle w:val="Heading5"/>
        <w:rPr>
          <w:lang w:val="en-GB"/>
        </w:rPr>
      </w:pPr>
      <w:r>
        <w:rPr>
          <w:lang w:val="en-GB"/>
        </w:rPr>
        <w:t>Handling in the FSAR</w:t>
      </w:r>
    </w:p>
    <w:p w14:paraId="65C3CE23" w14:textId="77777777" w:rsidR="00F53459" w:rsidRDefault="00F53459" w:rsidP="00F53459">
      <w:pPr>
        <w:pStyle w:val="BodyText"/>
        <w:rPr>
          <w:lang w:val="en-GB"/>
        </w:rPr>
      </w:pPr>
      <w:r>
        <w:rPr>
          <w:lang w:val="en-GB"/>
        </w:rPr>
        <w:t>Text</w:t>
      </w:r>
    </w:p>
    <w:p w14:paraId="23C7FFA4" w14:textId="77777777" w:rsidR="00F53459" w:rsidRDefault="00F53459" w:rsidP="00F53459">
      <w:pPr>
        <w:pStyle w:val="Heading5"/>
        <w:rPr>
          <w:lang w:val="en-GB"/>
        </w:rPr>
      </w:pPr>
      <w:r>
        <w:rPr>
          <w:lang w:val="en-GB"/>
        </w:rPr>
        <w:t>Changes since the PSAR</w:t>
      </w:r>
    </w:p>
    <w:p w14:paraId="4AA6F1C5" w14:textId="77777777" w:rsidR="00F53459" w:rsidRDefault="00F53459" w:rsidP="00F53459">
      <w:pPr>
        <w:pStyle w:val="BodyText"/>
        <w:rPr>
          <w:lang w:val="en-GB"/>
        </w:rPr>
      </w:pPr>
      <w:r>
        <w:rPr>
          <w:lang w:val="en-GB"/>
        </w:rPr>
        <w:t xml:space="preserve">Text  </w:t>
      </w:r>
    </w:p>
    <w:p w14:paraId="0195FF71" w14:textId="77777777" w:rsidR="00F53459" w:rsidRDefault="00F53459" w:rsidP="00F53459">
      <w:pPr>
        <w:pStyle w:val="Heading4"/>
        <w:rPr>
          <w:lang w:val="en-GB"/>
        </w:rPr>
      </w:pPr>
      <w:r>
        <w:rPr>
          <w:lang w:val="en-GB"/>
        </w:rPr>
        <w:t>Handling of uncertainties in the FSAR</w:t>
      </w:r>
    </w:p>
    <w:p w14:paraId="05D4C574" w14:textId="77777777" w:rsidR="00F53459" w:rsidRPr="00F53459" w:rsidRDefault="00F53459" w:rsidP="00F53459">
      <w:pPr>
        <w:pStyle w:val="BodyText"/>
        <w:rPr>
          <w:lang w:val="en-GB"/>
        </w:rPr>
      </w:pPr>
    </w:p>
    <w:p w14:paraId="2ED2A82B" w14:textId="77777777" w:rsidR="00374F0F" w:rsidRPr="00B53294" w:rsidRDefault="00374F0F" w:rsidP="00374F0F">
      <w:pPr>
        <w:pStyle w:val="Heading2"/>
        <w:rPr>
          <w:lang w:val="en-GB"/>
        </w:rPr>
      </w:pPr>
      <w:bookmarkStart w:id="394" w:name="_Toc195186598"/>
      <w:r w:rsidRPr="00B53294">
        <w:rPr>
          <w:lang w:val="en-GB"/>
        </w:rPr>
        <w:t>Hydraulic processes</w:t>
      </w:r>
      <w:bookmarkEnd w:id="394"/>
    </w:p>
    <w:p w14:paraId="628A3902" w14:textId="77777777" w:rsidR="00374F0F" w:rsidRPr="00B53294" w:rsidRDefault="00374F0F" w:rsidP="00374F0F">
      <w:pPr>
        <w:pStyle w:val="Heading3"/>
        <w:rPr>
          <w:lang w:val="en-GB"/>
        </w:rPr>
      </w:pPr>
      <w:bookmarkStart w:id="395" w:name="_Toc195186599"/>
      <w:r w:rsidRPr="00B53294">
        <w:rPr>
          <w:lang w:val="en-GB"/>
        </w:rPr>
        <w:t>Water and gas transport in the canister, boiling/condensation</w:t>
      </w:r>
      <w:bookmarkEnd w:id="395"/>
    </w:p>
    <w:p w14:paraId="7275429A" w14:textId="77777777" w:rsidR="00F53459" w:rsidRDefault="00F53459" w:rsidP="00F53459">
      <w:pPr>
        <w:pStyle w:val="BodyText"/>
        <w:rPr>
          <w:lang w:val="en-GB"/>
        </w:rPr>
      </w:pPr>
      <w:r>
        <w:rPr>
          <w:lang w:val="en-GB"/>
        </w:rPr>
        <w:t>#text with structure in chapter 1</w:t>
      </w:r>
    </w:p>
    <w:p w14:paraId="178902C3" w14:textId="77777777" w:rsidR="00F53459" w:rsidRPr="00E64471" w:rsidRDefault="00F53459" w:rsidP="00F53459">
      <w:pPr>
        <w:pStyle w:val="Heading4"/>
        <w:rPr>
          <w:lang w:val="en-GB"/>
        </w:rPr>
      </w:pPr>
      <w:r>
        <w:rPr>
          <w:lang w:val="en-GB"/>
        </w:rPr>
        <w:t>Description</w:t>
      </w:r>
    </w:p>
    <w:p w14:paraId="7E3BB8BF" w14:textId="77777777" w:rsidR="00F53459" w:rsidRDefault="00F53459" w:rsidP="00F53459">
      <w:pPr>
        <w:pStyle w:val="BodyText"/>
        <w:rPr>
          <w:lang w:val="en-GB"/>
        </w:rPr>
      </w:pPr>
      <w:r>
        <w:rPr>
          <w:lang w:val="en-GB"/>
        </w:rPr>
        <w:t>Text</w:t>
      </w:r>
    </w:p>
    <w:p w14:paraId="542B6348" w14:textId="77777777" w:rsidR="00F53459" w:rsidRDefault="00F53459" w:rsidP="00F53459">
      <w:pPr>
        <w:pStyle w:val="Heading4"/>
        <w:rPr>
          <w:lang w:val="en-GB"/>
        </w:rPr>
      </w:pPr>
      <w:r>
        <w:rPr>
          <w:lang w:val="en-GB"/>
        </w:rPr>
        <w:t>Dependencies between processes and variables</w:t>
      </w:r>
    </w:p>
    <w:p w14:paraId="1F8CB094" w14:textId="77777777" w:rsidR="00F53459" w:rsidRDefault="00F53459" w:rsidP="00F53459">
      <w:pPr>
        <w:pStyle w:val="BodyText"/>
        <w:rPr>
          <w:lang w:val="en-GB"/>
        </w:rPr>
      </w:pPr>
      <w:r>
        <w:rPr>
          <w:lang w:val="en-GB"/>
        </w:rPr>
        <w:t xml:space="preserve">Text </w:t>
      </w:r>
    </w:p>
    <w:p w14:paraId="735ED50F" w14:textId="77777777" w:rsidR="00F53459" w:rsidRDefault="00F53459" w:rsidP="00F53459">
      <w:pPr>
        <w:pStyle w:val="Heading4"/>
        <w:rPr>
          <w:lang w:val="en-GB"/>
        </w:rPr>
      </w:pPr>
      <w:r>
        <w:rPr>
          <w:lang w:val="en-GB"/>
        </w:rPr>
        <w:t xml:space="preserve">Natural and anthropogenic analogues </w:t>
      </w:r>
    </w:p>
    <w:p w14:paraId="1820A29A" w14:textId="77777777" w:rsidR="00F53459" w:rsidRDefault="00F53459" w:rsidP="00F53459">
      <w:pPr>
        <w:pStyle w:val="BodyText"/>
        <w:rPr>
          <w:lang w:val="en-GB"/>
        </w:rPr>
      </w:pPr>
      <w:r>
        <w:rPr>
          <w:lang w:val="en-GB"/>
        </w:rPr>
        <w:t xml:space="preserve">Text </w:t>
      </w:r>
    </w:p>
    <w:p w14:paraId="370AB50E" w14:textId="77777777" w:rsidR="00F53459" w:rsidRDefault="00F53459" w:rsidP="00F53459">
      <w:pPr>
        <w:pStyle w:val="Heading4"/>
        <w:rPr>
          <w:lang w:val="en-GB"/>
        </w:rPr>
      </w:pPr>
      <w:r>
        <w:rPr>
          <w:lang w:val="en-GB"/>
        </w:rPr>
        <w:t>Boundary conditions</w:t>
      </w:r>
    </w:p>
    <w:p w14:paraId="30D09C06" w14:textId="77777777" w:rsidR="00F53459" w:rsidRDefault="00F53459" w:rsidP="00F53459">
      <w:pPr>
        <w:pStyle w:val="BodyText"/>
        <w:rPr>
          <w:lang w:val="en-GB"/>
        </w:rPr>
      </w:pPr>
      <w:r>
        <w:rPr>
          <w:lang w:val="en-GB"/>
        </w:rPr>
        <w:t>Text</w:t>
      </w:r>
    </w:p>
    <w:p w14:paraId="4DFE6606" w14:textId="77777777" w:rsidR="00F53459" w:rsidRDefault="00F53459" w:rsidP="00F53459">
      <w:pPr>
        <w:pStyle w:val="Heading4"/>
        <w:rPr>
          <w:lang w:val="en-GB"/>
        </w:rPr>
      </w:pPr>
      <w:r>
        <w:rPr>
          <w:lang w:val="en-GB"/>
        </w:rPr>
        <w:t>Model and experimental studies</w:t>
      </w:r>
    </w:p>
    <w:p w14:paraId="339CD7D6" w14:textId="77777777" w:rsidR="00F53459" w:rsidRDefault="00F53459" w:rsidP="00F53459">
      <w:pPr>
        <w:pStyle w:val="BodyText"/>
        <w:rPr>
          <w:lang w:val="en-GB"/>
        </w:rPr>
      </w:pPr>
      <w:r>
        <w:rPr>
          <w:lang w:val="en-GB"/>
        </w:rPr>
        <w:t xml:space="preserve">Text </w:t>
      </w:r>
    </w:p>
    <w:p w14:paraId="2310F68C" w14:textId="77777777" w:rsidR="00F53459" w:rsidRDefault="00F53459" w:rsidP="00F53459">
      <w:pPr>
        <w:pStyle w:val="Heading4"/>
        <w:rPr>
          <w:lang w:val="en-GB"/>
        </w:rPr>
      </w:pPr>
      <w:r>
        <w:rPr>
          <w:lang w:val="en-GB"/>
        </w:rPr>
        <w:t>Time perspective</w:t>
      </w:r>
    </w:p>
    <w:p w14:paraId="5CCF2F7A" w14:textId="77777777" w:rsidR="00F53459" w:rsidRDefault="00F53459" w:rsidP="00F53459">
      <w:pPr>
        <w:pStyle w:val="BodyText"/>
        <w:rPr>
          <w:lang w:val="en-GB"/>
        </w:rPr>
      </w:pPr>
      <w:r>
        <w:rPr>
          <w:lang w:val="en-GB"/>
        </w:rPr>
        <w:t>Text</w:t>
      </w:r>
    </w:p>
    <w:p w14:paraId="135D3443" w14:textId="77777777" w:rsidR="00F53459" w:rsidRDefault="00F53459" w:rsidP="00F53459">
      <w:pPr>
        <w:pStyle w:val="Heading4"/>
        <w:rPr>
          <w:lang w:val="en-GB"/>
        </w:rPr>
      </w:pPr>
      <w:r>
        <w:rPr>
          <w:lang w:val="en-GB"/>
        </w:rPr>
        <w:t>Impact on safety functions</w:t>
      </w:r>
    </w:p>
    <w:p w14:paraId="79AAB91D" w14:textId="77777777" w:rsidR="00F53459" w:rsidRDefault="00F53459" w:rsidP="00F53459">
      <w:pPr>
        <w:pStyle w:val="BodyText"/>
        <w:rPr>
          <w:lang w:val="en-GB"/>
        </w:rPr>
      </w:pPr>
      <w:r>
        <w:rPr>
          <w:lang w:val="en-GB"/>
        </w:rPr>
        <w:t>Text</w:t>
      </w:r>
    </w:p>
    <w:p w14:paraId="258C9861" w14:textId="77777777" w:rsidR="00F53459" w:rsidRDefault="00F53459" w:rsidP="00F53459">
      <w:pPr>
        <w:pStyle w:val="Heading4"/>
        <w:rPr>
          <w:lang w:val="en-GB"/>
        </w:rPr>
      </w:pPr>
      <w:r>
        <w:rPr>
          <w:lang w:val="en-GB"/>
        </w:rPr>
        <w:t xml:space="preserve">Handling of the process in the assessments of post-closure safety </w:t>
      </w:r>
    </w:p>
    <w:p w14:paraId="1DBE8B0C" w14:textId="77777777" w:rsidR="00F53459" w:rsidRDefault="00F53459" w:rsidP="00F53459">
      <w:pPr>
        <w:pStyle w:val="BodyText"/>
        <w:rPr>
          <w:lang w:val="en-GB"/>
        </w:rPr>
      </w:pPr>
      <w:r>
        <w:rPr>
          <w:lang w:val="en-GB"/>
        </w:rPr>
        <w:t xml:space="preserve">Text </w:t>
      </w:r>
    </w:p>
    <w:p w14:paraId="31E8FB9D" w14:textId="77777777" w:rsidR="00F53459" w:rsidRDefault="00F53459" w:rsidP="00F53459">
      <w:pPr>
        <w:pStyle w:val="Heading5"/>
        <w:rPr>
          <w:lang w:val="en-GB"/>
        </w:rPr>
      </w:pPr>
      <w:r>
        <w:rPr>
          <w:lang w:val="en-GB"/>
        </w:rPr>
        <w:t>Handling in the FSAR</w:t>
      </w:r>
    </w:p>
    <w:p w14:paraId="52098EF9" w14:textId="77777777" w:rsidR="00F53459" w:rsidRDefault="00F53459" w:rsidP="00F53459">
      <w:pPr>
        <w:pStyle w:val="BodyText"/>
        <w:rPr>
          <w:lang w:val="en-GB"/>
        </w:rPr>
      </w:pPr>
      <w:r>
        <w:rPr>
          <w:lang w:val="en-GB"/>
        </w:rPr>
        <w:t>Text</w:t>
      </w:r>
    </w:p>
    <w:p w14:paraId="53BED799" w14:textId="77777777" w:rsidR="00F53459" w:rsidRDefault="00F53459" w:rsidP="00F53459">
      <w:pPr>
        <w:pStyle w:val="Heading5"/>
        <w:rPr>
          <w:lang w:val="en-GB"/>
        </w:rPr>
      </w:pPr>
      <w:r>
        <w:rPr>
          <w:lang w:val="en-GB"/>
        </w:rPr>
        <w:t>Changes since the PSAR</w:t>
      </w:r>
    </w:p>
    <w:p w14:paraId="5B61ED0F" w14:textId="77777777" w:rsidR="00F53459" w:rsidRDefault="00F53459" w:rsidP="00F53459">
      <w:pPr>
        <w:pStyle w:val="BodyText"/>
        <w:rPr>
          <w:lang w:val="en-GB"/>
        </w:rPr>
      </w:pPr>
      <w:r>
        <w:rPr>
          <w:lang w:val="en-GB"/>
        </w:rPr>
        <w:t xml:space="preserve">Text  </w:t>
      </w:r>
    </w:p>
    <w:p w14:paraId="56D0488A" w14:textId="77777777" w:rsidR="00F53459" w:rsidRDefault="00F53459" w:rsidP="00F53459">
      <w:pPr>
        <w:pStyle w:val="Heading4"/>
        <w:rPr>
          <w:lang w:val="en-GB"/>
        </w:rPr>
      </w:pPr>
      <w:r>
        <w:rPr>
          <w:lang w:val="en-GB"/>
        </w:rPr>
        <w:lastRenderedPageBreak/>
        <w:t>Handling of uncertainties in the FSAR</w:t>
      </w:r>
    </w:p>
    <w:p w14:paraId="6BB9F530" w14:textId="77777777" w:rsidR="00374F0F" w:rsidRPr="00374F0F" w:rsidRDefault="00374F0F" w:rsidP="00374F0F">
      <w:pPr>
        <w:pStyle w:val="BodyText"/>
        <w:rPr>
          <w:lang w:val="en-GB"/>
        </w:rPr>
      </w:pPr>
    </w:p>
    <w:p w14:paraId="58002F1E" w14:textId="77777777" w:rsidR="00374F0F" w:rsidRPr="00B53294" w:rsidRDefault="00374F0F" w:rsidP="00374F0F">
      <w:pPr>
        <w:pStyle w:val="Heading2"/>
        <w:rPr>
          <w:lang w:val="en-GB"/>
        </w:rPr>
      </w:pPr>
      <w:bookmarkStart w:id="396" w:name="_Toc192162599"/>
      <w:bookmarkStart w:id="397" w:name="_Toc195186600"/>
      <w:r w:rsidRPr="00B53294">
        <w:rPr>
          <w:lang w:val="en-GB"/>
        </w:rPr>
        <w:t>Mechanical processes</w:t>
      </w:r>
      <w:bookmarkEnd w:id="396"/>
      <w:bookmarkEnd w:id="397"/>
    </w:p>
    <w:p w14:paraId="1A1C7555" w14:textId="3B5FE1FD" w:rsidR="00374F0F" w:rsidRDefault="00F53459" w:rsidP="00F53459">
      <w:pPr>
        <w:pStyle w:val="Heading3"/>
        <w:rPr>
          <w:lang w:val="en-GB"/>
        </w:rPr>
      </w:pPr>
      <w:bookmarkStart w:id="398" w:name="_Toc195186601"/>
      <w:r>
        <w:rPr>
          <w:lang w:val="en-GB"/>
        </w:rPr>
        <w:t>Introduction</w:t>
      </w:r>
      <w:bookmarkEnd w:id="398"/>
      <w:r>
        <w:rPr>
          <w:lang w:val="en-GB"/>
        </w:rPr>
        <w:t xml:space="preserve"> </w:t>
      </w:r>
    </w:p>
    <w:p w14:paraId="686D6792" w14:textId="60967A26" w:rsidR="00F53459" w:rsidRPr="00F53459" w:rsidRDefault="00F53459" w:rsidP="00F53459">
      <w:pPr>
        <w:pStyle w:val="BodyText"/>
        <w:rPr>
          <w:lang w:val="en-GB"/>
        </w:rPr>
      </w:pPr>
      <w:r>
        <w:rPr>
          <w:lang w:val="en-GB"/>
        </w:rPr>
        <w:t xml:space="preserve">#Kolla om den behövs? </w:t>
      </w:r>
    </w:p>
    <w:p w14:paraId="50CDF2C7" w14:textId="77777777" w:rsidR="00374F0F" w:rsidRPr="00B53294" w:rsidRDefault="00374F0F" w:rsidP="00374F0F">
      <w:pPr>
        <w:pStyle w:val="Heading3"/>
        <w:rPr>
          <w:lang w:val="en-GB"/>
        </w:rPr>
      </w:pPr>
      <w:bookmarkStart w:id="399" w:name="_Ref191898588"/>
      <w:bookmarkStart w:id="400" w:name="_Ref191898685"/>
      <w:bookmarkStart w:id="401" w:name="_Toc192162601"/>
      <w:bookmarkStart w:id="402" w:name="_Toc195186602"/>
      <w:r w:rsidRPr="00B53294">
        <w:rPr>
          <w:lang w:val="en-GB"/>
        </w:rPr>
        <w:t>Deformation of cast iron insert</w:t>
      </w:r>
      <w:bookmarkEnd w:id="399"/>
      <w:bookmarkEnd w:id="400"/>
      <w:bookmarkEnd w:id="401"/>
      <w:bookmarkEnd w:id="402"/>
    </w:p>
    <w:p w14:paraId="0F7BCC26" w14:textId="77777777" w:rsidR="00F53459" w:rsidRDefault="00F53459" w:rsidP="00F53459">
      <w:pPr>
        <w:pStyle w:val="BodyText"/>
        <w:rPr>
          <w:lang w:val="en-GB"/>
        </w:rPr>
      </w:pPr>
      <w:r>
        <w:rPr>
          <w:lang w:val="en-GB"/>
        </w:rPr>
        <w:t>#text with structure in chapter 1</w:t>
      </w:r>
    </w:p>
    <w:p w14:paraId="1B538481" w14:textId="77777777" w:rsidR="00F53459" w:rsidRPr="00E64471" w:rsidRDefault="00F53459" w:rsidP="00F53459">
      <w:pPr>
        <w:pStyle w:val="Heading4"/>
        <w:rPr>
          <w:lang w:val="en-GB"/>
        </w:rPr>
      </w:pPr>
      <w:r>
        <w:rPr>
          <w:lang w:val="en-GB"/>
        </w:rPr>
        <w:t>Description</w:t>
      </w:r>
    </w:p>
    <w:p w14:paraId="6E0F1344" w14:textId="77777777" w:rsidR="00F53459" w:rsidRDefault="00F53459" w:rsidP="00F53459">
      <w:pPr>
        <w:pStyle w:val="BodyText"/>
        <w:rPr>
          <w:lang w:val="en-GB"/>
        </w:rPr>
      </w:pPr>
      <w:r>
        <w:rPr>
          <w:lang w:val="en-GB"/>
        </w:rPr>
        <w:t>Text</w:t>
      </w:r>
    </w:p>
    <w:p w14:paraId="5362FFB4" w14:textId="77777777" w:rsidR="00F53459" w:rsidRDefault="00F53459" w:rsidP="00F53459">
      <w:pPr>
        <w:pStyle w:val="Heading4"/>
        <w:rPr>
          <w:lang w:val="en-GB"/>
        </w:rPr>
      </w:pPr>
      <w:r>
        <w:rPr>
          <w:lang w:val="en-GB"/>
        </w:rPr>
        <w:t>Dependencies between processes and variables</w:t>
      </w:r>
    </w:p>
    <w:p w14:paraId="17F87ABA" w14:textId="77777777" w:rsidR="00F53459" w:rsidRDefault="00F53459" w:rsidP="00F53459">
      <w:pPr>
        <w:pStyle w:val="BodyText"/>
        <w:rPr>
          <w:lang w:val="en-GB"/>
        </w:rPr>
      </w:pPr>
      <w:r>
        <w:rPr>
          <w:lang w:val="en-GB"/>
        </w:rPr>
        <w:t xml:space="preserve">Text </w:t>
      </w:r>
    </w:p>
    <w:tbl>
      <w:tblPr>
        <w:tblW w:w="0" w:type="auto"/>
        <w:tblLook w:val="04A0" w:firstRow="1" w:lastRow="0" w:firstColumn="1" w:lastColumn="0" w:noHBand="0" w:noVBand="1"/>
      </w:tblPr>
      <w:tblGrid>
        <w:gridCol w:w="1244"/>
        <w:gridCol w:w="1236"/>
        <w:gridCol w:w="1426"/>
        <w:gridCol w:w="985"/>
        <w:gridCol w:w="1259"/>
        <w:gridCol w:w="1426"/>
        <w:gridCol w:w="985"/>
      </w:tblGrid>
      <w:tr w:rsidR="00E81CAA" w14:paraId="03436D90" w14:textId="77777777">
        <w:tc>
          <w:tcPr>
            <w:tcW w:w="0" w:type="auto"/>
            <w:vMerge w:val="restart"/>
          </w:tcPr>
          <w:p w14:paraId="5C8211A7" w14:textId="77777777" w:rsidR="00E81CAA" w:rsidRDefault="00000000">
            <w:r>
              <w:t>Variable</w:t>
            </w:r>
          </w:p>
        </w:tc>
        <w:tc>
          <w:tcPr>
            <w:tcW w:w="0" w:type="auto"/>
            <w:gridSpan w:val="3"/>
          </w:tcPr>
          <w:p w14:paraId="04EC14A1" w14:textId="77777777" w:rsidR="00E81CAA" w:rsidRDefault="00000000">
            <w:r>
              <w:t>Variable influence on process</w:t>
            </w:r>
          </w:p>
        </w:tc>
        <w:tc>
          <w:tcPr>
            <w:tcW w:w="0" w:type="auto"/>
            <w:gridSpan w:val="3"/>
          </w:tcPr>
          <w:p w14:paraId="6FE0199C" w14:textId="77777777" w:rsidR="00E81CAA" w:rsidRDefault="00000000">
            <w:r>
              <w:t>Process influence on variables</w:t>
            </w:r>
          </w:p>
        </w:tc>
      </w:tr>
      <w:tr w:rsidR="00E81CAA" w14:paraId="44277F05" w14:textId="77777777">
        <w:tc>
          <w:tcPr>
            <w:tcW w:w="0" w:type="auto"/>
            <w:vMerge/>
          </w:tcPr>
          <w:p w14:paraId="4CCED267" w14:textId="77777777" w:rsidR="00E81CAA" w:rsidRDefault="00E81CAA"/>
        </w:tc>
        <w:tc>
          <w:tcPr>
            <w:tcW w:w="0" w:type="auto"/>
          </w:tcPr>
          <w:p w14:paraId="356A8FE3" w14:textId="77777777" w:rsidR="00E81CAA" w:rsidRDefault="00000000">
            <w:r>
              <w:t>Influence present? (Yes/No Description)</w:t>
            </w:r>
          </w:p>
        </w:tc>
        <w:tc>
          <w:tcPr>
            <w:tcW w:w="0" w:type="auto"/>
          </w:tcPr>
          <w:p w14:paraId="541ED978" w14:textId="77777777" w:rsidR="00E81CAA" w:rsidRDefault="00000000">
            <w:r>
              <w:t>Time period/Climate domain</w:t>
            </w:r>
          </w:p>
        </w:tc>
        <w:tc>
          <w:tcPr>
            <w:tcW w:w="0" w:type="auto"/>
          </w:tcPr>
          <w:p w14:paraId="3E89C0E9" w14:textId="77777777" w:rsidR="00E81CAA" w:rsidRDefault="00000000">
            <w:r>
              <w:t>Handling of influence (How/If not - Why)</w:t>
            </w:r>
          </w:p>
        </w:tc>
        <w:tc>
          <w:tcPr>
            <w:tcW w:w="0" w:type="auto"/>
          </w:tcPr>
          <w:p w14:paraId="45BA8F33" w14:textId="77777777" w:rsidR="00E81CAA" w:rsidRDefault="00000000">
            <w:r>
              <w:t>Influence present? (Yes/No Description)</w:t>
            </w:r>
          </w:p>
        </w:tc>
        <w:tc>
          <w:tcPr>
            <w:tcW w:w="0" w:type="auto"/>
          </w:tcPr>
          <w:p w14:paraId="2114683A" w14:textId="77777777" w:rsidR="00E81CAA" w:rsidRDefault="00000000">
            <w:r>
              <w:t>Time period/Climate domain</w:t>
            </w:r>
          </w:p>
        </w:tc>
        <w:tc>
          <w:tcPr>
            <w:tcW w:w="0" w:type="auto"/>
          </w:tcPr>
          <w:p w14:paraId="26EF449A" w14:textId="77777777" w:rsidR="00E81CAA" w:rsidRDefault="00000000">
            <w:r>
              <w:t>Handling of influence (How/If not - Why)</w:t>
            </w:r>
          </w:p>
        </w:tc>
      </w:tr>
      <w:tr w:rsidR="00E81CAA" w14:paraId="2C45E9D9" w14:textId="77777777">
        <w:tc>
          <w:tcPr>
            <w:tcW w:w="0" w:type="auto"/>
            <w:vMerge w:val="restart"/>
          </w:tcPr>
          <w:p w14:paraId="3A40A9B3" w14:textId="77777777" w:rsidR="00E81CAA" w:rsidRDefault="00000000">
            <w:r>
              <w:t>Radiation intensity</w:t>
            </w:r>
          </w:p>
        </w:tc>
        <w:tc>
          <w:tcPr>
            <w:tcW w:w="0" w:type="auto"/>
            <w:vMerge w:val="restart"/>
          </w:tcPr>
          <w:p w14:paraId="5DBB0B6C" w14:textId="77777777" w:rsidR="00E81CAA" w:rsidRDefault="00000000">
            <w:r>
              <w:t>Influence present?</w:t>
            </w:r>
            <w:r>
              <w:br/>
            </w:r>
          </w:p>
        </w:tc>
        <w:tc>
          <w:tcPr>
            <w:tcW w:w="0" w:type="auto"/>
          </w:tcPr>
          <w:p w14:paraId="6BB20E71" w14:textId="77777777" w:rsidR="00E81CAA" w:rsidRDefault="00000000">
            <w:r>
              <w:t>Intact canister</w:t>
            </w:r>
          </w:p>
        </w:tc>
        <w:tc>
          <w:tcPr>
            <w:tcW w:w="0" w:type="auto"/>
            <w:vMerge w:val="restart"/>
          </w:tcPr>
          <w:p w14:paraId="28E0E795" w14:textId="77777777" w:rsidR="00E81CAA" w:rsidRDefault="00E81CAA"/>
        </w:tc>
        <w:tc>
          <w:tcPr>
            <w:tcW w:w="0" w:type="auto"/>
            <w:vMerge w:val="restart"/>
          </w:tcPr>
          <w:p w14:paraId="57211392" w14:textId="77777777" w:rsidR="00E81CAA" w:rsidRDefault="00000000">
            <w:r>
              <w:t>SR-Site db, checked against TR-21-02, differences highlighted in yellow</w:t>
            </w:r>
            <w:r>
              <w:br/>
            </w:r>
          </w:p>
        </w:tc>
        <w:tc>
          <w:tcPr>
            <w:tcW w:w="0" w:type="auto"/>
          </w:tcPr>
          <w:p w14:paraId="2AF8BD14" w14:textId="77777777" w:rsidR="00E81CAA" w:rsidRDefault="00000000">
            <w:r>
              <w:t>Intact canister</w:t>
            </w:r>
          </w:p>
        </w:tc>
        <w:tc>
          <w:tcPr>
            <w:tcW w:w="0" w:type="auto"/>
          </w:tcPr>
          <w:p w14:paraId="237A7778" w14:textId="77777777" w:rsidR="00E81CAA" w:rsidRDefault="00E81CAA"/>
        </w:tc>
      </w:tr>
      <w:tr w:rsidR="00E81CAA" w14:paraId="08AD8F5C" w14:textId="77777777">
        <w:tc>
          <w:tcPr>
            <w:tcW w:w="0" w:type="auto"/>
            <w:vMerge/>
          </w:tcPr>
          <w:p w14:paraId="1128E69A" w14:textId="77777777" w:rsidR="00E81CAA" w:rsidRDefault="00E81CAA"/>
        </w:tc>
        <w:tc>
          <w:tcPr>
            <w:tcW w:w="0" w:type="auto"/>
            <w:vMerge/>
          </w:tcPr>
          <w:p w14:paraId="69236155" w14:textId="77777777" w:rsidR="00E81CAA" w:rsidRDefault="00E81CAA"/>
        </w:tc>
        <w:tc>
          <w:tcPr>
            <w:tcW w:w="0" w:type="auto"/>
          </w:tcPr>
          <w:p w14:paraId="0D59ED59" w14:textId="77777777" w:rsidR="00E81CAA" w:rsidRDefault="00000000">
            <w:r>
              <w:t>Failed canister</w:t>
            </w:r>
          </w:p>
        </w:tc>
        <w:tc>
          <w:tcPr>
            <w:tcW w:w="0" w:type="auto"/>
            <w:vMerge/>
          </w:tcPr>
          <w:p w14:paraId="4DF31F49" w14:textId="77777777" w:rsidR="00E81CAA" w:rsidRDefault="00E81CAA"/>
        </w:tc>
        <w:tc>
          <w:tcPr>
            <w:tcW w:w="0" w:type="auto"/>
            <w:vMerge/>
          </w:tcPr>
          <w:p w14:paraId="030416F4" w14:textId="77777777" w:rsidR="00E81CAA" w:rsidRDefault="00E81CAA"/>
        </w:tc>
        <w:tc>
          <w:tcPr>
            <w:tcW w:w="0" w:type="auto"/>
          </w:tcPr>
          <w:p w14:paraId="4EF1438A" w14:textId="77777777" w:rsidR="00E81CAA" w:rsidRDefault="00000000">
            <w:r>
              <w:t>Failed canister</w:t>
            </w:r>
          </w:p>
        </w:tc>
        <w:tc>
          <w:tcPr>
            <w:tcW w:w="0" w:type="auto"/>
          </w:tcPr>
          <w:p w14:paraId="18B8E81E" w14:textId="77777777" w:rsidR="00E81CAA" w:rsidRDefault="00E81CAA"/>
        </w:tc>
      </w:tr>
      <w:tr w:rsidR="00E81CAA" w14:paraId="51D20EA0" w14:textId="77777777">
        <w:tc>
          <w:tcPr>
            <w:tcW w:w="0" w:type="auto"/>
            <w:vMerge w:val="restart"/>
          </w:tcPr>
          <w:p w14:paraId="05616257" w14:textId="77777777" w:rsidR="00E81CAA" w:rsidRDefault="00000000">
            <w:r>
              <w:t>Temperature</w:t>
            </w:r>
          </w:p>
        </w:tc>
        <w:tc>
          <w:tcPr>
            <w:tcW w:w="0" w:type="auto"/>
            <w:vMerge w:val="restart"/>
          </w:tcPr>
          <w:p w14:paraId="040653A3" w14:textId="77777777" w:rsidR="00E81CAA" w:rsidRDefault="00000000">
            <w:r>
              <w:br/>
            </w:r>
          </w:p>
        </w:tc>
        <w:tc>
          <w:tcPr>
            <w:tcW w:w="0" w:type="auto"/>
          </w:tcPr>
          <w:p w14:paraId="01C35841" w14:textId="77777777" w:rsidR="00E81CAA" w:rsidRDefault="00000000">
            <w:r>
              <w:t>Intact canister</w:t>
            </w:r>
          </w:p>
        </w:tc>
        <w:tc>
          <w:tcPr>
            <w:tcW w:w="0" w:type="auto"/>
            <w:vMerge w:val="restart"/>
          </w:tcPr>
          <w:p w14:paraId="3E1D6664" w14:textId="77777777" w:rsidR="00E81CAA" w:rsidRDefault="00E81CAA"/>
        </w:tc>
        <w:tc>
          <w:tcPr>
            <w:tcW w:w="0" w:type="auto"/>
            <w:vMerge w:val="restart"/>
          </w:tcPr>
          <w:p w14:paraId="08EDEDB0" w14:textId="77777777" w:rsidR="00E81CAA" w:rsidRDefault="00000000">
            <w:r>
              <w:br/>
            </w:r>
          </w:p>
        </w:tc>
        <w:tc>
          <w:tcPr>
            <w:tcW w:w="0" w:type="auto"/>
          </w:tcPr>
          <w:p w14:paraId="2AC43DE0" w14:textId="77777777" w:rsidR="00E81CAA" w:rsidRDefault="00000000">
            <w:r>
              <w:t>Intact canister</w:t>
            </w:r>
          </w:p>
        </w:tc>
        <w:tc>
          <w:tcPr>
            <w:tcW w:w="0" w:type="auto"/>
          </w:tcPr>
          <w:p w14:paraId="4586720C" w14:textId="77777777" w:rsidR="00E81CAA" w:rsidRDefault="00E81CAA"/>
        </w:tc>
      </w:tr>
      <w:tr w:rsidR="00E81CAA" w14:paraId="62D06906" w14:textId="77777777">
        <w:tc>
          <w:tcPr>
            <w:tcW w:w="0" w:type="auto"/>
            <w:vMerge/>
          </w:tcPr>
          <w:p w14:paraId="0287E8EB" w14:textId="77777777" w:rsidR="00E81CAA" w:rsidRDefault="00E81CAA"/>
        </w:tc>
        <w:tc>
          <w:tcPr>
            <w:tcW w:w="0" w:type="auto"/>
            <w:vMerge/>
          </w:tcPr>
          <w:p w14:paraId="32FF3C37" w14:textId="77777777" w:rsidR="00E81CAA" w:rsidRDefault="00E81CAA"/>
        </w:tc>
        <w:tc>
          <w:tcPr>
            <w:tcW w:w="0" w:type="auto"/>
          </w:tcPr>
          <w:p w14:paraId="04B5D058" w14:textId="77777777" w:rsidR="00E81CAA" w:rsidRDefault="00000000">
            <w:r>
              <w:t>Failed canister</w:t>
            </w:r>
          </w:p>
        </w:tc>
        <w:tc>
          <w:tcPr>
            <w:tcW w:w="0" w:type="auto"/>
            <w:vMerge/>
          </w:tcPr>
          <w:p w14:paraId="4E067997" w14:textId="77777777" w:rsidR="00E81CAA" w:rsidRDefault="00E81CAA"/>
        </w:tc>
        <w:tc>
          <w:tcPr>
            <w:tcW w:w="0" w:type="auto"/>
            <w:vMerge/>
          </w:tcPr>
          <w:p w14:paraId="6973637B" w14:textId="77777777" w:rsidR="00E81CAA" w:rsidRDefault="00E81CAA"/>
        </w:tc>
        <w:tc>
          <w:tcPr>
            <w:tcW w:w="0" w:type="auto"/>
          </w:tcPr>
          <w:p w14:paraId="0ABC466B" w14:textId="77777777" w:rsidR="00E81CAA" w:rsidRDefault="00000000">
            <w:r>
              <w:t>Failed canister</w:t>
            </w:r>
          </w:p>
        </w:tc>
        <w:tc>
          <w:tcPr>
            <w:tcW w:w="0" w:type="auto"/>
          </w:tcPr>
          <w:p w14:paraId="73E63D73" w14:textId="77777777" w:rsidR="00E81CAA" w:rsidRDefault="00E81CAA"/>
        </w:tc>
      </w:tr>
      <w:tr w:rsidR="00E81CAA" w14:paraId="57393449" w14:textId="77777777">
        <w:tc>
          <w:tcPr>
            <w:tcW w:w="0" w:type="auto"/>
            <w:vMerge w:val="restart"/>
          </w:tcPr>
          <w:p w14:paraId="7059FBF2" w14:textId="77777777" w:rsidR="00E81CAA" w:rsidRDefault="00000000">
            <w:r>
              <w:t>Canister geometry</w:t>
            </w:r>
          </w:p>
        </w:tc>
        <w:tc>
          <w:tcPr>
            <w:tcW w:w="0" w:type="auto"/>
            <w:vMerge w:val="restart"/>
          </w:tcPr>
          <w:p w14:paraId="47235AEA" w14:textId="77777777" w:rsidR="00E81CAA" w:rsidRDefault="00000000">
            <w:r>
              <w:br/>
            </w:r>
          </w:p>
        </w:tc>
        <w:tc>
          <w:tcPr>
            <w:tcW w:w="0" w:type="auto"/>
          </w:tcPr>
          <w:p w14:paraId="3263A158" w14:textId="77777777" w:rsidR="00E81CAA" w:rsidRDefault="00000000">
            <w:r>
              <w:t>Intact canister</w:t>
            </w:r>
          </w:p>
        </w:tc>
        <w:tc>
          <w:tcPr>
            <w:tcW w:w="0" w:type="auto"/>
            <w:vMerge w:val="restart"/>
          </w:tcPr>
          <w:p w14:paraId="33317ABF" w14:textId="77777777" w:rsidR="00E81CAA" w:rsidRDefault="00E81CAA"/>
        </w:tc>
        <w:tc>
          <w:tcPr>
            <w:tcW w:w="0" w:type="auto"/>
            <w:vMerge w:val="restart"/>
          </w:tcPr>
          <w:p w14:paraId="0C3EB9B2" w14:textId="77777777" w:rsidR="00E81CAA" w:rsidRDefault="00000000">
            <w:r>
              <w:br/>
            </w:r>
          </w:p>
        </w:tc>
        <w:tc>
          <w:tcPr>
            <w:tcW w:w="0" w:type="auto"/>
          </w:tcPr>
          <w:p w14:paraId="5D66A001" w14:textId="77777777" w:rsidR="00E81CAA" w:rsidRDefault="00000000">
            <w:r>
              <w:t>Intact canister</w:t>
            </w:r>
          </w:p>
        </w:tc>
        <w:tc>
          <w:tcPr>
            <w:tcW w:w="0" w:type="auto"/>
          </w:tcPr>
          <w:p w14:paraId="451524FF" w14:textId="77777777" w:rsidR="00E81CAA" w:rsidRDefault="00E81CAA"/>
        </w:tc>
      </w:tr>
      <w:tr w:rsidR="00E81CAA" w14:paraId="0F5DE3DD" w14:textId="77777777">
        <w:tc>
          <w:tcPr>
            <w:tcW w:w="0" w:type="auto"/>
            <w:vMerge/>
          </w:tcPr>
          <w:p w14:paraId="4897B2B4" w14:textId="77777777" w:rsidR="00E81CAA" w:rsidRDefault="00E81CAA"/>
        </w:tc>
        <w:tc>
          <w:tcPr>
            <w:tcW w:w="0" w:type="auto"/>
            <w:vMerge/>
          </w:tcPr>
          <w:p w14:paraId="7EAF8997" w14:textId="77777777" w:rsidR="00E81CAA" w:rsidRDefault="00E81CAA"/>
        </w:tc>
        <w:tc>
          <w:tcPr>
            <w:tcW w:w="0" w:type="auto"/>
          </w:tcPr>
          <w:p w14:paraId="2F3E5CC5" w14:textId="77777777" w:rsidR="00E81CAA" w:rsidRDefault="00000000">
            <w:r>
              <w:t>Failed canister</w:t>
            </w:r>
          </w:p>
        </w:tc>
        <w:tc>
          <w:tcPr>
            <w:tcW w:w="0" w:type="auto"/>
            <w:vMerge/>
          </w:tcPr>
          <w:p w14:paraId="0679AF3C" w14:textId="77777777" w:rsidR="00E81CAA" w:rsidRDefault="00E81CAA"/>
        </w:tc>
        <w:tc>
          <w:tcPr>
            <w:tcW w:w="0" w:type="auto"/>
            <w:vMerge/>
          </w:tcPr>
          <w:p w14:paraId="05445715" w14:textId="77777777" w:rsidR="00E81CAA" w:rsidRDefault="00E81CAA"/>
        </w:tc>
        <w:tc>
          <w:tcPr>
            <w:tcW w:w="0" w:type="auto"/>
          </w:tcPr>
          <w:p w14:paraId="29CD82A4" w14:textId="77777777" w:rsidR="00E81CAA" w:rsidRDefault="00000000">
            <w:r>
              <w:t>Failed canister</w:t>
            </w:r>
          </w:p>
        </w:tc>
        <w:tc>
          <w:tcPr>
            <w:tcW w:w="0" w:type="auto"/>
          </w:tcPr>
          <w:p w14:paraId="4C19A864" w14:textId="77777777" w:rsidR="00E81CAA" w:rsidRDefault="00E81CAA"/>
        </w:tc>
      </w:tr>
      <w:tr w:rsidR="00E81CAA" w14:paraId="7911DDF8" w14:textId="77777777">
        <w:tc>
          <w:tcPr>
            <w:tcW w:w="0" w:type="auto"/>
            <w:vMerge w:val="restart"/>
          </w:tcPr>
          <w:p w14:paraId="1FFB5F77" w14:textId="77777777" w:rsidR="00E81CAA" w:rsidRDefault="00000000">
            <w:r>
              <w:t>Material composition</w:t>
            </w:r>
          </w:p>
        </w:tc>
        <w:tc>
          <w:tcPr>
            <w:tcW w:w="0" w:type="auto"/>
            <w:vMerge w:val="restart"/>
          </w:tcPr>
          <w:p w14:paraId="098A2B54" w14:textId="77777777" w:rsidR="00E81CAA" w:rsidRDefault="00000000">
            <w:r>
              <w:br/>
            </w:r>
          </w:p>
        </w:tc>
        <w:tc>
          <w:tcPr>
            <w:tcW w:w="0" w:type="auto"/>
          </w:tcPr>
          <w:p w14:paraId="14ACF9DA" w14:textId="77777777" w:rsidR="00E81CAA" w:rsidRDefault="00000000">
            <w:r>
              <w:t>Intact canister</w:t>
            </w:r>
          </w:p>
        </w:tc>
        <w:tc>
          <w:tcPr>
            <w:tcW w:w="0" w:type="auto"/>
            <w:vMerge w:val="restart"/>
          </w:tcPr>
          <w:p w14:paraId="4AF9ECD9" w14:textId="77777777" w:rsidR="00E81CAA" w:rsidRDefault="00E81CAA"/>
        </w:tc>
        <w:tc>
          <w:tcPr>
            <w:tcW w:w="0" w:type="auto"/>
            <w:vMerge w:val="restart"/>
          </w:tcPr>
          <w:p w14:paraId="710013B3" w14:textId="77777777" w:rsidR="00E81CAA" w:rsidRDefault="00000000">
            <w:r>
              <w:br/>
            </w:r>
          </w:p>
        </w:tc>
        <w:tc>
          <w:tcPr>
            <w:tcW w:w="0" w:type="auto"/>
          </w:tcPr>
          <w:p w14:paraId="2B00B62F" w14:textId="77777777" w:rsidR="00E81CAA" w:rsidRDefault="00000000">
            <w:r>
              <w:t>Intact canister</w:t>
            </w:r>
          </w:p>
        </w:tc>
        <w:tc>
          <w:tcPr>
            <w:tcW w:w="0" w:type="auto"/>
          </w:tcPr>
          <w:p w14:paraId="555A022A" w14:textId="77777777" w:rsidR="00E81CAA" w:rsidRDefault="00E81CAA"/>
        </w:tc>
      </w:tr>
      <w:tr w:rsidR="00E81CAA" w14:paraId="4AD97455" w14:textId="77777777">
        <w:tc>
          <w:tcPr>
            <w:tcW w:w="0" w:type="auto"/>
            <w:vMerge/>
          </w:tcPr>
          <w:p w14:paraId="3D7D75B2" w14:textId="77777777" w:rsidR="00E81CAA" w:rsidRDefault="00E81CAA"/>
        </w:tc>
        <w:tc>
          <w:tcPr>
            <w:tcW w:w="0" w:type="auto"/>
            <w:vMerge/>
          </w:tcPr>
          <w:p w14:paraId="1118F839" w14:textId="77777777" w:rsidR="00E81CAA" w:rsidRDefault="00E81CAA"/>
        </w:tc>
        <w:tc>
          <w:tcPr>
            <w:tcW w:w="0" w:type="auto"/>
          </w:tcPr>
          <w:p w14:paraId="05F74BEC" w14:textId="77777777" w:rsidR="00E81CAA" w:rsidRDefault="00000000">
            <w:r>
              <w:t>Failed canister</w:t>
            </w:r>
          </w:p>
        </w:tc>
        <w:tc>
          <w:tcPr>
            <w:tcW w:w="0" w:type="auto"/>
            <w:vMerge/>
          </w:tcPr>
          <w:p w14:paraId="7B284C76" w14:textId="77777777" w:rsidR="00E81CAA" w:rsidRDefault="00E81CAA"/>
        </w:tc>
        <w:tc>
          <w:tcPr>
            <w:tcW w:w="0" w:type="auto"/>
          </w:tcPr>
          <w:p w14:paraId="540A3FC1" w14:textId="77777777" w:rsidR="00E81CAA" w:rsidRDefault="00000000">
            <w:r>
              <w:br/>
            </w:r>
          </w:p>
        </w:tc>
        <w:tc>
          <w:tcPr>
            <w:tcW w:w="0" w:type="auto"/>
          </w:tcPr>
          <w:p w14:paraId="283CB6BE" w14:textId="77777777" w:rsidR="00E81CAA" w:rsidRDefault="00000000">
            <w:r>
              <w:t>Failed canister</w:t>
            </w:r>
          </w:p>
        </w:tc>
        <w:tc>
          <w:tcPr>
            <w:tcW w:w="0" w:type="auto"/>
          </w:tcPr>
          <w:p w14:paraId="3C3B5284" w14:textId="77777777" w:rsidR="00E81CAA" w:rsidRDefault="00E81CAA"/>
        </w:tc>
      </w:tr>
      <w:tr w:rsidR="00E81CAA" w14:paraId="5EF87C3F" w14:textId="77777777">
        <w:tc>
          <w:tcPr>
            <w:tcW w:w="0" w:type="auto"/>
            <w:vMerge w:val="restart"/>
          </w:tcPr>
          <w:p w14:paraId="1350CDAE" w14:textId="77777777" w:rsidR="00E81CAA" w:rsidRDefault="00000000">
            <w:r>
              <w:t>Mechanical stresses</w:t>
            </w:r>
          </w:p>
        </w:tc>
        <w:tc>
          <w:tcPr>
            <w:tcW w:w="0" w:type="auto"/>
            <w:vMerge w:val="restart"/>
          </w:tcPr>
          <w:p w14:paraId="1DEF35CC" w14:textId="77777777" w:rsidR="00E81CAA" w:rsidRDefault="00000000">
            <w:r>
              <w:br/>
            </w:r>
          </w:p>
        </w:tc>
        <w:tc>
          <w:tcPr>
            <w:tcW w:w="0" w:type="auto"/>
          </w:tcPr>
          <w:p w14:paraId="7CEFA5AD" w14:textId="77777777" w:rsidR="00E81CAA" w:rsidRDefault="00000000">
            <w:r>
              <w:t>Intact canister</w:t>
            </w:r>
          </w:p>
        </w:tc>
        <w:tc>
          <w:tcPr>
            <w:tcW w:w="0" w:type="auto"/>
            <w:vMerge w:val="restart"/>
          </w:tcPr>
          <w:p w14:paraId="10B3E47F" w14:textId="77777777" w:rsidR="00E81CAA" w:rsidRDefault="00E81CAA"/>
        </w:tc>
        <w:tc>
          <w:tcPr>
            <w:tcW w:w="0" w:type="auto"/>
          </w:tcPr>
          <w:p w14:paraId="60519F59" w14:textId="77777777" w:rsidR="00E81CAA" w:rsidRDefault="00000000">
            <w:r>
              <w:br/>
            </w:r>
          </w:p>
        </w:tc>
        <w:tc>
          <w:tcPr>
            <w:tcW w:w="0" w:type="auto"/>
          </w:tcPr>
          <w:p w14:paraId="365AF08D" w14:textId="77777777" w:rsidR="00E81CAA" w:rsidRDefault="00000000">
            <w:r>
              <w:t>Intact canister</w:t>
            </w:r>
          </w:p>
        </w:tc>
        <w:tc>
          <w:tcPr>
            <w:tcW w:w="0" w:type="auto"/>
          </w:tcPr>
          <w:p w14:paraId="59CB152E" w14:textId="77777777" w:rsidR="00E81CAA" w:rsidRDefault="00E81CAA"/>
        </w:tc>
      </w:tr>
      <w:tr w:rsidR="00E81CAA" w14:paraId="65250A8F" w14:textId="77777777">
        <w:tc>
          <w:tcPr>
            <w:tcW w:w="0" w:type="auto"/>
            <w:vMerge/>
          </w:tcPr>
          <w:p w14:paraId="7DC3645C" w14:textId="77777777" w:rsidR="00E81CAA" w:rsidRDefault="00E81CAA"/>
        </w:tc>
        <w:tc>
          <w:tcPr>
            <w:tcW w:w="0" w:type="auto"/>
            <w:vMerge/>
          </w:tcPr>
          <w:p w14:paraId="4BEE17B4" w14:textId="77777777" w:rsidR="00E81CAA" w:rsidRDefault="00E81CAA"/>
        </w:tc>
        <w:tc>
          <w:tcPr>
            <w:tcW w:w="0" w:type="auto"/>
          </w:tcPr>
          <w:p w14:paraId="08103F04" w14:textId="77777777" w:rsidR="00E81CAA" w:rsidRDefault="00000000">
            <w:r>
              <w:t>Failed canister</w:t>
            </w:r>
          </w:p>
        </w:tc>
        <w:tc>
          <w:tcPr>
            <w:tcW w:w="0" w:type="auto"/>
            <w:vMerge/>
          </w:tcPr>
          <w:p w14:paraId="724E4222" w14:textId="77777777" w:rsidR="00E81CAA" w:rsidRDefault="00E81CAA"/>
        </w:tc>
        <w:tc>
          <w:tcPr>
            <w:tcW w:w="0" w:type="auto"/>
          </w:tcPr>
          <w:p w14:paraId="3F4C0FB5" w14:textId="77777777" w:rsidR="00E81CAA" w:rsidRDefault="00000000">
            <w:r>
              <w:br/>
            </w:r>
          </w:p>
        </w:tc>
        <w:tc>
          <w:tcPr>
            <w:tcW w:w="0" w:type="auto"/>
          </w:tcPr>
          <w:p w14:paraId="6403683F" w14:textId="77777777" w:rsidR="00E81CAA" w:rsidRDefault="00000000">
            <w:r>
              <w:t>Failed canister</w:t>
            </w:r>
          </w:p>
        </w:tc>
        <w:tc>
          <w:tcPr>
            <w:tcW w:w="0" w:type="auto"/>
          </w:tcPr>
          <w:p w14:paraId="71C31C64" w14:textId="77777777" w:rsidR="00E81CAA" w:rsidRDefault="00E81CAA"/>
        </w:tc>
      </w:tr>
    </w:tbl>
    <w:p w14:paraId="3288FF59" w14:textId="77777777" w:rsidR="00F53459" w:rsidRDefault="00F53459" w:rsidP="00F53459">
      <w:pPr>
        <w:pStyle w:val="Heading4"/>
        <w:rPr>
          <w:lang w:val="en-GB"/>
        </w:rPr>
      </w:pPr>
      <w:r>
        <w:rPr>
          <w:lang w:val="en-GB"/>
        </w:rPr>
        <w:t xml:space="preserve">Natural and anthropogenic analogues </w:t>
      </w:r>
    </w:p>
    <w:p w14:paraId="4CB8C1A3" w14:textId="77777777" w:rsidR="00F53459" w:rsidRDefault="00F53459" w:rsidP="00F53459">
      <w:pPr>
        <w:pStyle w:val="BodyText"/>
        <w:rPr>
          <w:lang w:val="en-GB"/>
        </w:rPr>
      </w:pPr>
      <w:r>
        <w:rPr>
          <w:lang w:val="en-GB"/>
        </w:rPr>
        <w:t xml:space="preserve">Text </w:t>
      </w:r>
    </w:p>
    <w:p w14:paraId="66E96EEB" w14:textId="77777777" w:rsidR="00F53459" w:rsidRDefault="00F53459" w:rsidP="00F53459">
      <w:pPr>
        <w:pStyle w:val="Heading4"/>
        <w:rPr>
          <w:lang w:val="en-GB"/>
        </w:rPr>
      </w:pPr>
      <w:r>
        <w:rPr>
          <w:lang w:val="en-GB"/>
        </w:rPr>
        <w:t>Boundary conditions</w:t>
      </w:r>
    </w:p>
    <w:p w14:paraId="24510C02" w14:textId="77777777" w:rsidR="00F53459" w:rsidRDefault="00F53459" w:rsidP="00F53459">
      <w:pPr>
        <w:pStyle w:val="BodyText"/>
        <w:rPr>
          <w:lang w:val="en-GB"/>
        </w:rPr>
      </w:pPr>
      <w:r>
        <w:rPr>
          <w:lang w:val="en-GB"/>
        </w:rPr>
        <w:t>Text</w:t>
      </w:r>
    </w:p>
    <w:p w14:paraId="54466C03" w14:textId="77777777" w:rsidR="00F53459" w:rsidRDefault="00F53459" w:rsidP="00F53459">
      <w:pPr>
        <w:pStyle w:val="Heading4"/>
        <w:rPr>
          <w:lang w:val="en-GB"/>
        </w:rPr>
      </w:pPr>
      <w:r>
        <w:rPr>
          <w:lang w:val="en-GB"/>
        </w:rPr>
        <w:t>Model and experimental studies</w:t>
      </w:r>
    </w:p>
    <w:p w14:paraId="2CAA8D47" w14:textId="77777777" w:rsidR="00F53459" w:rsidRDefault="00F53459" w:rsidP="00F53459">
      <w:pPr>
        <w:pStyle w:val="BodyText"/>
        <w:rPr>
          <w:lang w:val="en-GB"/>
        </w:rPr>
      </w:pPr>
      <w:r>
        <w:rPr>
          <w:lang w:val="en-GB"/>
        </w:rPr>
        <w:t xml:space="preserve">Text </w:t>
      </w:r>
    </w:p>
    <w:p w14:paraId="25FA9CA2" w14:textId="77777777" w:rsidR="00F53459" w:rsidRDefault="00F53459" w:rsidP="00F53459">
      <w:pPr>
        <w:pStyle w:val="Heading4"/>
        <w:rPr>
          <w:lang w:val="en-GB"/>
        </w:rPr>
      </w:pPr>
      <w:r>
        <w:rPr>
          <w:lang w:val="en-GB"/>
        </w:rPr>
        <w:t>Time perspective</w:t>
      </w:r>
    </w:p>
    <w:p w14:paraId="1A57C367" w14:textId="77777777" w:rsidR="00F53459" w:rsidRDefault="00F53459" w:rsidP="00F53459">
      <w:pPr>
        <w:pStyle w:val="BodyText"/>
        <w:rPr>
          <w:lang w:val="en-GB"/>
        </w:rPr>
      </w:pPr>
      <w:r>
        <w:rPr>
          <w:lang w:val="en-GB"/>
        </w:rPr>
        <w:t>Text</w:t>
      </w:r>
    </w:p>
    <w:p w14:paraId="33F00403" w14:textId="77777777" w:rsidR="00F53459" w:rsidRDefault="00F53459" w:rsidP="00F53459">
      <w:pPr>
        <w:pStyle w:val="Heading4"/>
        <w:rPr>
          <w:lang w:val="en-GB"/>
        </w:rPr>
      </w:pPr>
      <w:r>
        <w:rPr>
          <w:lang w:val="en-GB"/>
        </w:rPr>
        <w:t>Impact on safety functions</w:t>
      </w:r>
    </w:p>
    <w:p w14:paraId="19D6A668" w14:textId="77777777" w:rsidR="00F53459" w:rsidRDefault="00F53459" w:rsidP="00F53459">
      <w:pPr>
        <w:pStyle w:val="BodyText"/>
        <w:rPr>
          <w:lang w:val="en-GB"/>
        </w:rPr>
      </w:pPr>
      <w:r>
        <w:rPr>
          <w:lang w:val="en-GB"/>
        </w:rPr>
        <w:t>Text</w:t>
      </w:r>
    </w:p>
    <w:p w14:paraId="5ABAA9EA" w14:textId="77777777" w:rsidR="00F53459" w:rsidRDefault="00F53459" w:rsidP="00F53459">
      <w:pPr>
        <w:pStyle w:val="Heading4"/>
        <w:rPr>
          <w:lang w:val="en-GB"/>
        </w:rPr>
      </w:pPr>
      <w:r>
        <w:rPr>
          <w:lang w:val="en-GB"/>
        </w:rPr>
        <w:lastRenderedPageBreak/>
        <w:t xml:space="preserve">Handling of the process in the assessments of post-closure safety </w:t>
      </w:r>
    </w:p>
    <w:p w14:paraId="46155072" w14:textId="77777777" w:rsidR="00F53459" w:rsidRDefault="00F53459" w:rsidP="00F53459">
      <w:pPr>
        <w:pStyle w:val="BodyText"/>
        <w:rPr>
          <w:lang w:val="en-GB"/>
        </w:rPr>
      </w:pPr>
      <w:r>
        <w:rPr>
          <w:lang w:val="en-GB"/>
        </w:rPr>
        <w:t xml:space="preserve">Text </w:t>
      </w:r>
    </w:p>
    <w:p w14:paraId="3ABC0878" w14:textId="77777777" w:rsidR="00F53459" w:rsidRDefault="00F53459" w:rsidP="00F53459">
      <w:pPr>
        <w:pStyle w:val="Heading5"/>
        <w:rPr>
          <w:lang w:val="en-GB"/>
        </w:rPr>
      </w:pPr>
      <w:r>
        <w:rPr>
          <w:lang w:val="en-GB"/>
        </w:rPr>
        <w:t>Handling in the FSAR</w:t>
      </w:r>
    </w:p>
    <w:p w14:paraId="5A9DC260" w14:textId="77777777" w:rsidR="00F53459" w:rsidRDefault="00F53459" w:rsidP="00F53459">
      <w:pPr>
        <w:pStyle w:val="BodyText"/>
        <w:rPr>
          <w:lang w:val="en-GB"/>
        </w:rPr>
      </w:pPr>
      <w:r>
        <w:rPr>
          <w:lang w:val="en-GB"/>
        </w:rPr>
        <w:t>Text</w:t>
      </w:r>
    </w:p>
    <w:p w14:paraId="7136D475" w14:textId="77777777" w:rsidR="00F53459" w:rsidRDefault="00F53459" w:rsidP="00F53459">
      <w:pPr>
        <w:pStyle w:val="Heading5"/>
        <w:rPr>
          <w:lang w:val="en-GB"/>
        </w:rPr>
      </w:pPr>
      <w:r>
        <w:rPr>
          <w:lang w:val="en-GB"/>
        </w:rPr>
        <w:t>Changes since the PSAR</w:t>
      </w:r>
    </w:p>
    <w:p w14:paraId="5F8188CF" w14:textId="77777777" w:rsidR="00F53459" w:rsidRDefault="00F53459" w:rsidP="00F53459">
      <w:pPr>
        <w:pStyle w:val="BodyText"/>
        <w:rPr>
          <w:lang w:val="en-GB"/>
        </w:rPr>
      </w:pPr>
      <w:r>
        <w:rPr>
          <w:lang w:val="en-GB"/>
        </w:rPr>
        <w:t xml:space="preserve">Text  </w:t>
      </w:r>
    </w:p>
    <w:p w14:paraId="076A543B" w14:textId="77777777" w:rsidR="00F53459" w:rsidRDefault="00F53459" w:rsidP="00F53459">
      <w:pPr>
        <w:pStyle w:val="Heading4"/>
        <w:rPr>
          <w:lang w:val="en-GB"/>
        </w:rPr>
      </w:pPr>
      <w:r>
        <w:rPr>
          <w:lang w:val="en-GB"/>
        </w:rPr>
        <w:t>Handling of uncertainties in the FSAR</w:t>
      </w:r>
    </w:p>
    <w:p w14:paraId="07E79F47" w14:textId="77777777" w:rsidR="00374F0F" w:rsidRDefault="00374F0F" w:rsidP="00374F0F">
      <w:pPr>
        <w:pStyle w:val="BodyText"/>
        <w:rPr>
          <w:lang w:val="en-GB"/>
        </w:rPr>
      </w:pPr>
    </w:p>
    <w:p w14:paraId="5BD6183F" w14:textId="77777777" w:rsidR="00374F0F" w:rsidRPr="00B53294" w:rsidRDefault="00374F0F" w:rsidP="00374F0F">
      <w:pPr>
        <w:pStyle w:val="Heading3"/>
        <w:rPr>
          <w:lang w:val="en-GB"/>
        </w:rPr>
      </w:pPr>
      <w:bookmarkStart w:id="403" w:name="_Ref191898669"/>
      <w:bookmarkStart w:id="404" w:name="_Ref191898674"/>
      <w:bookmarkStart w:id="405" w:name="_Toc192162602"/>
      <w:bookmarkStart w:id="406" w:name="_Toc195186603"/>
      <w:r w:rsidRPr="00B53294">
        <w:rPr>
          <w:lang w:val="en-GB"/>
        </w:rPr>
        <w:t>Deformation of copper shell from external pressure</w:t>
      </w:r>
      <w:bookmarkEnd w:id="403"/>
      <w:bookmarkEnd w:id="404"/>
      <w:bookmarkEnd w:id="405"/>
      <w:bookmarkEnd w:id="406"/>
    </w:p>
    <w:p w14:paraId="152E058C" w14:textId="77777777" w:rsidR="00F53459" w:rsidRDefault="00F53459" w:rsidP="00F53459">
      <w:pPr>
        <w:pStyle w:val="BodyText"/>
        <w:rPr>
          <w:lang w:val="en-GB"/>
        </w:rPr>
      </w:pPr>
      <w:r>
        <w:rPr>
          <w:lang w:val="en-GB"/>
        </w:rPr>
        <w:t>#text with structure in chapter 1</w:t>
      </w:r>
    </w:p>
    <w:p w14:paraId="2197827C" w14:textId="77777777" w:rsidR="00F53459" w:rsidRPr="00E64471" w:rsidRDefault="00F53459" w:rsidP="00F53459">
      <w:pPr>
        <w:pStyle w:val="Heading4"/>
        <w:rPr>
          <w:lang w:val="en-GB"/>
        </w:rPr>
      </w:pPr>
      <w:r>
        <w:rPr>
          <w:lang w:val="en-GB"/>
        </w:rPr>
        <w:t>Description</w:t>
      </w:r>
    </w:p>
    <w:p w14:paraId="4C75927B" w14:textId="77777777" w:rsidR="00F53459" w:rsidRDefault="00F53459" w:rsidP="00F53459">
      <w:pPr>
        <w:pStyle w:val="BodyText"/>
        <w:rPr>
          <w:lang w:val="en-GB"/>
        </w:rPr>
      </w:pPr>
      <w:r>
        <w:rPr>
          <w:lang w:val="en-GB"/>
        </w:rPr>
        <w:t>Text</w:t>
      </w:r>
    </w:p>
    <w:p w14:paraId="558164CE" w14:textId="77777777" w:rsidR="00F53459" w:rsidRDefault="00F53459" w:rsidP="00F53459">
      <w:pPr>
        <w:pStyle w:val="Heading4"/>
        <w:rPr>
          <w:lang w:val="en-GB"/>
        </w:rPr>
      </w:pPr>
      <w:r>
        <w:rPr>
          <w:lang w:val="en-GB"/>
        </w:rPr>
        <w:t>Dependencies between processes and variables</w:t>
      </w:r>
    </w:p>
    <w:p w14:paraId="600510CB" w14:textId="77777777" w:rsidR="00F53459" w:rsidRDefault="00F53459" w:rsidP="00F53459">
      <w:pPr>
        <w:pStyle w:val="BodyText"/>
        <w:rPr>
          <w:lang w:val="en-GB"/>
        </w:rPr>
      </w:pPr>
      <w:r>
        <w:rPr>
          <w:lang w:val="en-GB"/>
        </w:rPr>
        <w:t xml:space="preserve">Text </w:t>
      </w:r>
    </w:p>
    <w:p w14:paraId="3D623368" w14:textId="77777777" w:rsidR="00F53459" w:rsidRDefault="00F53459" w:rsidP="00F53459">
      <w:pPr>
        <w:pStyle w:val="Heading4"/>
        <w:rPr>
          <w:lang w:val="en-GB"/>
        </w:rPr>
      </w:pPr>
      <w:r>
        <w:rPr>
          <w:lang w:val="en-GB"/>
        </w:rPr>
        <w:t xml:space="preserve">Natural and anthropogenic analogues </w:t>
      </w:r>
    </w:p>
    <w:p w14:paraId="7B5AF9B0" w14:textId="77777777" w:rsidR="00F53459" w:rsidRDefault="00F53459" w:rsidP="00F53459">
      <w:pPr>
        <w:pStyle w:val="BodyText"/>
        <w:rPr>
          <w:lang w:val="en-GB"/>
        </w:rPr>
      </w:pPr>
      <w:r>
        <w:rPr>
          <w:lang w:val="en-GB"/>
        </w:rPr>
        <w:t xml:space="preserve">Text </w:t>
      </w:r>
    </w:p>
    <w:p w14:paraId="6C29DE21" w14:textId="77777777" w:rsidR="00F53459" w:rsidRDefault="00F53459" w:rsidP="00F53459">
      <w:pPr>
        <w:pStyle w:val="Heading4"/>
        <w:rPr>
          <w:lang w:val="en-GB"/>
        </w:rPr>
      </w:pPr>
      <w:r>
        <w:rPr>
          <w:lang w:val="en-GB"/>
        </w:rPr>
        <w:t>Boundary conditions</w:t>
      </w:r>
    </w:p>
    <w:p w14:paraId="1D3B884F" w14:textId="77777777" w:rsidR="00F53459" w:rsidRDefault="00F53459" w:rsidP="00F53459">
      <w:pPr>
        <w:pStyle w:val="BodyText"/>
        <w:rPr>
          <w:lang w:val="en-GB"/>
        </w:rPr>
      </w:pPr>
      <w:r>
        <w:rPr>
          <w:lang w:val="en-GB"/>
        </w:rPr>
        <w:t>Text</w:t>
      </w:r>
    </w:p>
    <w:p w14:paraId="0FE8FCF8" w14:textId="77777777" w:rsidR="00F53459" w:rsidRDefault="00F53459" w:rsidP="00F53459">
      <w:pPr>
        <w:pStyle w:val="Heading4"/>
        <w:rPr>
          <w:lang w:val="en-GB"/>
        </w:rPr>
      </w:pPr>
      <w:r>
        <w:rPr>
          <w:lang w:val="en-GB"/>
        </w:rPr>
        <w:t>Model and experimental studies</w:t>
      </w:r>
    </w:p>
    <w:p w14:paraId="783D6765" w14:textId="77777777" w:rsidR="00F53459" w:rsidRDefault="00F53459" w:rsidP="00F53459">
      <w:pPr>
        <w:pStyle w:val="BodyText"/>
        <w:rPr>
          <w:lang w:val="en-GB"/>
        </w:rPr>
      </w:pPr>
      <w:r>
        <w:rPr>
          <w:lang w:val="en-GB"/>
        </w:rPr>
        <w:t xml:space="preserve">Text </w:t>
      </w:r>
    </w:p>
    <w:p w14:paraId="66B47B76" w14:textId="77777777" w:rsidR="00F53459" w:rsidRDefault="00F53459" w:rsidP="00F53459">
      <w:pPr>
        <w:pStyle w:val="Heading4"/>
        <w:rPr>
          <w:lang w:val="en-GB"/>
        </w:rPr>
      </w:pPr>
      <w:r>
        <w:rPr>
          <w:lang w:val="en-GB"/>
        </w:rPr>
        <w:t>Time perspective</w:t>
      </w:r>
    </w:p>
    <w:p w14:paraId="34F13BC1" w14:textId="77777777" w:rsidR="00F53459" w:rsidRDefault="00F53459" w:rsidP="00F53459">
      <w:pPr>
        <w:pStyle w:val="BodyText"/>
        <w:rPr>
          <w:lang w:val="en-GB"/>
        </w:rPr>
      </w:pPr>
      <w:r>
        <w:rPr>
          <w:lang w:val="en-GB"/>
        </w:rPr>
        <w:t>Text</w:t>
      </w:r>
    </w:p>
    <w:p w14:paraId="258E2572" w14:textId="77777777" w:rsidR="00F53459" w:rsidRDefault="00F53459" w:rsidP="00F53459">
      <w:pPr>
        <w:pStyle w:val="Heading4"/>
        <w:rPr>
          <w:lang w:val="en-GB"/>
        </w:rPr>
      </w:pPr>
      <w:r>
        <w:rPr>
          <w:lang w:val="en-GB"/>
        </w:rPr>
        <w:t>Impact on safety functions</w:t>
      </w:r>
    </w:p>
    <w:p w14:paraId="593F4115" w14:textId="77777777" w:rsidR="00F53459" w:rsidRDefault="00F53459" w:rsidP="00F53459">
      <w:pPr>
        <w:pStyle w:val="BodyText"/>
        <w:rPr>
          <w:lang w:val="en-GB"/>
        </w:rPr>
      </w:pPr>
      <w:r>
        <w:rPr>
          <w:lang w:val="en-GB"/>
        </w:rPr>
        <w:t>Text</w:t>
      </w:r>
    </w:p>
    <w:p w14:paraId="6AB0A515" w14:textId="77777777" w:rsidR="00F53459" w:rsidRDefault="00F53459" w:rsidP="00F53459">
      <w:pPr>
        <w:pStyle w:val="Heading4"/>
        <w:rPr>
          <w:lang w:val="en-GB"/>
        </w:rPr>
      </w:pPr>
      <w:r>
        <w:rPr>
          <w:lang w:val="en-GB"/>
        </w:rPr>
        <w:t xml:space="preserve">Handling of the process in the assessments of post-closure safety </w:t>
      </w:r>
    </w:p>
    <w:p w14:paraId="15BA0A65" w14:textId="77777777" w:rsidR="00F53459" w:rsidRDefault="00F53459" w:rsidP="00F53459">
      <w:pPr>
        <w:pStyle w:val="BodyText"/>
        <w:rPr>
          <w:lang w:val="en-GB"/>
        </w:rPr>
      </w:pPr>
      <w:r>
        <w:rPr>
          <w:lang w:val="en-GB"/>
        </w:rPr>
        <w:t xml:space="preserve">Text </w:t>
      </w:r>
    </w:p>
    <w:p w14:paraId="1D2D9085" w14:textId="77777777" w:rsidR="00F53459" w:rsidRDefault="00F53459" w:rsidP="00F53459">
      <w:pPr>
        <w:pStyle w:val="Heading5"/>
        <w:rPr>
          <w:lang w:val="en-GB"/>
        </w:rPr>
      </w:pPr>
      <w:r>
        <w:rPr>
          <w:lang w:val="en-GB"/>
        </w:rPr>
        <w:t>Handling in the FSAR</w:t>
      </w:r>
    </w:p>
    <w:p w14:paraId="780E1142" w14:textId="77777777" w:rsidR="00F53459" w:rsidRDefault="00F53459" w:rsidP="00F53459">
      <w:pPr>
        <w:pStyle w:val="BodyText"/>
        <w:rPr>
          <w:lang w:val="en-GB"/>
        </w:rPr>
      </w:pPr>
      <w:r>
        <w:rPr>
          <w:lang w:val="en-GB"/>
        </w:rPr>
        <w:t>Text</w:t>
      </w:r>
    </w:p>
    <w:p w14:paraId="4EB9141A" w14:textId="77777777" w:rsidR="00F53459" w:rsidRDefault="00F53459" w:rsidP="00F53459">
      <w:pPr>
        <w:pStyle w:val="Heading5"/>
        <w:rPr>
          <w:lang w:val="en-GB"/>
        </w:rPr>
      </w:pPr>
      <w:r>
        <w:rPr>
          <w:lang w:val="en-GB"/>
        </w:rPr>
        <w:t>Changes since the PSAR</w:t>
      </w:r>
    </w:p>
    <w:p w14:paraId="2D44FE7E" w14:textId="77777777" w:rsidR="00F53459" w:rsidRDefault="00F53459" w:rsidP="00F53459">
      <w:pPr>
        <w:pStyle w:val="BodyText"/>
        <w:rPr>
          <w:lang w:val="en-GB"/>
        </w:rPr>
      </w:pPr>
      <w:r>
        <w:rPr>
          <w:lang w:val="en-GB"/>
        </w:rPr>
        <w:t xml:space="preserve">Text  </w:t>
      </w:r>
    </w:p>
    <w:p w14:paraId="4AE3E178" w14:textId="77777777" w:rsidR="00F53459" w:rsidRDefault="00F53459" w:rsidP="00F53459">
      <w:pPr>
        <w:pStyle w:val="Heading4"/>
        <w:rPr>
          <w:lang w:val="en-GB"/>
        </w:rPr>
      </w:pPr>
      <w:r>
        <w:rPr>
          <w:lang w:val="en-GB"/>
        </w:rPr>
        <w:t>Handling of uncertainties in the FSAR</w:t>
      </w:r>
    </w:p>
    <w:p w14:paraId="3F6CFE3B" w14:textId="77777777" w:rsidR="00374F0F" w:rsidRDefault="00374F0F" w:rsidP="00374F0F">
      <w:pPr>
        <w:pStyle w:val="BodyText"/>
        <w:rPr>
          <w:lang w:val="en-GB"/>
        </w:rPr>
      </w:pPr>
    </w:p>
    <w:p w14:paraId="5361F300" w14:textId="77777777" w:rsidR="00374F0F" w:rsidRPr="00B53294" w:rsidRDefault="00374F0F" w:rsidP="00374F0F">
      <w:pPr>
        <w:pStyle w:val="Heading3"/>
        <w:rPr>
          <w:lang w:val="en-GB"/>
        </w:rPr>
      </w:pPr>
      <w:bookmarkStart w:id="407" w:name="_Ref191898609"/>
      <w:bookmarkStart w:id="408" w:name="_Ref191898655"/>
      <w:bookmarkStart w:id="409" w:name="_Ref191898658"/>
      <w:bookmarkStart w:id="410" w:name="_Toc192162603"/>
      <w:bookmarkStart w:id="411" w:name="_Toc195186604"/>
      <w:r w:rsidRPr="00B53294">
        <w:rPr>
          <w:lang w:val="en-GB"/>
        </w:rPr>
        <w:t>Thermal expansion</w:t>
      </w:r>
      <w:bookmarkEnd w:id="407"/>
      <w:bookmarkEnd w:id="408"/>
      <w:bookmarkEnd w:id="409"/>
      <w:bookmarkEnd w:id="410"/>
      <w:bookmarkEnd w:id="411"/>
    </w:p>
    <w:p w14:paraId="234D8D31" w14:textId="77777777" w:rsidR="00F53459" w:rsidRDefault="00F53459" w:rsidP="00F53459">
      <w:pPr>
        <w:pStyle w:val="BodyText"/>
        <w:rPr>
          <w:lang w:val="en-GB"/>
        </w:rPr>
      </w:pPr>
      <w:r>
        <w:rPr>
          <w:lang w:val="en-GB"/>
        </w:rPr>
        <w:t>#text with structure in chapter 1</w:t>
      </w:r>
    </w:p>
    <w:p w14:paraId="712E470C" w14:textId="77777777" w:rsidR="00F53459" w:rsidRPr="00E64471" w:rsidRDefault="00F53459" w:rsidP="00F53459">
      <w:pPr>
        <w:pStyle w:val="Heading4"/>
        <w:rPr>
          <w:lang w:val="en-GB"/>
        </w:rPr>
      </w:pPr>
      <w:r>
        <w:rPr>
          <w:lang w:val="en-GB"/>
        </w:rPr>
        <w:t>Description</w:t>
      </w:r>
    </w:p>
    <w:p w14:paraId="176884AF" w14:textId="77777777" w:rsidR="00F53459" w:rsidRDefault="00F53459" w:rsidP="00F53459">
      <w:pPr>
        <w:pStyle w:val="BodyText"/>
        <w:rPr>
          <w:lang w:val="en-GB"/>
        </w:rPr>
      </w:pPr>
      <w:r>
        <w:rPr>
          <w:lang w:val="en-GB"/>
        </w:rPr>
        <w:t>Text</w:t>
      </w:r>
    </w:p>
    <w:p w14:paraId="1FB6E1A7" w14:textId="77777777" w:rsidR="00F53459" w:rsidRDefault="00F53459" w:rsidP="00F53459">
      <w:pPr>
        <w:pStyle w:val="Heading4"/>
        <w:rPr>
          <w:lang w:val="en-GB"/>
        </w:rPr>
      </w:pPr>
      <w:r>
        <w:rPr>
          <w:lang w:val="en-GB"/>
        </w:rPr>
        <w:t>Dependencies between processes and variables</w:t>
      </w:r>
    </w:p>
    <w:p w14:paraId="45FB805C" w14:textId="77777777" w:rsidR="00F53459" w:rsidRDefault="00F53459" w:rsidP="00F53459">
      <w:pPr>
        <w:pStyle w:val="BodyText"/>
        <w:rPr>
          <w:lang w:val="en-GB"/>
        </w:rPr>
      </w:pPr>
      <w:r>
        <w:rPr>
          <w:lang w:val="en-GB"/>
        </w:rPr>
        <w:t xml:space="preserve">Text </w:t>
      </w:r>
    </w:p>
    <w:p w14:paraId="5C782834" w14:textId="77777777" w:rsidR="00F53459" w:rsidRDefault="00F53459" w:rsidP="00F53459">
      <w:pPr>
        <w:pStyle w:val="Heading4"/>
        <w:rPr>
          <w:lang w:val="en-GB"/>
        </w:rPr>
      </w:pPr>
      <w:r>
        <w:rPr>
          <w:lang w:val="en-GB"/>
        </w:rPr>
        <w:t xml:space="preserve">Natural and anthropogenic analogues </w:t>
      </w:r>
    </w:p>
    <w:p w14:paraId="08AB4A7B" w14:textId="77777777" w:rsidR="00F53459" w:rsidRDefault="00F53459" w:rsidP="00F53459">
      <w:pPr>
        <w:pStyle w:val="BodyText"/>
        <w:rPr>
          <w:lang w:val="en-GB"/>
        </w:rPr>
      </w:pPr>
      <w:r>
        <w:rPr>
          <w:lang w:val="en-GB"/>
        </w:rPr>
        <w:t xml:space="preserve">Text </w:t>
      </w:r>
    </w:p>
    <w:p w14:paraId="2E550044" w14:textId="77777777" w:rsidR="00F53459" w:rsidRDefault="00F53459" w:rsidP="00F53459">
      <w:pPr>
        <w:pStyle w:val="Heading4"/>
        <w:rPr>
          <w:lang w:val="en-GB"/>
        </w:rPr>
      </w:pPr>
      <w:r>
        <w:rPr>
          <w:lang w:val="en-GB"/>
        </w:rPr>
        <w:lastRenderedPageBreak/>
        <w:t>Boundary conditions</w:t>
      </w:r>
    </w:p>
    <w:p w14:paraId="0DF7F14B" w14:textId="77777777" w:rsidR="00F53459" w:rsidRDefault="00F53459" w:rsidP="00F53459">
      <w:pPr>
        <w:pStyle w:val="BodyText"/>
        <w:rPr>
          <w:lang w:val="en-GB"/>
        </w:rPr>
      </w:pPr>
      <w:r>
        <w:rPr>
          <w:lang w:val="en-GB"/>
        </w:rPr>
        <w:t>Text</w:t>
      </w:r>
    </w:p>
    <w:p w14:paraId="7BF093BF" w14:textId="77777777" w:rsidR="00F53459" w:rsidRDefault="00F53459" w:rsidP="00F53459">
      <w:pPr>
        <w:pStyle w:val="Heading4"/>
        <w:rPr>
          <w:lang w:val="en-GB"/>
        </w:rPr>
      </w:pPr>
      <w:r>
        <w:rPr>
          <w:lang w:val="en-GB"/>
        </w:rPr>
        <w:t>Model and experimental studies</w:t>
      </w:r>
    </w:p>
    <w:p w14:paraId="57610DDB" w14:textId="77777777" w:rsidR="00F53459" w:rsidRDefault="00F53459" w:rsidP="00F53459">
      <w:pPr>
        <w:pStyle w:val="BodyText"/>
        <w:rPr>
          <w:lang w:val="en-GB"/>
        </w:rPr>
      </w:pPr>
      <w:r>
        <w:rPr>
          <w:lang w:val="en-GB"/>
        </w:rPr>
        <w:t xml:space="preserve">Text </w:t>
      </w:r>
    </w:p>
    <w:p w14:paraId="415D73FC" w14:textId="77777777" w:rsidR="00F53459" w:rsidRDefault="00F53459" w:rsidP="00F53459">
      <w:pPr>
        <w:pStyle w:val="Heading4"/>
        <w:rPr>
          <w:lang w:val="en-GB"/>
        </w:rPr>
      </w:pPr>
      <w:r>
        <w:rPr>
          <w:lang w:val="en-GB"/>
        </w:rPr>
        <w:t>Time perspective</w:t>
      </w:r>
    </w:p>
    <w:p w14:paraId="393753D4" w14:textId="77777777" w:rsidR="00F53459" w:rsidRDefault="00F53459" w:rsidP="00F53459">
      <w:pPr>
        <w:pStyle w:val="BodyText"/>
        <w:rPr>
          <w:lang w:val="en-GB"/>
        </w:rPr>
      </w:pPr>
      <w:r>
        <w:rPr>
          <w:lang w:val="en-GB"/>
        </w:rPr>
        <w:t>Text</w:t>
      </w:r>
    </w:p>
    <w:p w14:paraId="1A97B838" w14:textId="77777777" w:rsidR="00F53459" w:rsidRDefault="00F53459" w:rsidP="00F53459">
      <w:pPr>
        <w:pStyle w:val="Heading4"/>
        <w:rPr>
          <w:lang w:val="en-GB"/>
        </w:rPr>
      </w:pPr>
      <w:r>
        <w:rPr>
          <w:lang w:val="en-GB"/>
        </w:rPr>
        <w:t>Impact on safety functions</w:t>
      </w:r>
    </w:p>
    <w:p w14:paraId="49830BC4" w14:textId="77777777" w:rsidR="00F53459" w:rsidRDefault="00F53459" w:rsidP="00F53459">
      <w:pPr>
        <w:pStyle w:val="BodyText"/>
        <w:rPr>
          <w:lang w:val="en-GB"/>
        </w:rPr>
      </w:pPr>
      <w:r>
        <w:rPr>
          <w:lang w:val="en-GB"/>
        </w:rPr>
        <w:t>Text</w:t>
      </w:r>
    </w:p>
    <w:p w14:paraId="43674CB9" w14:textId="77777777" w:rsidR="00F53459" w:rsidRDefault="00F53459" w:rsidP="00F53459">
      <w:pPr>
        <w:pStyle w:val="Heading4"/>
        <w:rPr>
          <w:lang w:val="en-GB"/>
        </w:rPr>
      </w:pPr>
      <w:r>
        <w:rPr>
          <w:lang w:val="en-GB"/>
        </w:rPr>
        <w:t xml:space="preserve">Handling of the process in the assessments of post-closure safety </w:t>
      </w:r>
    </w:p>
    <w:p w14:paraId="6CF72BF9" w14:textId="77777777" w:rsidR="00F53459" w:rsidRDefault="00F53459" w:rsidP="00F53459">
      <w:pPr>
        <w:pStyle w:val="BodyText"/>
        <w:rPr>
          <w:lang w:val="en-GB"/>
        </w:rPr>
      </w:pPr>
      <w:r>
        <w:rPr>
          <w:lang w:val="en-GB"/>
        </w:rPr>
        <w:t xml:space="preserve">Text </w:t>
      </w:r>
    </w:p>
    <w:p w14:paraId="615ED655" w14:textId="77777777" w:rsidR="00F53459" w:rsidRDefault="00F53459" w:rsidP="00F53459">
      <w:pPr>
        <w:pStyle w:val="Heading5"/>
        <w:rPr>
          <w:lang w:val="en-GB"/>
        </w:rPr>
      </w:pPr>
      <w:r>
        <w:rPr>
          <w:lang w:val="en-GB"/>
        </w:rPr>
        <w:t>Handling in the FSAR</w:t>
      </w:r>
    </w:p>
    <w:p w14:paraId="0E5163DB" w14:textId="77777777" w:rsidR="00F53459" w:rsidRDefault="00F53459" w:rsidP="00F53459">
      <w:pPr>
        <w:pStyle w:val="BodyText"/>
        <w:rPr>
          <w:lang w:val="en-GB"/>
        </w:rPr>
      </w:pPr>
      <w:r>
        <w:rPr>
          <w:lang w:val="en-GB"/>
        </w:rPr>
        <w:t>Text</w:t>
      </w:r>
    </w:p>
    <w:p w14:paraId="63708E64" w14:textId="77777777" w:rsidR="00F53459" w:rsidRDefault="00F53459" w:rsidP="00F53459">
      <w:pPr>
        <w:pStyle w:val="Heading5"/>
        <w:rPr>
          <w:lang w:val="en-GB"/>
        </w:rPr>
      </w:pPr>
      <w:r>
        <w:rPr>
          <w:lang w:val="en-GB"/>
        </w:rPr>
        <w:t>Changes since the PSAR</w:t>
      </w:r>
    </w:p>
    <w:p w14:paraId="70137741" w14:textId="77777777" w:rsidR="00F53459" w:rsidRDefault="00F53459" w:rsidP="00F53459">
      <w:pPr>
        <w:pStyle w:val="BodyText"/>
        <w:rPr>
          <w:lang w:val="en-GB"/>
        </w:rPr>
      </w:pPr>
      <w:r>
        <w:rPr>
          <w:lang w:val="en-GB"/>
        </w:rPr>
        <w:t xml:space="preserve">Text  </w:t>
      </w:r>
    </w:p>
    <w:p w14:paraId="35D2EC27" w14:textId="77777777" w:rsidR="00F53459" w:rsidRDefault="00F53459" w:rsidP="00F53459">
      <w:pPr>
        <w:pStyle w:val="Heading4"/>
        <w:rPr>
          <w:lang w:val="en-GB"/>
        </w:rPr>
      </w:pPr>
      <w:r>
        <w:rPr>
          <w:lang w:val="en-GB"/>
        </w:rPr>
        <w:t>Handling of uncertainties in the FSAR</w:t>
      </w:r>
    </w:p>
    <w:p w14:paraId="6FB43178" w14:textId="77777777" w:rsidR="00374F0F" w:rsidRDefault="00374F0F" w:rsidP="00374F0F">
      <w:pPr>
        <w:pStyle w:val="BodyText"/>
        <w:rPr>
          <w:lang w:val="en-GB"/>
        </w:rPr>
      </w:pPr>
    </w:p>
    <w:p w14:paraId="6EDACD10" w14:textId="77777777" w:rsidR="00374F0F" w:rsidRPr="00B53294" w:rsidRDefault="00374F0F" w:rsidP="00374F0F">
      <w:pPr>
        <w:pStyle w:val="Heading3"/>
        <w:rPr>
          <w:lang w:val="en-GB"/>
        </w:rPr>
      </w:pPr>
      <w:bookmarkStart w:id="412" w:name="_Ref191898589"/>
      <w:bookmarkStart w:id="413" w:name="_Ref191898626"/>
      <w:bookmarkStart w:id="414" w:name="_Ref191898627"/>
      <w:bookmarkStart w:id="415" w:name="_Ref191898686"/>
      <w:bookmarkStart w:id="416" w:name="_Toc192162604"/>
      <w:bookmarkStart w:id="417" w:name="_Toc195186605"/>
      <w:r w:rsidRPr="00B53294">
        <w:rPr>
          <w:lang w:val="en-GB"/>
        </w:rPr>
        <w:t>Deformation from internal corrosion products</w:t>
      </w:r>
      <w:bookmarkEnd w:id="412"/>
      <w:bookmarkEnd w:id="413"/>
      <w:bookmarkEnd w:id="414"/>
      <w:bookmarkEnd w:id="415"/>
      <w:bookmarkEnd w:id="416"/>
      <w:bookmarkEnd w:id="417"/>
    </w:p>
    <w:p w14:paraId="77BA719A" w14:textId="77777777" w:rsidR="00F53459" w:rsidRDefault="00F53459" w:rsidP="00F53459">
      <w:pPr>
        <w:pStyle w:val="BodyText"/>
        <w:rPr>
          <w:lang w:val="en-GB"/>
        </w:rPr>
      </w:pPr>
      <w:r>
        <w:rPr>
          <w:lang w:val="en-GB"/>
        </w:rPr>
        <w:t>#text with structure in chapter 1</w:t>
      </w:r>
    </w:p>
    <w:p w14:paraId="46A50E31" w14:textId="77777777" w:rsidR="00F53459" w:rsidRPr="00E64471" w:rsidRDefault="00F53459" w:rsidP="00F53459">
      <w:pPr>
        <w:pStyle w:val="Heading4"/>
        <w:rPr>
          <w:lang w:val="en-GB"/>
        </w:rPr>
      </w:pPr>
      <w:r>
        <w:rPr>
          <w:lang w:val="en-GB"/>
        </w:rPr>
        <w:t>Description</w:t>
      </w:r>
    </w:p>
    <w:p w14:paraId="451E4159" w14:textId="77777777" w:rsidR="00F53459" w:rsidRDefault="00F53459" w:rsidP="00F53459">
      <w:pPr>
        <w:pStyle w:val="BodyText"/>
        <w:rPr>
          <w:lang w:val="en-GB"/>
        </w:rPr>
      </w:pPr>
      <w:r>
        <w:rPr>
          <w:lang w:val="en-GB"/>
        </w:rPr>
        <w:t>Text</w:t>
      </w:r>
    </w:p>
    <w:p w14:paraId="34BDBB1D" w14:textId="77777777" w:rsidR="00F53459" w:rsidRDefault="00F53459" w:rsidP="00F53459">
      <w:pPr>
        <w:pStyle w:val="Heading4"/>
        <w:rPr>
          <w:lang w:val="en-GB"/>
        </w:rPr>
      </w:pPr>
      <w:r>
        <w:rPr>
          <w:lang w:val="en-GB"/>
        </w:rPr>
        <w:t>Dependencies between processes and variables</w:t>
      </w:r>
    </w:p>
    <w:p w14:paraId="6DC021D2" w14:textId="77777777" w:rsidR="00F53459" w:rsidRDefault="00F53459" w:rsidP="00F53459">
      <w:pPr>
        <w:pStyle w:val="BodyText"/>
        <w:rPr>
          <w:lang w:val="en-GB"/>
        </w:rPr>
      </w:pPr>
      <w:r>
        <w:rPr>
          <w:lang w:val="en-GB"/>
        </w:rPr>
        <w:t xml:space="preserve">Text </w:t>
      </w:r>
    </w:p>
    <w:p w14:paraId="7EDE70C4" w14:textId="77777777" w:rsidR="00F53459" w:rsidRDefault="00F53459" w:rsidP="00F53459">
      <w:pPr>
        <w:pStyle w:val="Heading4"/>
        <w:rPr>
          <w:lang w:val="en-GB"/>
        </w:rPr>
      </w:pPr>
      <w:r>
        <w:rPr>
          <w:lang w:val="en-GB"/>
        </w:rPr>
        <w:t xml:space="preserve">Natural and anthropogenic analogues </w:t>
      </w:r>
    </w:p>
    <w:p w14:paraId="36991C98" w14:textId="77777777" w:rsidR="00F53459" w:rsidRDefault="00F53459" w:rsidP="00F53459">
      <w:pPr>
        <w:pStyle w:val="BodyText"/>
        <w:rPr>
          <w:lang w:val="en-GB"/>
        </w:rPr>
      </w:pPr>
      <w:r>
        <w:rPr>
          <w:lang w:val="en-GB"/>
        </w:rPr>
        <w:t xml:space="preserve">Text </w:t>
      </w:r>
    </w:p>
    <w:p w14:paraId="2AEAC3C5" w14:textId="77777777" w:rsidR="00F53459" w:rsidRDefault="00F53459" w:rsidP="00F53459">
      <w:pPr>
        <w:pStyle w:val="Heading4"/>
        <w:rPr>
          <w:lang w:val="en-GB"/>
        </w:rPr>
      </w:pPr>
      <w:r>
        <w:rPr>
          <w:lang w:val="en-GB"/>
        </w:rPr>
        <w:t>Boundary conditions</w:t>
      </w:r>
    </w:p>
    <w:p w14:paraId="0B651A29" w14:textId="77777777" w:rsidR="00F53459" w:rsidRDefault="00F53459" w:rsidP="00F53459">
      <w:pPr>
        <w:pStyle w:val="BodyText"/>
        <w:rPr>
          <w:lang w:val="en-GB"/>
        </w:rPr>
      </w:pPr>
      <w:r>
        <w:rPr>
          <w:lang w:val="en-GB"/>
        </w:rPr>
        <w:t>Text</w:t>
      </w:r>
    </w:p>
    <w:p w14:paraId="40A95636" w14:textId="77777777" w:rsidR="00F53459" w:rsidRDefault="00F53459" w:rsidP="00F53459">
      <w:pPr>
        <w:pStyle w:val="Heading4"/>
        <w:rPr>
          <w:lang w:val="en-GB"/>
        </w:rPr>
      </w:pPr>
      <w:r>
        <w:rPr>
          <w:lang w:val="en-GB"/>
        </w:rPr>
        <w:t>Model and experimental studies</w:t>
      </w:r>
    </w:p>
    <w:p w14:paraId="3B5D1BC0" w14:textId="77777777" w:rsidR="00F53459" w:rsidRDefault="00F53459" w:rsidP="00F53459">
      <w:pPr>
        <w:pStyle w:val="BodyText"/>
        <w:rPr>
          <w:lang w:val="en-GB"/>
        </w:rPr>
      </w:pPr>
      <w:r>
        <w:rPr>
          <w:lang w:val="en-GB"/>
        </w:rPr>
        <w:t xml:space="preserve">Text </w:t>
      </w:r>
    </w:p>
    <w:p w14:paraId="7DFE6F2F" w14:textId="77777777" w:rsidR="00F53459" w:rsidRDefault="00F53459" w:rsidP="00F53459">
      <w:pPr>
        <w:pStyle w:val="Heading4"/>
        <w:rPr>
          <w:lang w:val="en-GB"/>
        </w:rPr>
      </w:pPr>
      <w:r>
        <w:rPr>
          <w:lang w:val="en-GB"/>
        </w:rPr>
        <w:t>Time perspective</w:t>
      </w:r>
    </w:p>
    <w:p w14:paraId="24FC677F" w14:textId="77777777" w:rsidR="00F53459" w:rsidRDefault="00F53459" w:rsidP="00F53459">
      <w:pPr>
        <w:pStyle w:val="BodyText"/>
        <w:rPr>
          <w:lang w:val="en-GB"/>
        </w:rPr>
      </w:pPr>
      <w:r>
        <w:rPr>
          <w:lang w:val="en-GB"/>
        </w:rPr>
        <w:t>Text</w:t>
      </w:r>
    </w:p>
    <w:p w14:paraId="021B2BB6" w14:textId="77777777" w:rsidR="00F53459" w:rsidRDefault="00F53459" w:rsidP="00F53459">
      <w:pPr>
        <w:pStyle w:val="Heading4"/>
        <w:rPr>
          <w:lang w:val="en-GB"/>
        </w:rPr>
      </w:pPr>
      <w:r>
        <w:rPr>
          <w:lang w:val="en-GB"/>
        </w:rPr>
        <w:t>Impact on safety functions</w:t>
      </w:r>
    </w:p>
    <w:p w14:paraId="67689DE9" w14:textId="77777777" w:rsidR="00F53459" w:rsidRDefault="00F53459" w:rsidP="00F53459">
      <w:pPr>
        <w:pStyle w:val="BodyText"/>
        <w:rPr>
          <w:lang w:val="en-GB"/>
        </w:rPr>
      </w:pPr>
      <w:r>
        <w:rPr>
          <w:lang w:val="en-GB"/>
        </w:rPr>
        <w:t>Text</w:t>
      </w:r>
    </w:p>
    <w:p w14:paraId="337EE7B6" w14:textId="77777777" w:rsidR="00F53459" w:rsidRDefault="00F53459" w:rsidP="00F53459">
      <w:pPr>
        <w:pStyle w:val="Heading4"/>
        <w:rPr>
          <w:lang w:val="en-GB"/>
        </w:rPr>
      </w:pPr>
      <w:r>
        <w:rPr>
          <w:lang w:val="en-GB"/>
        </w:rPr>
        <w:t xml:space="preserve">Handling of the process in the assessments of post-closure safety </w:t>
      </w:r>
    </w:p>
    <w:p w14:paraId="268C0976" w14:textId="77777777" w:rsidR="00F53459" w:rsidRDefault="00F53459" w:rsidP="00F53459">
      <w:pPr>
        <w:pStyle w:val="BodyText"/>
        <w:rPr>
          <w:lang w:val="en-GB"/>
        </w:rPr>
      </w:pPr>
      <w:r>
        <w:rPr>
          <w:lang w:val="en-GB"/>
        </w:rPr>
        <w:t xml:space="preserve">Text </w:t>
      </w:r>
    </w:p>
    <w:p w14:paraId="6553AD43" w14:textId="77777777" w:rsidR="00F53459" w:rsidRDefault="00F53459" w:rsidP="00F53459">
      <w:pPr>
        <w:pStyle w:val="Heading5"/>
        <w:rPr>
          <w:lang w:val="en-GB"/>
        </w:rPr>
      </w:pPr>
      <w:r>
        <w:rPr>
          <w:lang w:val="en-GB"/>
        </w:rPr>
        <w:t>Handling in the FSAR</w:t>
      </w:r>
    </w:p>
    <w:p w14:paraId="562AC26C" w14:textId="77777777" w:rsidR="00F53459" w:rsidRDefault="00F53459" w:rsidP="00F53459">
      <w:pPr>
        <w:pStyle w:val="BodyText"/>
        <w:rPr>
          <w:lang w:val="en-GB"/>
        </w:rPr>
      </w:pPr>
      <w:r>
        <w:rPr>
          <w:lang w:val="en-GB"/>
        </w:rPr>
        <w:t>Text</w:t>
      </w:r>
    </w:p>
    <w:p w14:paraId="41719655" w14:textId="77777777" w:rsidR="00F53459" w:rsidRDefault="00F53459" w:rsidP="00F53459">
      <w:pPr>
        <w:pStyle w:val="Heading5"/>
        <w:rPr>
          <w:lang w:val="en-GB"/>
        </w:rPr>
      </w:pPr>
      <w:r>
        <w:rPr>
          <w:lang w:val="en-GB"/>
        </w:rPr>
        <w:t>Changes since the PSAR</w:t>
      </w:r>
    </w:p>
    <w:p w14:paraId="3DA10057" w14:textId="77777777" w:rsidR="00F53459" w:rsidRDefault="00F53459" w:rsidP="00F53459">
      <w:pPr>
        <w:pStyle w:val="BodyText"/>
        <w:rPr>
          <w:lang w:val="en-GB"/>
        </w:rPr>
      </w:pPr>
      <w:r>
        <w:rPr>
          <w:lang w:val="en-GB"/>
        </w:rPr>
        <w:t xml:space="preserve">Text  </w:t>
      </w:r>
    </w:p>
    <w:p w14:paraId="6496CBB1" w14:textId="77777777" w:rsidR="00F53459" w:rsidRDefault="00F53459" w:rsidP="00F53459">
      <w:pPr>
        <w:pStyle w:val="Heading4"/>
        <w:rPr>
          <w:lang w:val="en-GB"/>
        </w:rPr>
      </w:pPr>
      <w:r>
        <w:rPr>
          <w:lang w:val="en-GB"/>
        </w:rPr>
        <w:t>Handling of uncertainties in the FSAR</w:t>
      </w:r>
    </w:p>
    <w:p w14:paraId="5AF9E469" w14:textId="77777777" w:rsidR="00374F0F" w:rsidRPr="00374F0F" w:rsidRDefault="00374F0F" w:rsidP="00374F0F">
      <w:pPr>
        <w:pStyle w:val="BodyText"/>
        <w:rPr>
          <w:lang w:val="en-GB"/>
        </w:rPr>
      </w:pPr>
    </w:p>
    <w:p w14:paraId="3FBC64E4" w14:textId="77777777" w:rsidR="00374F0F" w:rsidRPr="00B53294" w:rsidRDefault="00374F0F" w:rsidP="00374F0F">
      <w:pPr>
        <w:pStyle w:val="Heading3"/>
        <w:rPr>
          <w:lang w:val="en-GB"/>
        </w:rPr>
      </w:pPr>
      <w:bookmarkStart w:id="418" w:name="_Ref191898653"/>
      <w:bookmarkStart w:id="419" w:name="_Ref191898654"/>
      <w:bookmarkStart w:id="420" w:name="_Ref191898656"/>
      <w:bookmarkStart w:id="421" w:name="_Ref191898663"/>
      <w:bookmarkStart w:id="422" w:name="_Ref191898671"/>
      <w:bookmarkStart w:id="423" w:name="_Ref191898681"/>
      <w:bookmarkStart w:id="424" w:name="_Toc192162605"/>
      <w:bookmarkStart w:id="425" w:name="_Toc195186606"/>
      <w:r w:rsidRPr="00B53294">
        <w:rPr>
          <w:lang w:val="en-GB"/>
        </w:rPr>
        <w:lastRenderedPageBreak/>
        <w:t>Radiation effects</w:t>
      </w:r>
      <w:bookmarkEnd w:id="418"/>
      <w:bookmarkEnd w:id="419"/>
      <w:bookmarkEnd w:id="420"/>
      <w:bookmarkEnd w:id="421"/>
      <w:bookmarkEnd w:id="422"/>
      <w:bookmarkEnd w:id="423"/>
      <w:bookmarkEnd w:id="424"/>
      <w:bookmarkEnd w:id="425"/>
    </w:p>
    <w:p w14:paraId="08112716" w14:textId="77777777" w:rsidR="00F53459" w:rsidRDefault="00F53459" w:rsidP="00F53459">
      <w:pPr>
        <w:pStyle w:val="BodyText"/>
        <w:rPr>
          <w:lang w:val="en-GB"/>
        </w:rPr>
      </w:pPr>
      <w:r>
        <w:rPr>
          <w:lang w:val="en-GB"/>
        </w:rPr>
        <w:t>#text with structure in chapter 1</w:t>
      </w:r>
    </w:p>
    <w:p w14:paraId="15152C0B" w14:textId="77777777" w:rsidR="00F53459" w:rsidRPr="00E64471" w:rsidRDefault="00F53459" w:rsidP="00F53459">
      <w:pPr>
        <w:pStyle w:val="Heading4"/>
        <w:rPr>
          <w:lang w:val="en-GB"/>
        </w:rPr>
      </w:pPr>
      <w:r>
        <w:rPr>
          <w:lang w:val="en-GB"/>
        </w:rPr>
        <w:t>Description</w:t>
      </w:r>
    </w:p>
    <w:p w14:paraId="68476C8C" w14:textId="77777777" w:rsidR="00F53459" w:rsidRDefault="00F53459" w:rsidP="00F53459">
      <w:pPr>
        <w:pStyle w:val="BodyText"/>
        <w:rPr>
          <w:lang w:val="en-GB"/>
        </w:rPr>
      </w:pPr>
      <w:r>
        <w:rPr>
          <w:lang w:val="en-GB"/>
        </w:rPr>
        <w:t>Text</w:t>
      </w:r>
    </w:p>
    <w:p w14:paraId="171C2CCD" w14:textId="77777777" w:rsidR="00F53459" w:rsidRDefault="00F53459" w:rsidP="00F53459">
      <w:pPr>
        <w:pStyle w:val="Heading4"/>
        <w:rPr>
          <w:lang w:val="en-GB"/>
        </w:rPr>
      </w:pPr>
      <w:r>
        <w:rPr>
          <w:lang w:val="en-GB"/>
        </w:rPr>
        <w:t>Dependencies between processes and variables</w:t>
      </w:r>
    </w:p>
    <w:p w14:paraId="2EEF6434" w14:textId="77777777" w:rsidR="00F53459" w:rsidRDefault="00F53459" w:rsidP="00F53459">
      <w:pPr>
        <w:pStyle w:val="BodyText"/>
        <w:rPr>
          <w:lang w:val="en-GB"/>
        </w:rPr>
      </w:pPr>
      <w:r>
        <w:rPr>
          <w:lang w:val="en-GB"/>
        </w:rPr>
        <w:t xml:space="preserve">Text </w:t>
      </w:r>
    </w:p>
    <w:p w14:paraId="30E3ED6B" w14:textId="77777777" w:rsidR="00F53459" w:rsidRDefault="00F53459" w:rsidP="00F53459">
      <w:pPr>
        <w:pStyle w:val="Heading4"/>
        <w:rPr>
          <w:lang w:val="en-GB"/>
        </w:rPr>
      </w:pPr>
      <w:r>
        <w:rPr>
          <w:lang w:val="en-GB"/>
        </w:rPr>
        <w:t xml:space="preserve">Natural and anthropogenic analogues </w:t>
      </w:r>
    </w:p>
    <w:p w14:paraId="3317E322" w14:textId="77777777" w:rsidR="00F53459" w:rsidRDefault="00F53459" w:rsidP="00F53459">
      <w:pPr>
        <w:pStyle w:val="BodyText"/>
        <w:rPr>
          <w:lang w:val="en-GB"/>
        </w:rPr>
      </w:pPr>
      <w:r>
        <w:rPr>
          <w:lang w:val="en-GB"/>
        </w:rPr>
        <w:t xml:space="preserve">Text </w:t>
      </w:r>
    </w:p>
    <w:p w14:paraId="36717135" w14:textId="77777777" w:rsidR="00F53459" w:rsidRDefault="00F53459" w:rsidP="00F53459">
      <w:pPr>
        <w:pStyle w:val="Heading4"/>
        <w:rPr>
          <w:lang w:val="en-GB"/>
        </w:rPr>
      </w:pPr>
      <w:r>
        <w:rPr>
          <w:lang w:val="en-GB"/>
        </w:rPr>
        <w:t>Boundary conditions</w:t>
      </w:r>
    </w:p>
    <w:p w14:paraId="3910E0A3" w14:textId="77777777" w:rsidR="00F53459" w:rsidRDefault="00F53459" w:rsidP="00F53459">
      <w:pPr>
        <w:pStyle w:val="BodyText"/>
        <w:rPr>
          <w:lang w:val="en-GB"/>
        </w:rPr>
      </w:pPr>
      <w:r>
        <w:rPr>
          <w:lang w:val="en-GB"/>
        </w:rPr>
        <w:t>Text</w:t>
      </w:r>
    </w:p>
    <w:p w14:paraId="578693A5" w14:textId="77777777" w:rsidR="00F53459" w:rsidRDefault="00F53459" w:rsidP="00F53459">
      <w:pPr>
        <w:pStyle w:val="Heading4"/>
        <w:rPr>
          <w:lang w:val="en-GB"/>
        </w:rPr>
      </w:pPr>
      <w:r>
        <w:rPr>
          <w:lang w:val="en-GB"/>
        </w:rPr>
        <w:t>Model and experimental studies</w:t>
      </w:r>
    </w:p>
    <w:p w14:paraId="60DB1740" w14:textId="77777777" w:rsidR="00F53459" w:rsidRDefault="00F53459" w:rsidP="00F53459">
      <w:pPr>
        <w:pStyle w:val="BodyText"/>
        <w:rPr>
          <w:lang w:val="en-GB"/>
        </w:rPr>
      </w:pPr>
      <w:r>
        <w:rPr>
          <w:lang w:val="en-GB"/>
        </w:rPr>
        <w:t xml:space="preserve">Text </w:t>
      </w:r>
    </w:p>
    <w:p w14:paraId="5017EB2F" w14:textId="77777777" w:rsidR="00F53459" w:rsidRDefault="00F53459" w:rsidP="00F53459">
      <w:pPr>
        <w:pStyle w:val="Heading4"/>
        <w:rPr>
          <w:lang w:val="en-GB"/>
        </w:rPr>
      </w:pPr>
      <w:r>
        <w:rPr>
          <w:lang w:val="en-GB"/>
        </w:rPr>
        <w:t>Time perspective</w:t>
      </w:r>
    </w:p>
    <w:p w14:paraId="40A64A5B" w14:textId="77777777" w:rsidR="00F53459" w:rsidRDefault="00F53459" w:rsidP="00F53459">
      <w:pPr>
        <w:pStyle w:val="BodyText"/>
        <w:rPr>
          <w:lang w:val="en-GB"/>
        </w:rPr>
      </w:pPr>
      <w:r>
        <w:rPr>
          <w:lang w:val="en-GB"/>
        </w:rPr>
        <w:t>Text</w:t>
      </w:r>
    </w:p>
    <w:p w14:paraId="467F6E8F" w14:textId="77777777" w:rsidR="00F53459" w:rsidRDefault="00F53459" w:rsidP="00F53459">
      <w:pPr>
        <w:pStyle w:val="Heading4"/>
        <w:rPr>
          <w:lang w:val="en-GB"/>
        </w:rPr>
      </w:pPr>
      <w:r>
        <w:rPr>
          <w:lang w:val="en-GB"/>
        </w:rPr>
        <w:t>Impact on safety functions</w:t>
      </w:r>
    </w:p>
    <w:p w14:paraId="21C13433" w14:textId="77777777" w:rsidR="00F53459" w:rsidRDefault="00F53459" w:rsidP="00F53459">
      <w:pPr>
        <w:pStyle w:val="BodyText"/>
        <w:rPr>
          <w:lang w:val="en-GB"/>
        </w:rPr>
      </w:pPr>
      <w:r>
        <w:rPr>
          <w:lang w:val="en-GB"/>
        </w:rPr>
        <w:t>Text</w:t>
      </w:r>
    </w:p>
    <w:p w14:paraId="0BFC509D" w14:textId="77777777" w:rsidR="00F53459" w:rsidRDefault="00F53459" w:rsidP="00F53459">
      <w:pPr>
        <w:pStyle w:val="Heading4"/>
        <w:rPr>
          <w:lang w:val="en-GB"/>
        </w:rPr>
      </w:pPr>
      <w:r>
        <w:rPr>
          <w:lang w:val="en-GB"/>
        </w:rPr>
        <w:t xml:space="preserve">Handling of the process in the assessments of post-closure safety </w:t>
      </w:r>
    </w:p>
    <w:p w14:paraId="69AD4078" w14:textId="77777777" w:rsidR="00F53459" w:rsidRDefault="00F53459" w:rsidP="00F53459">
      <w:pPr>
        <w:pStyle w:val="BodyText"/>
        <w:rPr>
          <w:lang w:val="en-GB"/>
        </w:rPr>
      </w:pPr>
      <w:r>
        <w:rPr>
          <w:lang w:val="en-GB"/>
        </w:rPr>
        <w:t xml:space="preserve">Text </w:t>
      </w:r>
    </w:p>
    <w:p w14:paraId="368F2698" w14:textId="77777777" w:rsidR="00F53459" w:rsidRDefault="00F53459" w:rsidP="00F53459">
      <w:pPr>
        <w:pStyle w:val="Heading5"/>
        <w:rPr>
          <w:lang w:val="en-GB"/>
        </w:rPr>
      </w:pPr>
      <w:r>
        <w:rPr>
          <w:lang w:val="en-GB"/>
        </w:rPr>
        <w:t>Handling in the FSAR</w:t>
      </w:r>
    </w:p>
    <w:p w14:paraId="2CC85762" w14:textId="77777777" w:rsidR="00F53459" w:rsidRDefault="00F53459" w:rsidP="00F53459">
      <w:pPr>
        <w:pStyle w:val="BodyText"/>
        <w:rPr>
          <w:lang w:val="en-GB"/>
        </w:rPr>
      </w:pPr>
      <w:r>
        <w:rPr>
          <w:lang w:val="en-GB"/>
        </w:rPr>
        <w:t>Text</w:t>
      </w:r>
    </w:p>
    <w:p w14:paraId="1CCD0CFE" w14:textId="77777777" w:rsidR="00F53459" w:rsidRDefault="00F53459" w:rsidP="00F53459">
      <w:pPr>
        <w:pStyle w:val="Heading5"/>
        <w:rPr>
          <w:lang w:val="en-GB"/>
        </w:rPr>
      </w:pPr>
      <w:r>
        <w:rPr>
          <w:lang w:val="en-GB"/>
        </w:rPr>
        <w:t>Changes since the PSAR</w:t>
      </w:r>
    </w:p>
    <w:p w14:paraId="01781D35" w14:textId="77777777" w:rsidR="00F53459" w:rsidRDefault="00F53459" w:rsidP="00F53459">
      <w:pPr>
        <w:pStyle w:val="BodyText"/>
        <w:rPr>
          <w:lang w:val="en-GB"/>
        </w:rPr>
      </w:pPr>
      <w:r>
        <w:rPr>
          <w:lang w:val="en-GB"/>
        </w:rPr>
        <w:t xml:space="preserve">Text  </w:t>
      </w:r>
    </w:p>
    <w:p w14:paraId="78051ED1" w14:textId="77777777" w:rsidR="00F53459" w:rsidRDefault="00F53459" w:rsidP="00F53459">
      <w:pPr>
        <w:pStyle w:val="Heading4"/>
        <w:rPr>
          <w:lang w:val="en-GB"/>
        </w:rPr>
      </w:pPr>
      <w:r>
        <w:rPr>
          <w:lang w:val="en-GB"/>
        </w:rPr>
        <w:t>Handling of uncertainties in the FSAR</w:t>
      </w:r>
    </w:p>
    <w:p w14:paraId="39774303" w14:textId="77777777" w:rsidR="00374F0F" w:rsidRDefault="00374F0F" w:rsidP="00374F0F">
      <w:pPr>
        <w:pStyle w:val="BodyText"/>
        <w:rPr>
          <w:lang w:val="en-GB"/>
        </w:rPr>
      </w:pPr>
    </w:p>
    <w:p w14:paraId="2F52AF2B" w14:textId="77777777" w:rsidR="00374F0F" w:rsidRPr="00B53294" w:rsidRDefault="00374F0F" w:rsidP="00374F0F">
      <w:pPr>
        <w:pStyle w:val="Heading3"/>
        <w:rPr>
          <w:lang w:val="en-GB"/>
        </w:rPr>
      </w:pPr>
      <w:bookmarkStart w:id="426" w:name="_Ref191898666"/>
      <w:bookmarkStart w:id="427" w:name="_Ref191898709"/>
      <w:bookmarkStart w:id="428" w:name="_Toc192162606"/>
      <w:bookmarkStart w:id="429" w:name="_Toc195186607"/>
      <w:r w:rsidRPr="00B53294">
        <w:rPr>
          <w:lang w:val="en-GB"/>
        </w:rPr>
        <w:t>Hydrogen embrittlement of copper</w:t>
      </w:r>
      <w:bookmarkEnd w:id="426"/>
      <w:bookmarkEnd w:id="427"/>
      <w:bookmarkEnd w:id="428"/>
      <w:bookmarkEnd w:id="429"/>
    </w:p>
    <w:p w14:paraId="777C2A57" w14:textId="77777777" w:rsidR="00F53459" w:rsidRDefault="00F53459" w:rsidP="00F53459">
      <w:pPr>
        <w:pStyle w:val="BodyText"/>
        <w:rPr>
          <w:lang w:val="en-GB"/>
        </w:rPr>
      </w:pPr>
      <w:r>
        <w:rPr>
          <w:lang w:val="en-GB"/>
        </w:rPr>
        <w:t>#text with structure in chapter 1</w:t>
      </w:r>
    </w:p>
    <w:p w14:paraId="71713F11" w14:textId="77777777" w:rsidR="00F53459" w:rsidRPr="00E64471" w:rsidRDefault="00F53459" w:rsidP="00F53459">
      <w:pPr>
        <w:pStyle w:val="Heading4"/>
        <w:rPr>
          <w:lang w:val="en-GB"/>
        </w:rPr>
      </w:pPr>
      <w:r>
        <w:rPr>
          <w:lang w:val="en-GB"/>
        </w:rPr>
        <w:t>Description</w:t>
      </w:r>
    </w:p>
    <w:p w14:paraId="208D6BEF" w14:textId="77777777" w:rsidR="00F53459" w:rsidRDefault="00F53459" w:rsidP="00F53459">
      <w:pPr>
        <w:pStyle w:val="BodyText"/>
        <w:rPr>
          <w:lang w:val="en-GB"/>
        </w:rPr>
      </w:pPr>
      <w:r>
        <w:rPr>
          <w:lang w:val="en-GB"/>
        </w:rPr>
        <w:t>Text</w:t>
      </w:r>
    </w:p>
    <w:p w14:paraId="6C7273EF" w14:textId="77777777" w:rsidR="00F53459" w:rsidRDefault="00F53459" w:rsidP="00F53459">
      <w:pPr>
        <w:pStyle w:val="Heading4"/>
        <w:rPr>
          <w:lang w:val="en-GB"/>
        </w:rPr>
      </w:pPr>
      <w:r>
        <w:rPr>
          <w:lang w:val="en-GB"/>
        </w:rPr>
        <w:t>Dependencies between processes and variables</w:t>
      </w:r>
    </w:p>
    <w:p w14:paraId="7DD675EE" w14:textId="77777777" w:rsidR="00F53459" w:rsidRDefault="00F53459" w:rsidP="00F53459">
      <w:pPr>
        <w:pStyle w:val="BodyText"/>
        <w:rPr>
          <w:lang w:val="en-GB"/>
        </w:rPr>
      </w:pPr>
      <w:r>
        <w:rPr>
          <w:lang w:val="en-GB"/>
        </w:rPr>
        <w:t xml:space="preserve">Text </w:t>
      </w:r>
    </w:p>
    <w:p w14:paraId="2777310F" w14:textId="77777777" w:rsidR="00F53459" w:rsidRDefault="00F53459" w:rsidP="00F53459">
      <w:pPr>
        <w:pStyle w:val="Heading4"/>
        <w:rPr>
          <w:lang w:val="en-GB"/>
        </w:rPr>
      </w:pPr>
      <w:r>
        <w:rPr>
          <w:lang w:val="en-GB"/>
        </w:rPr>
        <w:t xml:space="preserve">Natural and anthropogenic analogues </w:t>
      </w:r>
    </w:p>
    <w:p w14:paraId="22A1E132" w14:textId="77777777" w:rsidR="00F53459" w:rsidRDefault="00F53459" w:rsidP="00F53459">
      <w:pPr>
        <w:pStyle w:val="BodyText"/>
        <w:rPr>
          <w:lang w:val="en-GB"/>
        </w:rPr>
      </w:pPr>
      <w:r>
        <w:rPr>
          <w:lang w:val="en-GB"/>
        </w:rPr>
        <w:t xml:space="preserve">Text </w:t>
      </w:r>
    </w:p>
    <w:p w14:paraId="3748FF5A" w14:textId="77777777" w:rsidR="00F53459" w:rsidRDefault="00F53459" w:rsidP="00F53459">
      <w:pPr>
        <w:pStyle w:val="Heading4"/>
        <w:rPr>
          <w:lang w:val="en-GB"/>
        </w:rPr>
      </w:pPr>
      <w:r>
        <w:rPr>
          <w:lang w:val="en-GB"/>
        </w:rPr>
        <w:t>Boundary conditions</w:t>
      </w:r>
    </w:p>
    <w:p w14:paraId="0678DE6A" w14:textId="77777777" w:rsidR="00F53459" w:rsidRDefault="00F53459" w:rsidP="00F53459">
      <w:pPr>
        <w:pStyle w:val="BodyText"/>
        <w:rPr>
          <w:lang w:val="en-GB"/>
        </w:rPr>
      </w:pPr>
      <w:r>
        <w:rPr>
          <w:lang w:val="en-GB"/>
        </w:rPr>
        <w:t>Text</w:t>
      </w:r>
    </w:p>
    <w:p w14:paraId="65F93D41" w14:textId="77777777" w:rsidR="00F53459" w:rsidRDefault="00F53459" w:rsidP="00F53459">
      <w:pPr>
        <w:pStyle w:val="Heading4"/>
        <w:rPr>
          <w:lang w:val="en-GB"/>
        </w:rPr>
      </w:pPr>
      <w:r>
        <w:rPr>
          <w:lang w:val="en-GB"/>
        </w:rPr>
        <w:t>Model and experimental studies</w:t>
      </w:r>
    </w:p>
    <w:p w14:paraId="25AFE206" w14:textId="77777777" w:rsidR="00F53459" w:rsidRDefault="00F53459" w:rsidP="00F53459">
      <w:pPr>
        <w:pStyle w:val="BodyText"/>
        <w:rPr>
          <w:lang w:val="en-GB"/>
        </w:rPr>
      </w:pPr>
      <w:r>
        <w:rPr>
          <w:lang w:val="en-GB"/>
        </w:rPr>
        <w:t xml:space="preserve">Text </w:t>
      </w:r>
    </w:p>
    <w:p w14:paraId="677EB9DF" w14:textId="77777777" w:rsidR="00F53459" w:rsidRDefault="00F53459" w:rsidP="00F53459">
      <w:pPr>
        <w:pStyle w:val="Heading4"/>
        <w:rPr>
          <w:lang w:val="en-GB"/>
        </w:rPr>
      </w:pPr>
      <w:r>
        <w:rPr>
          <w:lang w:val="en-GB"/>
        </w:rPr>
        <w:t>Time perspective</w:t>
      </w:r>
    </w:p>
    <w:p w14:paraId="03AD9AF9" w14:textId="77777777" w:rsidR="00F53459" w:rsidRDefault="00F53459" w:rsidP="00F53459">
      <w:pPr>
        <w:pStyle w:val="BodyText"/>
        <w:rPr>
          <w:lang w:val="en-GB"/>
        </w:rPr>
      </w:pPr>
      <w:r>
        <w:rPr>
          <w:lang w:val="en-GB"/>
        </w:rPr>
        <w:t>Text</w:t>
      </w:r>
    </w:p>
    <w:p w14:paraId="361EF8B5" w14:textId="77777777" w:rsidR="00F53459" w:rsidRDefault="00F53459" w:rsidP="00F53459">
      <w:pPr>
        <w:pStyle w:val="Heading4"/>
        <w:rPr>
          <w:lang w:val="en-GB"/>
        </w:rPr>
      </w:pPr>
      <w:r>
        <w:rPr>
          <w:lang w:val="en-GB"/>
        </w:rPr>
        <w:t>Impact on safety functions</w:t>
      </w:r>
    </w:p>
    <w:p w14:paraId="5D37FEB6" w14:textId="77777777" w:rsidR="00F53459" w:rsidRDefault="00F53459" w:rsidP="00F53459">
      <w:pPr>
        <w:pStyle w:val="BodyText"/>
        <w:rPr>
          <w:lang w:val="en-GB"/>
        </w:rPr>
      </w:pPr>
      <w:r>
        <w:rPr>
          <w:lang w:val="en-GB"/>
        </w:rPr>
        <w:t>Text</w:t>
      </w:r>
    </w:p>
    <w:p w14:paraId="4833667B" w14:textId="77777777" w:rsidR="00F53459" w:rsidRDefault="00F53459" w:rsidP="00F53459">
      <w:pPr>
        <w:pStyle w:val="Heading4"/>
        <w:rPr>
          <w:lang w:val="en-GB"/>
        </w:rPr>
      </w:pPr>
      <w:r>
        <w:rPr>
          <w:lang w:val="en-GB"/>
        </w:rPr>
        <w:lastRenderedPageBreak/>
        <w:t xml:space="preserve">Handling of the process in the assessments of post-closure safety </w:t>
      </w:r>
    </w:p>
    <w:p w14:paraId="76EF58C4" w14:textId="77777777" w:rsidR="00F53459" w:rsidRDefault="00F53459" w:rsidP="00F53459">
      <w:pPr>
        <w:pStyle w:val="BodyText"/>
        <w:rPr>
          <w:lang w:val="en-GB"/>
        </w:rPr>
      </w:pPr>
      <w:r>
        <w:rPr>
          <w:lang w:val="en-GB"/>
        </w:rPr>
        <w:t xml:space="preserve">Text </w:t>
      </w:r>
    </w:p>
    <w:p w14:paraId="572D6078" w14:textId="77777777" w:rsidR="00F53459" w:rsidRDefault="00F53459" w:rsidP="00F53459">
      <w:pPr>
        <w:pStyle w:val="Heading5"/>
        <w:rPr>
          <w:lang w:val="en-GB"/>
        </w:rPr>
      </w:pPr>
      <w:r>
        <w:rPr>
          <w:lang w:val="en-GB"/>
        </w:rPr>
        <w:t>Handling in the FSAR</w:t>
      </w:r>
    </w:p>
    <w:p w14:paraId="02DAD2CF" w14:textId="77777777" w:rsidR="00F53459" w:rsidRDefault="00F53459" w:rsidP="00F53459">
      <w:pPr>
        <w:pStyle w:val="BodyText"/>
        <w:rPr>
          <w:lang w:val="en-GB"/>
        </w:rPr>
      </w:pPr>
      <w:r>
        <w:rPr>
          <w:lang w:val="en-GB"/>
        </w:rPr>
        <w:t>Text</w:t>
      </w:r>
    </w:p>
    <w:p w14:paraId="1FD6024D" w14:textId="77777777" w:rsidR="00F53459" w:rsidRDefault="00F53459" w:rsidP="00F53459">
      <w:pPr>
        <w:pStyle w:val="Heading5"/>
        <w:rPr>
          <w:lang w:val="en-GB"/>
        </w:rPr>
      </w:pPr>
      <w:r>
        <w:rPr>
          <w:lang w:val="en-GB"/>
        </w:rPr>
        <w:t>Changes since the PSAR</w:t>
      </w:r>
    </w:p>
    <w:p w14:paraId="7023192A" w14:textId="77777777" w:rsidR="00F53459" w:rsidRDefault="00F53459" w:rsidP="00F53459">
      <w:pPr>
        <w:pStyle w:val="BodyText"/>
        <w:rPr>
          <w:lang w:val="en-GB"/>
        </w:rPr>
      </w:pPr>
      <w:r>
        <w:rPr>
          <w:lang w:val="en-GB"/>
        </w:rPr>
        <w:t xml:space="preserve">Text  </w:t>
      </w:r>
    </w:p>
    <w:p w14:paraId="0D896542" w14:textId="77777777" w:rsidR="00F53459" w:rsidRDefault="00F53459" w:rsidP="00F53459">
      <w:pPr>
        <w:pStyle w:val="Heading4"/>
        <w:rPr>
          <w:lang w:val="en-GB"/>
        </w:rPr>
      </w:pPr>
      <w:r>
        <w:rPr>
          <w:lang w:val="en-GB"/>
        </w:rPr>
        <w:t>Handling of uncertainties in the FSAR</w:t>
      </w:r>
    </w:p>
    <w:p w14:paraId="1216DFBD" w14:textId="77777777" w:rsidR="00374F0F" w:rsidRPr="00374F0F" w:rsidRDefault="00374F0F" w:rsidP="00374F0F">
      <w:pPr>
        <w:pStyle w:val="BodyText"/>
        <w:rPr>
          <w:lang w:val="en-GB"/>
        </w:rPr>
      </w:pPr>
    </w:p>
    <w:p w14:paraId="12920458" w14:textId="77777777" w:rsidR="00374F0F" w:rsidRPr="00374F0F" w:rsidRDefault="00374F0F" w:rsidP="00374F0F">
      <w:pPr>
        <w:pStyle w:val="BodyText"/>
        <w:rPr>
          <w:lang w:val="en-GB"/>
        </w:rPr>
      </w:pPr>
    </w:p>
    <w:p w14:paraId="29BF175B" w14:textId="66ABC260" w:rsidR="00374F0F" w:rsidRPr="00D43174" w:rsidRDefault="00374F0F" w:rsidP="00374F0F">
      <w:pPr>
        <w:pStyle w:val="Heading2"/>
        <w:rPr>
          <w:lang w:val="en-GB"/>
        </w:rPr>
      </w:pPr>
      <w:bookmarkStart w:id="430" w:name="_Toc195186608"/>
      <w:r w:rsidRPr="00374F0F">
        <w:rPr>
          <w:lang w:val="en-GB"/>
        </w:rPr>
        <w:t>Chemical processes</w:t>
      </w:r>
      <w:bookmarkEnd w:id="430"/>
    </w:p>
    <w:p w14:paraId="22EFB44F" w14:textId="77777777" w:rsidR="001F1725" w:rsidRPr="00B53294" w:rsidRDefault="001F1725" w:rsidP="001F1725">
      <w:pPr>
        <w:pStyle w:val="Heading3"/>
        <w:rPr>
          <w:lang w:val="en-GB"/>
        </w:rPr>
      </w:pPr>
      <w:bookmarkStart w:id="431" w:name="_Ref191898590"/>
      <w:bookmarkStart w:id="432" w:name="_Ref191898603"/>
      <w:bookmarkStart w:id="433" w:name="_Ref191898604"/>
      <w:bookmarkStart w:id="434" w:name="_Ref191898605"/>
      <w:bookmarkStart w:id="435" w:name="_Ref191898607"/>
      <w:bookmarkStart w:id="436" w:name="_Ref191898610"/>
      <w:bookmarkStart w:id="437" w:name="_Ref191898611"/>
      <w:bookmarkStart w:id="438" w:name="_Ref191898630"/>
      <w:bookmarkStart w:id="439" w:name="_Ref191898635"/>
      <w:bookmarkStart w:id="440" w:name="_Ref191898641"/>
      <w:bookmarkStart w:id="441" w:name="_Ref191898646"/>
      <w:bookmarkStart w:id="442" w:name="_Ref191898648"/>
      <w:bookmarkStart w:id="443" w:name="_Ref191898651"/>
      <w:bookmarkStart w:id="444" w:name="_Ref191898662"/>
      <w:bookmarkStart w:id="445" w:name="_Ref191898677"/>
      <w:bookmarkStart w:id="446" w:name="_Ref191898694"/>
      <w:bookmarkStart w:id="447" w:name="_Ref191898695"/>
      <w:bookmarkStart w:id="448" w:name="_Toc192162608"/>
      <w:bookmarkStart w:id="449" w:name="_Toc195186609"/>
      <w:r w:rsidRPr="00B53294">
        <w:rPr>
          <w:lang w:val="en-GB"/>
        </w:rPr>
        <w:t>Corrosion of cast iron insert</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14:paraId="6AFE5856" w14:textId="77777777" w:rsidR="00F53459" w:rsidRDefault="00F53459" w:rsidP="00F53459">
      <w:pPr>
        <w:pStyle w:val="BodyText"/>
        <w:rPr>
          <w:lang w:val="en-GB"/>
        </w:rPr>
      </w:pPr>
      <w:r>
        <w:rPr>
          <w:lang w:val="en-GB"/>
        </w:rPr>
        <w:t>#text with structure in chapter 1</w:t>
      </w:r>
    </w:p>
    <w:p w14:paraId="3A8FC065" w14:textId="77777777" w:rsidR="00F53459" w:rsidRPr="00E64471" w:rsidRDefault="00F53459" w:rsidP="00F53459">
      <w:pPr>
        <w:pStyle w:val="Heading4"/>
        <w:rPr>
          <w:lang w:val="en-GB"/>
        </w:rPr>
      </w:pPr>
      <w:r>
        <w:rPr>
          <w:lang w:val="en-GB"/>
        </w:rPr>
        <w:t>Description</w:t>
      </w:r>
    </w:p>
    <w:p w14:paraId="37D4C4EC" w14:textId="77777777" w:rsidR="00F53459" w:rsidRDefault="00F53459" w:rsidP="00F53459">
      <w:pPr>
        <w:pStyle w:val="BodyText"/>
        <w:rPr>
          <w:lang w:val="en-GB"/>
        </w:rPr>
      </w:pPr>
      <w:r>
        <w:rPr>
          <w:lang w:val="en-GB"/>
        </w:rPr>
        <w:t>Text</w:t>
      </w:r>
    </w:p>
    <w:p w14:paraId="78937097" w14:textId="77777777" w:rsidR="00F53459" w:rsidRDefault="00F53459" w:rsidP="00F53459">
      <w:pPr>
        <w:pStyle w:val="Heading4"/>
        <w:rPr>
          <w:lang w:val="en-GB"/>
        </w:rPr>
      </w:pPr>
      <w:r>
        <w:rPr>
          <w:lang w:val="en-GB"/>
        </w:rPr>
        <w:t>Dependencies between processes and variables</w:t>
      </w:r>
    </w:p>
    <w:p w14:paraId="4B534F69" w14:textId="77777777" w:rsidR="00F53459" w:rsidRDefault="00F53459" w:rsidP="00F53459">
      <w:pPr>
        <w:pStyle w:val="BodyText"/>
        <w:rPr>
          <w:lang w:val="en-GB"/>
        </w:rPr>
      </w:pPr>
      <w:r>
        <w:rPr>
          <w:lang w:val="en-GB"/>
        </w:rPr>
        <w:t xml:space="preserve">Text </w:t>
      </w:r>
    </w:p>
    <w:p w14:paraId="561A410A" w14:textId="77777777" w:rsidR="00F53459" w:rsidRDefault="00F53459" w:rsidP="00F53459">
      <w:pPr>
        <w:pStyle w:val="Heading4"/>
        <w:rPr>
          <w:lang w:val="en-GB"/>
        </w:rPr>
      </w:pPr>
      <w:r>
        <w:rPr>
          <w:lang w:val="en-GB"/>
        </w:rPr>
        <w:t xml:space="preserve">Natural and anthropogenic analogues </w:t>
      </w:r>
    </w:p>
    <w:p w14:paraId="483E0AED" w14:textId="77777777" w:rsidR="00F53459" w:rsidRDefault="00F53459" w:rsidP="00F53459">
      <w:pPr>
        <w:pStyle w:val="BodyText"/>
        <w:rPr>
          <w:lang w:val="en-GB"/>
        </w:rPr>
      </w:pPr>
      <w:r>
        <w:rPr>
          <w:lang w:val="en-GB"/>
        </w:rPr>
        <w:t xml:space="preserve">Text </w:t>
      </w:r>
    </w:p>
    <w:p w14:paraId="0F360E54" w14:textId="77777777" w:rsidR="00F53459" w:rsidRDefault="00F53459" w:rsidP="00F53459">
      <w:pPr>
        <w:pStyle w:val="Heading4"/>
        <w:rPr>
          <w:lang w:val="en-GB"/>
        </w:rPr>
      </w:pPr>
      <w:r>
        <w:rPr>
          <w:lang w:val="en-GB"/>
        </w:rPr>
        <w:t>Boundary conditions</w:t>
      </w:r>
    </w:p>
    <w:p w14:paraId="27D05308" w14:textId="77777777" w:rsidR="00F53459" w:rsidRDefault="00F53459" w:rsidP="00F53459">
      <w:pPr>
        <w:pStyle w:val="BodyText"/>
        <w:rPr>
          <w:lang w:val="en-GB"/>
        </w:rPr>
      </w:pPr>
      <w:r>
        <w:rPr>
          <w:lang w:val="en-GB"/>
        </w:rPr>
        <w:t>Text</w:t>
      </w:r>
    </w:p>
    <w:p w14:paraId="7E0E1B51" w14:textId="77777777" w:rsidR="00F53459" w:rsidRDefault="00F53459" w:rsidP="00F53459">
      <w:pPr>
        <w:pStyle w:val="Heading4"/>
        <w:rPr>
          <w:lang w:val="en-GB"/>
        </w:rPr>
      </w:pPr>
      <w:r>
        <w:rPr>
          <w:lang w:val="en-GB"/>
        </w:rPr>
        <w:t>Model and experimental studies</w:t>
      </w:r>
    </w:p>
    <w:p w14:paraId="7E3AE237" w14:textId="77777777" w:rsidR="00F53459" w:rsidRDefault="00F53459" w:rsidP="00F53459">
      <w:pPr>
        <w:pStyle w:val="BodyText"/>
        <w:rPr>
          <w:lang w:val="en-GB"/>
        </w:rPr>
      </w:pPr>
      <w:r>
        <w:rPr>
          <w:lang w:val="en-GB"/>
        </w:rPr>
        <w:t xml:space="preserve">Text </w:t>
      </w:r>
    </w:p>
    <w:p w14:paraId="3405587C" w14:textId="77777777" w:rsidR="00F53459" w:rsidRDefault="00F53459" w:rsidP="00F53459">
      <w:pPr>
        <w:pStyle w:val="Heading4"/>
        <w:rPr>
          <w:lang w:val="en-GB"/>
        </w:rPr>
      </w:pPr>
      <w:r>
        <w:rPr>
          <w:lang w:val="en-GB"/>
        </w:rPr>
        <w:t>Time perspective</w:t>
      </w:r>
    </w:p>
    <w:p w14:paraId="4C20544E" w14:textId="77777777" w:rsidR="00F53459" w:rsidRDefault="00F53459" w:rsidP="00F53459">
      <w:pPr>
        <w:pStyle w:val="BodyText"/>
        <w:rPr>
          <w:lang w:val="en-GB"/>
        </w:rPr>
      </w:pPr>
      <w:r>
        <w:rPr>
          <w:lang w:val="en-GB"/>
        </w:rPr>
        <w:t>Text</w:t>
      </w:r>
    </w:p>
    <w:p w14:paraId="0F4F0436" w14:textId="77777777" w:rsidR="00F53459" w:rsidRDefault="00F53459" w:rsidP="00F53459">
      <w:pPr>
        <w:pStyle w:val="Heading4"/>
        <w:rPr>
          <w:lang w:val="en-GB"/>
        </w:rPr>
      </w:pPr>
      <w:r>
        <w:rPr>
          <w:lang w:val="en-GB"/>
        </w:rPr>
        <w:t>Impact on safety functions</w:t>
      </w:r>
    </w:p>
    <w:p w14:paraId="65615738" w14:textId="77777777" w:rsidR="00F53459" w:rsidRDefault="00F53459" w:rsidP="00F53459">
      <w:pPr>
        <w:pStyle w:val="BodyText"/>
        <w:rPr>
          <w:lang w:val="en-GB"/>
        </w:rPr>
      </w:pPr>
      <w:r>
        <w:rPr>
          <w:lang w:val="en-GB"/>
        </w:rPr>
        <w:t>Text</w:t>
      </w:r>
    </w:p>
    <w:p w14:paraId="625BE3BF" w14:textId="77777777" w:rsidR="00F53459" w:rsidRDefault="00F53459" w:rsidP="00F53459">
      <w:pPr>
        <w:pStyle w:val="Heading4"/>
        <w:rPr>
          <w:lang w:val="en-GB"/>
        </w:rPr>
      </w:pPr>
      <w:r>
        <w:rPr>
          <w:lang w:val="en-GB"/>
        </w:rPr>
        <w:t xml:space="preserve">Handling of the process in the assessments of post-closure safety </w:t>
      </w:r>
    </w:p>
    <w:p w14:paraId="7A3CFF82" w14:textId="77777777" w:rsidR="00F53459" w:rsidRDefault="00F53459" w:rsidP="00F53459">
      <w:pPr>
        <w:pStyle w:val="BodyText"/>
        <w:rPr>
          <w:lang w:val="en-GB"/>
        </w:rPr>
      </w:pPr>
      <w:r>
        <w:rPr>
          <w:lang w:val="en-GB"/>
        </w:rPr>
        <w:t xml:space="preserve">Text </w:t>
      </w:r>
    </w:p>
    <w:p w14:paraId="1123185D" w14:textId="77777777" w:rsidR="00F53459" w:rsidRDefault="00F53459" w:rsidP="00F53459">
      <w:pPr>
        <w:pStyle w:val="Heading5"/>
        <w:rPr>
          <w:lang w:val="en-GB"/>
        </w:rPr>
      </w:pPr>
      <w:r>
        <w:rPr>
          <w:lang w:val="en-GB"/>
        </w:rPr>
        <w:t>Handling in the FSAR</w:t>
      </w:r>
    </w:p>
    <w:p w14:paraId="0A6A5E43" w14:textId="77777777" w:rsidR="00F53459" w:rsidRDefault="00F53459" w:rsidP="00F53459">
      <w:pPr>
        <w:pStyle w:val="BodyText"/>
        <w:rPr>
          <w:lang w:val="en-GB"/>
        </w:rPr>
      </w:pPr>
      <w:r>
        <w:rPr>
          <w:lang w:val="en-GB"/>
        </w:rPr>
        <w:t>Text</w:t>
      </w:r>
    </w:p>
    <w:p w14:paraId="2DAEE5D7" w14:textId="77777777" w:rsidR="00F53459" w:rsidRDefault="00F53459" w:rsidP="00F53459">
      <w:pPr>
        <w:pStyle w:val="Heading5"/>
        <w:rPr>
          <w:lang w:val="en-GB"/>
        </w:rPr>
      </w:pPr>
      <w:r>
        <w:rPr>
          <w:lang w:val="en-GB"/>
        </w:rPr>
        <w:t>Changes since the PSAR</w:t>
      </w:r>
    </w:p>
    <w:p w14:paraId="29B4371C" w14:textId="77777777" w:rsidR="00F53459" w:rsidRDefault="00F53459" w:rsidP="00F53459">
      <w:pPr>
        <w:pStyle w:val="BodyText"/>
        <w:rPr>
          <w:lang w:val="en-GB"/>
        </w:rPr>
      </w:pPr>
      <w:r>
        <w:rPr>
          <w:lang w:val="en-GB"/>
        </w:rPr>
        <w:t xml:space="preserve">Text  </w:t>
      </w:r>
    </w:p>
    <w:p w14:paraId="01B2E406" w14:textId="77777777" w:rsidR="00F53459" w:rsidRDefault="00F53459" w:rsidP="00F53459">
      <w:pPr>
        <w:pStyle w:val="Heading4"/>
        <w:rPr>
          <w:lang w:val="en-GB"/>
        </w:rPr>
      </w:pPr>
      <w:r>
        <w:rPr>
          <w:lang w:val="en-GB"/>
        </w:rPr>
        <w:t>Handling of uncertainties in the FSAR</w:t>
      </w:r>
    </w:p>
    <w:p w14:paraId="60E501A8" w14:textId="77777777" w:rsidR="00374F0F" w:rsidRPr="00374F0F" w:rsidRDefault="00374F0F" w:rsidP="00374F0F">
      <w:pPr>
        <w:pStyle w:val="BodyText"/>
        <w:rPr>
          <w:lang w:val="en-GB"/>
        </w:rPr>
      </w:pPr>
    </w:p>
    <w:p w14:paraId="4C7D6465" w14:textId="77777777" w:rsidR="001F1725" w:rsidRPr="00B53294" w:rsidRDefault="001F1725" w:rsidP="001F1725">
      <w:pPr>
        <w:pStyle w:val="Heading3"/>
        <w:rPr>
          <w:lang w:val="en-GB"/>
        </w:rPr>
      </w:pPr>
      <w:bookmarkStart w:id="450" w:name="_Toc192162609"/>
      <w:bookmarkStart w:id="451" w:name="_Toc195186610"/>
      <w:r w:rsidRPr="00B53294">
        <w:rPr>
          <w:lang w:val="en-GB"/>
        </w:rPr>
        <w:t>Galvanic corrosion</w:t>
      </w:r>
      <w:bookmarkEnd w:id="450"/>
      <w:bookmarkEnd w:id="451"/>
    </w:p>
    <w:p w14:paraId="46E26C28" w14:textId="77777777" w:rsidR="00F53459" w:rsidRDefault="00F53459" w:rsidP="00F53459">
      <w:pPr>
        <w:pStyle w:val="BodyText"/>
        <w:rPr>
          <w:lang w:val="en-GB"/>
        </w:rPr>
      </w:pPr>
      <w:r>
        <w:rPr>
          <w:lang w:val="en-GB"/>
        </w:rPr>
        <w:t>#text with structure in chapter 1</w:t>
      </w:r>
    </w:p>
    <w:p w14:paraId="775C1A4A" w14:textId="77777777" w:rsidR="00F53459" w:rsidRPr="00E64471" w:rsidRDefault="00F53459" w:rsidP="00F53459">
      <w:pPr>
        <w:pStyle w:val="Heading4"/>
        <w:rPr>
          <w:lang w:val="en-GB"/>
        </w:rPr>
      </w:pPr>
      <w:r>
        <w:rPr>
          <w:lang w:val="en-GB"/>
        </w:rPr>
        <w:t>Description</w:t>
      </w:r>
    </w:p>
    <w:p w14:paraId="23697EF9" w14:textId="77777777" w:rsidR="00F53459" w:rsidRDefault="00F53459" w:rsidP="00F53459">
      <w:pPr>
        <w:pStyle w:val="BodyText"/>
        <w:rPr>
          <w:lang w:val="en-GB"/>
        </w:rPr>
      </w:pPr>
      <w:r>
        <w:rPr>
          <w:lang w:val="en-GB"/>
        </w:rPr>
        <w:t>Text</w:t>
      </w:r>
    </w:p>
    <w:p w14:paraId="2138D420" w14:textId="77777777" w:rsidR="00F53459" w:rsidRDefault="00F53459" w:rsidP="00F53459">
      <w:pPr>
        <w:pStyle w:val="Heading4"/>
        <w:rPr>
          <w:lang w:val="en-GB"/>
        </w:rPr>
      </w:pPr>
      <w:r>
        <w:rPr>
          <w:lang w:val="en-GB"/>
        </w:rPr>
        <w:lastRenderedPageBreak/>
        <w:t>Dependencies between processes and variables</w:t>
      </w:r>
    </w:p>
    <w:p w14:paraId="1C2E95E9" w14:textId="77777777" w:rsidR="00F53459" w:rsidRDefault="00F53459" w:rsidP="00F53459">
      <w:pPr>
        <w:pStyle w:val="BodyText"/>
        <w:rPr>
          <w:lang w:val="en-GB"/>
        </w:rPr>
      </w:pPr>
      <w:r>
        <w:rPr>
          <w:lang w:val="en-GB"/>
        </w:rPr>
        <w:t xml:space="preserve">Text </w:t>
      </w:r>
    </w:p>
    <w:p w14:paraId="4239CDA8" w14:textId="77777777" w:rsidR="00F53459" w:rsidRDefault="00F53459" w:rsidP="00F53459">
      <w:pPr>
        <w:pStyle w:val="Heading4"/>
        <w:rPr>
          <w:lang w:val="en-GB"/>
        </w:rPr>
      </w:pPr>
      <w:r>
        <w:rPr>
          <w:lang w:val="en-GB"/>
        </w:rPr>
        <w:t xml:space="preserve">Natural and anthropogenic analogues </w:t>
      </w:r>
    </w:p>
    <w:p w14:paraId="3E9380D8" w14:textId="77777777" w:rsidR="00F53459" w:rsidRDefault="00F53459" w:rsidP="00F53459">
      <w:pPr>
        <w:pStyle w:val="BodyText"/>
        <w:rPr>
          <w:lang w:val="en-GB"/>
        </w:rPr>
      </w:pPr>
      <w:r>
        <w:rPr>
          <w:lang w:val="en-GB"/>
        </w:rPr>
        <w:t xml:space="preserve">Text </w:t>
      </w:r>
    </w:p>
    <w:p w14:paraId="3BC2BE01" w14:textId="77777777" w:rsidR="00F53459" w:rsidRDefault="00F53459" w:rsidP="00F53459">
      <w:pPr>
        <w:pStyle w:val="Heading4"/>
        <w:rPr>
          <w:lang w:val="en-GB"/>
        </w:rPr>
      </w:pPr>
      <w:r>
        <w:rPr>
          <w:lang w:val="en-GB"/>
        </w:rPr>
        <w:t>Boundary conditions</w:t>
      </w:r>
    </w:p>
    <w:p w14:paraId="38FFF68B" w14:textId="77777777" w:rsidR="00F53459" w:rsidRDefault="00F53459" w:rsidP="00F53459">
      <w:pPr>
        <w:pStyle w:val="BodyText"/>
        <w:rPr>
          <w:lang w:val="en-GB"/>
        </w:rPr>
      </w:pPr>
      <w:r>
        <w:rPr>
          <w:lang w:val="en-GB"/>
        </w:rPr>
        <w:t>Text</w:t>
      </w:r>
    </w:p>
    <w:p w14:paraId="4EA20597" w14:textId="77777777" w:rsidR="00F53459" w:rsidRDefault="00F53459" w:rsidP="00F53459">
      <w:pPr>
        <w:pStyle w:val="Heading4"/>
        <w:rPr>
          <w:lang w:val="en-GB"/>
        </w:rPr>
      </w:pPr>
      <w:r>
        <w:rPr>
          <w:lang w:val="en-GB"/>
        </w:rPr>
        <w:t>Model and experimental studies</w:t>
      </w:r>
    </w:p>
    <w:p w14:paraId="38BD5C8E" w14:textId="77777777" w:rsidR="00F53459" w:rsidRDefault="00F53459" w:rsidP="00F53459">
      <w:pPr>
        <w:pStyle w:val="BodyText"/>
        <w:rPr>
          <w:lang w:val="en-GB"/>
        </w:rPr>
      </w:pPr>
      <w:r>
        <w:rPr>
          <w:lang w:val="en-GB"/>
        </w:rPr>
        <w:t xml:space="preserve">Text </w:t>
      </w:r>
    </w:p>
    <w:p w14:paraId="5394803D" w14:textId="77777777" w:rsidR="00F53459" w:rsidRDefault="00F53459" w:rsidP="00F53459">
      <w:pPr>
        <w:pStyle w:val="Heading4"/>
        <w:rPr>
          <w:lang w:val="en-GB"/>
        </w:rPr>
      </w:pPr>
      <w:r>
        <w:rPr>
          <w:lang w:val="en-GB"/>
        </w:rPr>
        <w:t>Time perspective</w:t>
      </w:r>
    </w:p>
    <w:p w14:paraId="03087709" w14:textId="77777777" w:rsidR="00F53459" w:rsidRDefault="00F53459" w:rsidP="00F53459">
      <w:pPr>
        <w:pStyle w:val="BodyText"/>
        <w:rPr>
          <w:lang w:val="en-GB"/>
        </w:rPr>
      </w:pPr>
      <w:r>
        <w:rPr>
          <w:lang w:val="en-GB"/>
        </w:rPr>
        <w:t>Text</w:t>
      </w:r>
    </w:p>
    <w:p w14:paraId="76CB43B2" w14:textId="77777777" w:rsidR="00F53459" w:rsidRDefault="00F53459" w:rsidP="00F53459">
      <w:pPr>
        <w:pStyle w:val="Heading4"/>
        <w:rPr>
          <w:lang w:val="en-GB"/>
        </w:rPr>
      </w:pPr>
      <w:r>
        <w:rPr>
          <w:lang w:val="en-GB"/>
        </w:rPr>
        <w:t>Impact on safety functions</w:t>
      </w:r>
    </w:p>
    <w:p w14:paraId="6EF1030B" w14:textId="77777777" w:rsidR="00F53459" w:rsidRDefault="00F53459" w:rsidP="00F53459">
      <w:pPr>
        <w:pStyle w:val="BodyText"/>
        <w:rPr>
          <w:lang w:val="en-GB"/>
        </w:rPr>
      </w:pPr>
      <w:r>
        <w:rPr>
          <w:lang w:val="en-GB"/>
        </w:rPr>
        <w:t>Text</w:t>
      </w:r>
    </w:p>
    <w:p w14:paraId="2F0EA5D2" w14:textId="77777777" w:rsidR="00F53459" w:rsidRDefault="00F53459" w:rsidP="00F53459">
      <w:pPr>
        <w:pStyle w:val="Heading4"/>
        <w:rPr>
          <w:lang w:val="en-GB"/>
        </w:rPr>
      </w:pPr>
      <w:r>
        <w:rPr>
          <w:lang w:val="en-GB"/>
        </w:rPr>
        <w:t xml:space="preserve">Handling of the process in the assessments of post-closure safety </w:t>
      </w:r>
    </w:p>
    <w:p w14:paraId="5FFC479F" w14:textId="77777777" w:rsidR="00F53459" w:rsidRDefault="00F53459" w:rsidP="00F53459">
      <w:pPr>
        <w:pStyle w:val="BodyText"/>
        <w:rPr>
          <w:lang w:val="en-GB"/>
        </w:rPr>
      </w:pPr>
      <w:r>
        <w:rPr>
          <w:lang w:val="en-GB"/>
        </w:rPr>
        <w:t xml:space="preserve">Text </w:t>
      </w:r>
    </w:p>
    <w:p w14:paraId="6C5492E6" w14:textId="77777777" w:rsidR="00F53459" w:rsidRDefault="00F53459" w:rsidP="00F53459">
      <w:pPr>
        <w:pStyle w:val="Heading5"/>
        <w:rPr>
          <w:lang w:val="en-GB"/>
        </w:rPr>
      </w:pPr>
      <w:r>
        <w:rPr>
          <w:lang w:val="en-GB"/>
        </w:rPr>
        <w:t>Handling in the FSAR</w:t>
      </w:r>
    </w:p>
    <w:p w14:paraId="0394703A" w14:textId="77777777" w:rsidR="00F53459" w:rsidRDefault="00F53459" w:rsidP="00F53459">
      <w:pPr>
        <w:pStyle w:val="BodyText"/>
        <w:rPr>
          <w:lang w:val="en-GB"/>
        </w:rPr>
      </w:pPr>
      <w:r>
        <w:rPr>
          <w:lang w:val="en-GB"/>
        </w:rPr>
        <w:t>Text</w:t>
      </w:r>
    </w:p>
    <w:p w14:paraId="70A21F7C" w14:textId="77777777" w:rsidR="00F53459" w:rsidRDefault="00F53459" w:rsidP="00F53459">
      <w:pPr>
        <w:pStyle w:val="Heading5"/>
        <w:rPr>
          <w:lang w:val="en-GB"/>
        </w:rPr>
      </w:pPr>
      <w:r>
        <w:rPr>
          <w:lang w:val="en-GB"/>
        </w:rPr>
        <w:t>Changes since the PSAR</w:t>
      </w:r>
    </w:p>
    <w:p w14:paraId="169EBDA7" w14:textId="77777777" w:rsidR="00F53459" w:rsidRDefault="00F53459" w:rsidP="00F53459">
      <w:pPr>
        <w:pStyle w:val="BodyText"/>
        <w:rPr>
          <w:lang w:val="en-GB"/>
        </w:rPr>
      </w:pPr>
      <w:r>
        <w:rPr>
          <w:lang w:val="en-GB"/>
        </w:rPr>
        <w:t xml:space="preserve">Text  </w:t>
      </w:r>
    </w:p>
    <w:p w14:paraId="62DE6ED5" w14:textId="77777777" w:rsidR="00F53459" w:rsidRDefault="00F53459" w:rsidP="00F53459">
      <w:pPr>
        <w:pStyle w:val="Heading4"/>
        <w:rPr>
          <w:lang w:val="en-GB"/>
        </w:rPr>
      </w:pPr>
      <w:r>
        <w:rPr>
          <w:lang w:val="en-GB"/>
        </w:rPr>
        <w:t>Handling of uncertainties in the FSAR</w:t>
      </w:r>
    </w:p>
    <w:p w14:paraId="018152C8" w14:textId="77777777" w:rsidR="00374F0F" w:rsidRDefault="00374F0F" w:rsidP="00374F0F">
      <w:pPr>
        <w:pStyle w:val="BodyText"/>
        <w:rPr>
          <w:lang w:val="en-GB"/>
        </w:rPr>
      </w:pPr>
    </w:p>
    <w:p w14:paraId="59517F32" w14:textId="3ECE7FFC" w:rsidR="001F1725" w:rsidRPr="00B53294" w:rsidRDefault="001F1725" w:rsidP="001F1725">
      <w:pPr>
        <w:pStyle w:val="Heading3"/>
        <w:rPr>
          <w:lang w:val="en-GB"/>
        </w:rPr>
      </w:pPr>
      <w:bookmarkStart w:id="452" w:name="_Ref191898625"/>
      <w:bookmarkStart w:id="453" w:name="_Ref191898628"/>
      <w:bookmarkStart w:id="454" w:name="_Ref191898687"/>
      <w:bookmarkStart w:id="455" w:name="_Ref191898688"/>
      <w:bookmarkStart w:id="456" w:name="_Toc192162610"/>
      <w:bookmarkStart w:id="457" w:name="_Toc195186611"/>
      <w:commentRangeStart w:id="458"/>
      <w:commentRangeStart w:id="459"/>
      <w:r w:rsidRPr="00B53294">
        <w:rPr>
          <w:lang w:val="en-GB"/>
        </w:rPr>
        <w:t xml:space="preserve">Stress corrosion cracking of </w:t>
      </w:r>
      <w:commentRangeEnd w:id="458"/>
      <w:r w:rsidR="00425437" w:rsidRPr="00B53294">
        <w:rPr>
          <w:rStyle w:val="CommentReference"/>
          <w:sz w:val="20"/>
          <w:szCs w:val="20"/>
          <w:lang w:val="en-GB"/>
        </w:rPr>
        <w:commentReference w:id="458"/>
      </w:r>
      <w:commentRangeStart w:id="460"/>
      <w:del w:id="461" w:author="Christina Lilja" w:date="2025-05-16T09:23:00Z">
        <w:r w:rsidRPr="00B53294" w:rsidDel="00425437">
          <w:rPr>
            <w:lang w:val="en-GB"/>
          </w:rPr>
          <w:delText xml:space="preserve">cast iron </w:delText>
        </w:r>
      </w:del>
      <w:r w:rsidRPr="00B53294">
        <w:rPr>
          <w:lang w:val="en-GB"/>
        </w:rPr>
        <w:t>insert</w:t>
      </w:r>
      <w:bookmarkEnd w:id="452"/>
      <w:bookmarkEnd w:id="453"/>
      <w:bookmarkEnd w:id="454"/>
      <w:bookmarkEnd w:id="455"/>
      <w:bookmarkEnd w:id="456"/>
      <w:bookmarkEnd w:id="457"/>
      <w:commentRangeEnd w:id="460"/>
      <w:r w:rsidR="00425437" w:rsidRPr="00B53294">
        <w:rPr>
          <w:rStyle w:val="CommentReference"/>
          <w:sz w:val="20"/>
          <w:szCs w:val="20"/>
          <w:lang w:val="en-GB"/>
        </w:rPr>
        <w:commentReference w:id="460"/>
      </w:r>
      <w:commentRangeEnd w:id="459"/>
      <w:r w:rsidR="002F79FF" w:rsidRPr="00B53294">
        <w:rPr>
          <w:rStyle w:val="CommentReference"/>
          <w:sz w:val="20"/>
          <w:szCs w:val="20"/>
          <w:lang w:val="en-GB"/>
        </w:rPr>
        <w:commentReference w:id="459"/>
      </w:r>
    </w:p>
    <w:p w14:paraId="0A4EBFF1" w14:textId="77777777" w:rsidR="00F53459" w:rsidRDefault="00F53459" w:rsidP="00F53459">
      <w:pPr>
        <w:pStyle w:val="BodyText"/>
        <w:rPr>
          <w:lang w:val="en-GB"/>
        </w:rPr>
      </w:pPr>
      <w:commentRangeStart w:id="462"/>
      <w:r>
        <w:rPr>
          <w:lang w:val="en-GB"/>
        </w:rPr>
        <w:t>#text with structure in chapter 1</w:t>
      </w:r>
      <w:commentRangeEnd w:id="462"/>
      <w:r w:rsidR="00E26509">
        <w:rPr>
          <w:rStyle w:val="CommentReference"/>
          <w:sz w:val="21"/>
          <w:szCs w:val="22"/>
          <w:lang w:val="en-GB"/>
        </w:rPr>
        <w:commentReference w:id="462"/>
      </w:r>
    </w:p>
    <w:p w14:paraId="0A263CDF" w14:textId="77777777" w:rsidR="00F53459" w:rsidRPr="00E64471" w:rsidRDefault="00F53459" w:rsidP="00F53459">
      <w:pPr>
        <w:pStyle w:val="Heading4"/>
        <w:rPr>
          <w:lang w:val="en-GB"/>
        </w:rPr>
      </w:pPr>
      <w:r>
        <w:rPr>
          <w:lang w:val="en-GB"/>
        </w:rPr>
        <w:t>Description</w:t>
      </w:r>
    </w:p>
    <w:p w14:paraId="04AD091E" w14:textId="77777777" w:rsidR="00425437" w:rsidRDefault="00425437" w:rsidP="00425437">
      <w:pPr>
        <w:pStyle w:val="BodyText"/>
        <w:rPr>
          <w:lang w:val="en-GB"/>
        </w:rPr>
      </w:pPr>
      <w:r>
        <w:rPr>
          <w:lang w:val="en-GB"/>
        </w:rPr>
        <w:t xml:space="preserve">Stress corrosion cracking (SCC) of metals </w:t>
      </w:r>
      <w:r w:rsidRPr="00CA3785">
        <w:rPr>
          <w:lang w:val="en-GB"/>
        </w:rPr>
        <w:t xml:space="preserve">requires a combination of tensile stresses, a specific chemical environment and a susceptible material. </w:t>
      </w:r>
      <w:r>
        <w:rPr>
          <w:lang w:val="en-GB"/>
        </w:rPr>
        <w:t>U</w:t>
      </w:r>
      <w:r w:rsidRPr="00CA3785">
        <w:rPr>
          <w:lang w:val="en-GB"/>
        </w:rPr>
        <w:t>nfavourable combinations of these conditions can lead to the initiation and propagation of local cracks through the matrix over a period of time.</w:t>
      </w:r>
      <w:r>
        <w:rPr>
          <w:lang w:val="en-GB"/>
        </w:rPr>
        <w:t xml:space="preserve"> Radiolysis on residual quantities of air and moisture within a canister can produce nitric acid (nitrate) as well as ammonia, which both are stress corrosion cracking agents for carbon steel. Also oxidising conditions (or more precisely an oxide film), as well as (at least) a water film on the metal surface are required.</w:t>
      </w:r>
    </w:p>
    <w:p w14:paraId="7D437546" w14:textId="26C90A00" w:rsidR="00425437" w:rsidRDefault="00425437" w:rsidP="00425437">
      <w:pPr>
        <w:pStyle w:val="BodyText"/>
        <w:rPr>
          <w:lang w:val="en-GB"/>
        </w:rPr>
      </w:pPr>
      <w:r>
        <w:rPr>
          <w:lang w:val="en-GB"/>
        </w:rPr>
        <w:t xml:space="preserve">The material for the outer tube, P355N, is a ferritic carbon steel, and could, in general, be susceptible to stress corrosion cracking. </w:t>
      </w:r>
      <w:r w:rsidRPr="006C4B5E">
        <w:rPr>
          <w:lang w:val="en-GB"/>
        </w:rPr>
        <w:t xml:space="preserve">The other parts in the insert also consist of carbon steel </w:t>
      </w:r>
      <w:commentRangeStart w:id="463"/>
      <w:r w:rsidRPr="006C4B5E">
        <w:rPr>
          <w:lang w:val="en-GB"/>
        </w:rPr>
        <w:t xml:space="preserve">(see </w:t>
      </w:r>
      <w:r>
        <w:rPr>
          <w:lang w:val="en-GB"/>
        </w:rPr>
        <w:t>###</w:t>
      </w:r>
      <w:r w:rsidRPr="006C4B5E">
        <w:rPr>
          <w:lang w:val="en-GB"/>
        </w:rPr>
        <w:t xml:space="preserve">), </w:t>
      </w:r>
      <w:commentRangeEnd w:id="463"/>
      <w:r w:rsidRPr="006C4B5E">
        <w:rPr>
          <w:rStyle w:val="CommentReference"/>
          <w:sz w:val="21"/>
          <w:szCs w:val="22"/>
          <w:lang w:val="en-GB"/>
        </w:rPr>
        <w:commentReference w:id="463"/>
      </w:r>
      <w:r w:rsidRPr="006C4B5E">
        <w:rPr>
          <w:lang w:val="en-GB"/>
        </w:rPr>
        <w:t>but any differences between various carbon steels have not been evaluated</w:t>
      </w:r>
      <w:r>
        <w:rPr>
          <w:lang w:val="en-GB"/>
        </w:rPr>
        <w:t xml:space="preserve">. </w:t>
      </w:r>
      <w:r w:rsidRPr="002F7DDB">
        <w:rPr>
          <w:lang w:val="en-GB"/>
        </w:rPr>
        <w:t>There are several environments known to cause SCC in carbon steel, including solutions with chloride, nitrate, ammonia, phosphate, carbonate, sulfide and high pH (Ciaraldi 1992, King 2010). Of these, nitrate and ammonia are conceivable inside an intact canister. Nitric acid can form from the radiolysis of residual quantities of nitrogen in moist air (Jones 1959), and as described in updated analys</w:t>
      </w:r>
      <w:r>
        <w:rPr>
          <w:lang w:val="en-GB"/>
        </w:rPr>
        <w:t xml:space="preserve">es of the gas phase within the insert </w:t>
      </w:r>
      <w:r w:rsidRPr="002F7DDB">
        <w:rPr>
          <w:lang w:val="en-GB"/>
        </w:rPr>
        <w:t>ammonia can also be formed (Henshaw and Spahiu 2021, Henshaw and Evins 2023).</w:t>
      </w:r>
    </w:p>
    <w:p w14:paraId="099164FD" w14:textId="13A024C3" w:rsidR="00D26399" w:rsidRDefault="00D26399" w:rsidP="00425437">
      <w:pPr>
        <w:pStyle w:val="BodyText"/>
        <w:rPr>
          <w:lang w:val="en-GB"/>
        </w:rPr>
      </w:pPr>
      <w:commentRangeStart w:id="464"/>
      <w:r>
        <w:rPr>
          <w:lang w:val="en-GB"/>
        </w:rPr>
        <w:t>#As stress corrosion cracking will influence the mechanical integrity of the insert, it is of importance for #isostat/skjuv/asymmetriska laster#.#</w:t>
      </w:r>
      <w:commentRangeEnd w:id="464"/>
      <w:r>
        <w:rPr>
          <w:rStyle w:val="CommentReference"/>
          <w:sz w:val="21"/>
          <w:szCs w:val="22"/>
          <w:lang w:val="en-GB"/>
        </w:rPr>
        <w:commentReference w:id="464"/>
      </w:r>
    </w:p>
    <w:p w14:paraId="77F9F2F4" w14:textId="7D61ED1F" w:rsidR="00F53459" w:rsidRDefault="00F53459" w:rsidP="00F53459">
      <w:pPr>
        <w:pStyle w:val="BodyText"/>
        <w:rPr>
          <w:lang w:val="en-GB"/>
        </w:rPr>
      </w:pPr>
    </w:p>
    <w:p w14:paraId="4AEA6078" w14:textId="77777777" w:rsidR="00F53459" w:rsidRDefault="00F53459" w:rsidP="00F53459">
      <w:pPr>
        <w:pStyle w:val="Heading4"/>
        <w:rPr>
          <w:lang w:val="en-GB"/>
        </w:rPr>
      </w:pPr>
      <w:r>
        <w:rPr>
          <w:lang w:val="en-GB"/>
        </w:rPr>
        <w:t>Dependencies between processes and variables</w:t>
      </w:r>
    </w:p>
    <w:p w14:paraId="64155786" w14:textId="77777777" w:rsidR="00AE09DC" w:rsidRDefault="00AE09DC" w:rsidP="00AE09DC">
      <w:pPr>
        <w:pStyle w:val="BodyText"/>
        <w:rPr>
          <w:lang w:val="en-GB"/>
        </w:rPr>
      </w:pPr>
      <w:r w:rsidRPr="00B53294">
        <w:fldChar w:fldCharType="begin"/>
      </w:r>
      <w:r w:rsidRPr="00B53294">
        <w:rPr>
          <w:lang w:val="en-GB"/>
        </w:rPr>
        <w:instrText xml:space="preserve"> REF _Ref191902887 \h  \* MERGEFORMAT </w:instrText>
      </w:r>
      <w:r w:rsidRPr="00B53294">
        <w:fldChar w:fldCharType="separate"/>
      </w:r>
      <w:r w:rsidRPr="00C6569F">
        <w:rPr>
          <w:lang w:val="en-GB"/>
        </w:rPr>
        <w:t>Table 1</w:t>
      </w:r>
      <w:r w:rsidRPr="00C6569F">
        <w:rPr>
          <w:lang w:val="en-GB"/>
        </w:rPr>
        <w:noBreakHyphen/>
        <w:t>1</w:t>
      </w:r>
      <w:r w:rsidRPr="00B53294">
        <w:fldChar w:fldCharType="end"/>
      </w:r>
      <w:r w:rsidRPr="00B53294">
        <w:rPr>
          <w:lang w:val="en-GB"/>
        </w:rPr>
        <w:t xml:space="preserve"> shows how the process influences, and is influenced by, all canister variables.</w:t>
      </w:r>
    </w:p>
    <w:p w14:paraId="21CB8AB8" w14:textId="77777777" w:rsidR="00AE09DC" w:rsidRPr="00B53294" w:rsidRDefault="00AE09DC" w:rsidP="00AE09DC">
      <w:pPr>
        <w:pStyle w:val="TabellRubrik"/>
        <w:rPr>
          <w:lang w:val="en-GB"/>
        </w:rPr>
      </w:pPr>
      <w:bookmarkStart w:id="465" w:name="_Ref191902887"/>
      <w:r w:rsidRPr="00B53294">
        <w:rPr>
          <w:bCs/>
          <w:lang w:val="en-GB"/>
        </w:rPr>
        <w:lastRenderedPageBreak/>
        <w:t xml:space="preserve">Table </w:t>
      </w:r>
      <w:r>
        <w:rPr>
          <w:bCs/>
          <w:lang w:val="en-GB"/>
        </w:rPr>
        <w:fldChar w:fldCharType="begin"/>
      </w:r>
      <w:r>
        <w:rPr>
          <w:bCs/>
          <w:lang w:val="en-GB"/>
        </w:rPr>
        <w:instrText xml:space="preserve"> STYLEREF 1 \s </w:instrText>
      </w:r>
      <w:r>
        <w:rPr>
          <w:bCs/>
          <w:lang w:val="en-GB"/>
        </w:rPr>
        <w:fldChar w:fldCharType="separate"/>
      </w:r>
      <w:r>
        <w:rPr>
          <w:bCs/>
          <w:noProof/>
          <w:lang w:val="en-GB"/>
        </w:rPr>
        <w:t>1</w:t>
      </w:r>
      <w:r>
        <w:rPr>
          <w:bCs/>
          <w:lang w:val="en-GB"/>
        </w:rPr>
        <w:fldChar w:fldCharType="end"/>
      </w:r>
      <w:r>
        <w:rPr>
          <w:bCs/>
          <w:lang w:val="en-GB"/>
        </w:rPr>
        <w:noBreakHyphen/>
      </w:r>
      <w:r>
        <w:rPr>
          <w:bCs/>
          <w:lang w:val="en-GB"/>
        </w:rPr>
        <w:fldChar w:fldCharType="begin"/>
      </w:r>
      <w:r>
        <w:rPr>
          <w:bCs/>
          <w:lang w:val="en-GB"/>
        </w:rPr>
        <w:instrText xml:space="preserve">SEQ Tabell \* ARABIC \s 1 </w:instrText>
      </w:r>
      <w:r>
        <w:rPr>
          <w:bCs/>
          <w:lang w:val="en-GB"/>
        </w:rPr>
        <w:fldChar w:fldCharType="separate"/>
      </w:r>
      <w:r>
        <w:rPr>
          <w:bCs/>
          <w:noProof/>
          <w:lang w:val="en-GB"/>
        </w:rPr>
        <w:t>1</w:t>
      </w:r>
      <w:r>
        <w:rPr>
          <w:bCs/>
          <w:lang w:val="en-GB"/>
        </w:rPr>
        <w:fldChar w:fldCharType="end"/>
      </w:r>
      <w:bookmarkEnd w:id="465"/>
      <w:r w:rsidRPr="00B53294">
        <w:rPr>
          <w:bCs/>
          <w:lang w:val="en-GB"/>
        </w:rPr>
        <w:t>.</w:t>
      </w:r>
      <w:r w:rsidRPr="00B53294">
        <w:rPr>
          <w:lang w:val="en-GB"/>
        </w:rPr>
        <w:t xml:space="preserve"> Direct dependencies between the process “Stress corrosion cracking of </w:t>
      </w:r>
      <w:ins w:id="466" w:author="Christina Lilja" w:date="2025-04-23T15:32:00Z">
        <w:r>
          <w:rPr>
            <w:lang w:val="en-GB"/>
          </w:rPr>
          <w:t>the</w:t>
        </w:r>
      </w:ins>
      <w:del w:id="467" w:author="Christina Lilja" w:date="2025-04-23T15:32:00Z">
        <w:r w:rsidRPr="00B53294" w:rsidDel="00A57C82">
          <w:rPr>
            <w:lang w:val="en-GB"/>
          </w:rPr>
          <w:delText>cast iron</w:delText>
        </w:r>
      </w:del>
      <w:r w:rsidRPr="00B53294">
        <w:rPr>
          <w:lang w:val="en-GB"/>
        </w:rPr>
        <w:t xml:space="preserve"> insert” and the defined canister variables and a short note on the handling in the </w:t>
      </w:r>
      <w:r w:rsidRPr="002F7DDB">
        <w:rPr>
          <w:lang w:val="en-GB"/>
        </w:rPr>
        <w:t>FSAR.</w:t>
      </w:r>
    </w:p>
    <w:p w14:paraId="7D7F2B29" w14:textId="77777777" w:rsidR="00AE09DC" w:rsidRDefault="00AE09DC" w:rsidP="00F53459">
      <w:pPr>
        <w:pStyle w:val="BodyText"/>
        <w:rPr>
          <w:lang w:val="en-GB"/>
        </w:rPr>
      </w:pPr>
    </w:p>
    <w:tbl>
      <w:tblPr>
        <w:tblW w:w="9064" w:type="dxa"/>
        <w:tblInd w:w="8" w:type="dxa"/>
        <w:tblLayout w:type="fixed"/>
        <w:tblCellMar>
          <w:left w:w="0" w:type="dxa"/>
          <w:right w:w="0" w:type="dxa"/>
        </w:tblCellMar>
        <w:tblLook w:val="0000" w:firstRow="0" w:lastRow="0" w:firstColumn="0" w:lastColumn="0" w:noHBand="0" w:noVBand="0"/>
      </w:tblPr>
      <w:tblGrid>
        <w:gridCol w:w="1077"/>
        <w:gridCol w:w="1947"/>
        <w:gridCol w:w="2022"/>
        <w:gridCol w:w="2034"/>
        <w:gridCol w:w="1984"/>
      </w:tblGrid>
      <w:tr w:rsidR="00AE09DC" w:rsidRPr="00B53294" w14:paraId="45AF1DAE" w14:textId="77777777" w:rsidTr="009C533A">
        <w:trPr>
          <w:trHeight w:val="60"/>
          <w:tblHeader/>
        </w:trPr>
        <w:tc>
          <w:tcPr>
            <w:tcW w:w="1077" w:type="dxa"/>
            <w:tcBorders>
              <w:top w:val="single" w:sz="4" w:space="0" w:color="auto"/>
              <w:bottom w:val="single" w:sz="4" w:space="0" w:color="auto"/>
              <w:right w:val="single" w:sz="4" w:space="0" w:color="auto"/>
            </w:tcBorders>
            <w:tcMar>
              <w:top w:w="113" w:type="dxa"/>
              <w:left w:w="0" w:type="dxa"/>
              <w:bottom w:w="113" w:type="dxa"/>
              <w:right w:w="113" w:type="dxa"/>
            </w:tcMar>
          </w:tcPr>
          <w:p w14:paraId="6AB3AABA" w14:textId="77777777" w:rsidR="00AE09DC" w:rsidRPr="00B53294" w:rsidRDefault="00AE09DC" w:rsidP="009C533A">
            <w:pPr>
              <w:pStyle w:val="Tabellhuvud"/>
              <w:rPr>
                <w:lang w:val="en-GB"/>
              </w:rPr>
            </w:pPr>
            <w:r w:rsidRPr="00B53294">
              <w:rPr>
                <w:lang w:val="en-GB"/>
              </w:rPr>
              <w:t>Variable</w:t>
            </w:r>
          </w:p>
        </w:tc>
        <w:tc>
          <w:tcPr>
            <w:tcW w:w="3969" w:type="dxa"/>
            <w:gridSpan w:val="2"/>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09A98621" w14:textId="77777777" w:rsidR="00AE09DC" w:rsidRPr="00B53294" w:rsidRDefault="00AE09DC" w:rsidP="009C533A">
            <w:pPr>
              <w:pStyle w:val="Tabellhuvud"/>
              <w:rPr>
                <w:lang w:val="en-GB"/>
              </w:rPr>
            </w:pPr>
            <w:r w:rsidRPr="00B53294">
              <w:rPr>
                <w:lang w:val="en-GB"/>
              </w:rPr>
              <w:t>Variable influence on process</w:t>
            </w:r>
          </w:p>
        </w:tc>
        <w:tc>
          <w:tcPr>
            <w:tcW w:w="4018" w:type="dxa"/>
            <w:gridSpan w:val="2"/>
            <w:tcBorders>
              <w:top w:val="single" w:sz="4" w:space="0" w:color="auto"/>
              <w:left w:val="single" w:sz="4" w:space="0" w:color="auto"/>
              <w:bottom w:val="single" w:sz="4" w:space="0" w:color="auto"/>
            </w:tcBorders>
            <w:tcMar>
              <w:top w:w="113" w:type="dxa"/>
              <w:left w:w="113" w:type="dxa"/>
              <w:bottom w:w="113" w:type="dxa"/>
              <w:right w:w="113" w:type="dxa"/>
            </w:tcMar>
          </w:tcPr>
          <w:p w14:paraId="478B4A53" w14:textId="77777777" w:rsidR="00AE09DC" w:rsidRPr="00B53294" w:rsidRDefault="00AE09DC" w:rsidP="009C533A">
            <w:pPr>
              <w:pStyle w:val="Tabellhuvud"/>
              <w:rPr>
                <w:lang w:val="en-GB"/>
              </w:rPr>
            </w:pPr>
            <w:r w:rsidRPr="00B53294">
              <w:rPr>
                <w:lang w:val="en-GB"/>
              </w:rPr>
              <w:t>Process influence on variable</w:t>
            </w:r>
          </w:p>
        </w:tc>
      </w:tr>
      <w:tr w:rsidR="00AE09DC" w:rsidRPr="00BB0EF8" w14:paraId="3C27568D" w14:textId="77777777" w:rsidTr="009C533A">
        <w:trPr>
          <w:trHeight w:val="60"/>
          <w:tblHeader/>
        </w:trPr>
        <w:tc>
          <w:tcPr>
            <w:tcW w:w="1077" w:type="dxa"/>
            <w:tcBorders>
              <w:top w:val="single" w:sz="4" w:space="0" w:color="auto"/>
              <w:bottom w:val="single" w:sz="4" w:space="0" w:color="auto"/>
              <w:right w:val="single" w:sz="4" w:space="0" w:color="auto"/>
            </w:tcBorders>
            <w:tcMar>
              <w:top w:w="113" w:type="dxa"/>
              <w:left w:w="0" w:type="dxa"/>
              <w:bottom w:w="113" w:type="dxa"/>
              <w:right w:w="113" w:type="dxa"/>
            </w:tcMar>
          </w:tcPr>
          <w:p w14:paraId="6A1279A5" w14:textId="77777777" w:rsidR="00AE09DC" w:rsidRPr="00B53294" w:rsidRDefault="00AE09DC" w:rsidP="009C533A">
            <w:pPr>
              <w:pStyle w:val="Tabellhuvud"/>
              <w:rPr>
                <w:lang w:val="en-GB"/>
              </w:rPr>
            </w:pPr>
          </w:p>
        </w:tc>
        <w:tc>
          <w:tcPr>
            <w:tcW w:w="1947"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61D19C2F" w14:textId="77777777" w:rsidR="00AE09DC" w:rsidRPr="00B53294" w:rsidRDefault="00AE09DC" w:rsidP="009C533A">
            <w:pPr>
              <w:pStyle w:val="Tabellhuvud"/>
              <w:rPr>
                <w:lang w:val="en-GB"/>
              </w:rPr>
            </w:pPr>
            <w:r w:rsidRPr="00B53294">
              <w:rPr>
                <w:lang w:val="en-GB"/>
              </w:rPr>
              <w:t>Influence present?</w:t>
            </w:r>
            <w:r w:rsidRPr="00B53294">
              <w:rPr>
                <w:lang w:val="en-GB"/>
              </w:rPr>
              <w:br/>
              <w:t>(Yes/No) Description</w:t>
            </w:r>
          </w:p>
        </w:tc>
        <w:tc>
          <w:tcPr>
            <w:tcW w:w="2022"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4161B0D5" w14:textId="77777777" w:rsidR="00AE09DC" w:rsidRPr="00B53294" w:rsidRDefault="00AE09DC" w:rsidP="009C533A">
            <w:pPr>
              <w:pStyle w:val="Tabellhuvud"/>
              <w:rPr>
                <w:lang w:val="en-GB"/>
              </w:rPr>
            </w:pPr>
            <w:r w:rsidRPr="00B53294">
              <w:rPr>
                <w:lang w:val="en-GB"/>
              </w:rPr>
              <w:t xml:space="preserve">Handling of influence </w:t>
            </w:r>
            <w:r w:rsidRPr="00B53294">
              <w:rPr>
                <w:lang w:val="en-GB"/>
              </w:rPr>
              <w:br/>
              <w:t>(How/If not – why)</w:t>
            </w:r>
          </w:p>
        </w:tc>
        <w:tc>
          <w:tcPr>
            <w:tcW w:w="2034"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5BC9BB96" w14:textId="77777777" w:rsidR="00AE09DC" w:rsidRPr="00B53294" w:rsidRDefault="00AE09DC" w:rsidP="009C533A">
            <w:pPr>
              <w:pStyle w:val="Tabellhuvud"/>
              <w:rPr>
                <w:lang w:val="en-GB"/>
              </w:rPr>
            </w:pPr>
            <w:r w:rsidRPr="00B53294">
              <w:rPr>
                <w:lang w:val="en-GB"/>
              </w:rPr>
              <w:t>Influence present?</w:t>
            </w:r>
            <w:r w:rsidRPr="00B53294">
              <w:rPr>
                <w:lang w:val="en-GB"/>
              </w:rPr>
              <w:br/>
              <w:t>(Yes/No) Description</w:t>
            </w:r>
          </w:p>
        </w:tc>
        <w:tc>
          <w:tcPr>
            <w:tcW w:w="1984" w:type="dxa"/>
            <w:tcBorders>
              <w:top w:val="single" w:sz="4" w:space="0" w:color="auto"/>
              <w:left w:val="single" w:sz="4" w:space="0" w:color="auto"/>
              <w:bottom w:val="single" w:sz="4" w:space="0" w:color="auto"/>
            </w:tcBorders>
            <w:tcMar>
              <w:top w:w="113" w:type="dxa"/>
              <w:left w:w="113" w:type="dxa"/>
              <w:bottom w:w="113" w:type="dxa"/>
              <w:right w:w="113" w:type="dxa"/>
            </w:tcMar>
          </w:tcPr>
          <w:p w14:paraId="652E4C05" w14:textId="77777777" w:rsidR="00AE09DC" w:rsidRPr="00B53294" w:rsidRDefault="00AE09DC" w:rsidP="009C533A">
            <w:pPr>
              <w:pStyle w:val="Tabellhuvud"/>
              <w:rPr>
                <w:lang w:val="en-GB"/>
              </w:rPr>
            </w:pPr>
            <w:r w:rsidRPr="00B53294">
              <w:rPr>
                <w:lang w:val="en-GB"/>
              </w:rPr>
              <w:t xml:space="preserve">Handling of influence </w:t>
            </w:r>
            <w:r w:rsidRPr="00B53294">
              <w:rPr>
                <w:lang w:val="en-GB"/>
              </w:rPr>
              <w:br/>
              <w:t>(How/If not – why)</w:t>
            </w:r>
          </w:p>
        </w:tc>
      </w:tr>
      <w:tr w:rsidR="00AE09DC" w:rsidRPr="00B53294" w14:paraId="2663B35A" w14:textId="77777777" w:rsidTr="009C533A">
        <w:trPr>
          <w:trHeight w:val="60"/>
        </w:trPr>
        <w:tc>
          <w:tcPr>
            <w:tcW w:w="1077" w:type="dxa"/>
            <w:tcBorders>
              <w:top w:val="single" w:sz="4" w:space="0" w:color="auto"/>
              <w:left w:val="nil"/>
              <w:bottom w:val="single" w:sz="2" w:space="0" w:color="000000"/>
              <w:right w:val="single" w:sz="2" w:space="0" w:color="000000"/>
            </w:tcBorders>
            <w:tcMar>
              <w:top w:w="113" w:type="dxa"/>
              <w:left w:w="0" w:type="dxa"/>
              <w:bottom w:w="113" w:type="dxa"/>
              <w:right w:w="113" w:type="dxa"/>
            </w:tcMar>
          </w:tcPr>
          <w:p w14:paraId="4C3026EE" w14:textId="77777777" w:rsidR="00AE09DC" w:rsidRPr="00B53294" w:rsidRDefault="00AE09DC" w:rsidP="009C533A">
            <w:pPr>
              <w:pStyle w:val="TabellText"/>
              <w:rPr>
                <w:lang w:val="en-GB"/>
              </w:rPr>
            </w:pPr>
            <w:r w:rsidRPr="00B53294">
              <w:rPr>
                <w:lang w:val="en-GB"/>
              </w:rPr>
              <w:t>Radiation intensity</w:t>
            </w:r>
          </w:p>
        </w:tc>
        <w:tc>
          <w:tcPr>
            <w:tcW w:w="1947" w:type="dxa"/>
            <w:tcBorders>
              <w:top w:val="single" w:sz="4" w:space="0" w:color="auto"/>
              <w:left w:val="single" w:sz="2" w:space="0" w:color="000000"/>
              <w:bottom w:val="single" w:sz="2" w:space="0" w:color="000000"/>
              <w:right w:val="single" w:sz="2" w:space="0" w:color="000000"/>
            </w:tcBorders>
            <w:tcMar>
              <w:top w:w="113" w:type="dxa"/>
              <w:left w:w="113" w:type="dxa"/>
              <w:bottom w:w="113" w:type="dxa"/>
              <w:right w:w="113" w:type="dxa"/>
            </w:tcMar>
          </w:tcPr>
          <w:p w14:paraId="6E524BC7" w14:textId="77777777" w:rsidR="00AE09DC" w:rsidRPr="00B53294" w:rsidRDefault="00AE09DC" w:rsidP="009C533A">
            <w:pPr>
              <w:pStyle w:val="TabellText"/>
              <w:rPr>
                <w:lang w:val="en-GB"/>
              </w:rPr>
            </w:pPr>
            <w:r w:rsidRPr="00B53294">
              <w:rPr>
                <w:lang w:val="en-GB"/>
              </w:rPr>
              <w:t>Yes.</w:t>
            </w:r>
            <w:r w:rsidRPr="00B53294">
              <w:rPr>
                <w:lang w:val="en-GB"/>
              </w:rPr>
              <w:br/>
              <w:t>The agents that may cause SCC are produced through radiolysis.</w:t>
            </w:r>
          </w:p>
        </w:tc>
        <w:tc>
          <w:tcPr>
            <w:tcW w:w="2022" w:type="dxa"/>
            <w:tcBorders>
              <w:top w:val="single" w:sz="4" w:space="0" w:color="auto"/>
              <w:left w:val="single" w:sz="2" w:space="0" w:color="000000"/>
              <w:bottom w:val="single" w:sz="2" w:space="0" w:color="000000"/>
              <w:right w:val="single" w:sz="2" w:space="0" w:color="000000"/>
            </w:tcBorders>
            <w:tcMar>
              <w:top w:w="113" w:type="dxa"/>
              <w:left w:w="113" w:type="dxa"/>
              <w:bottom w:w="113" w:type="dxa"/>
              <w:right w:w="113" w:type="dxa"/>
            </w:tcMar>
          </w:tcPr>
          <w:p w14:paraId="663210E5" w14:textId="77777777" w:rsidR="00AE09DC" w:rsidRPr="00B53294" w:rsidRDefault="00AE09DC" w:rsidP="009C533A">
            <w:pPr>
              <w:pStyle w:val="TabellText"/>
              <w:rPr>
                <w:lang w:val="en-GB"/>
              </w:rPr>
            </w:pPr>
            <w:commentRangeStart w:id="468"/>
            <w:r w:rsidRPr="00B53294">
              <w:rPr>
                <w:lang w:val="en-GB"/>
              </w:rPr>
              <w:t>Neglected.</w:t>
            </w:r>
            <w:r w:rsidRPr="00B53294">
              <w:rPr>
                <w:lang w:val="en-GB"/>
              </w:rPr>
              <w:br/>
              <w:t>Tensile stresses only occur locally in small areas. Also, if water is present inside the insert it is only expected to be present in small amounts and during a relatively short period</w:t>
            </w:r>
            <w:commentRangeEnd w:id="468"/>
            <w:r w:rsidRPr="00B53294">
              <w:rPr>
                <w:rStyle w:val="CommentReference"/>
                <w:sz w:val="18"/>
                <w:szCs w:val="20"/>
                <w:lang w:val="en-GB"/>
              </w:rPr>
              <w:commentReference w:id="468"/>
            </w:r>
            <w:r w:rsidRPr="00B53294">
              <w:rPr>
                <w:lang w:val="en-GB"/>
              </w:rPr>
              <w:t>.</w:t>
            </w:r>
          </w:p>
        </w:tc>
        <w:tc>
          <w:tcPr>
            <w:tcW w:w="2034" w:type="dxa"/>
            <w:tcBorders>
              <w:top w:val="single" w:sz="4" w:space="0" w:color="auto"/>
              <w:left w:val="single" w:sz="2" w:space="0" w:color="000000"/>
              <w:bottom w:val="single" w:sz="2" w:space="0" w:color="000000"/>
              <w:right w:val="single" w:sz="2" w:space="0" w:color="000000"/>
            </w:tcBorders>
            <w:tcMar>
              <w:top w:w="113" w:type="dxa"/>
              <w:left w:w="113" w:type="dxa"/>
              <w:bottom w:w="113" w:type="dxa"/>
              <w:right w:w="113" w:type="dxa"/>
            </w:tcMar>
          </w:tcPr>
          <w:p w14:paraId="29BF07EB" w14:textId="77777777" w:rsidR="00AE09DC" w:rsidRPr="00B53294" w:rsidRDefault="00AE09DC" w:rsidP="009C533A">
            <w:pPr>
              <w:pStyle w:val="TabellText"/>
              <w:rPr>
                <w:lang w:val="en-GB"/>
              </w:rPr>
            </w:pPr>
            <w:r w:rsidRPr="00B53294">
              <w:rPr>
                <w:lang w:val="en-GB"/>
              </w:rPr>
              <w:t>No.</w:t>
            </w:r>
          </w:p>
        </w:tc>
        <w:tc>
          <w:tcPr>
            <w:tcW w:w="1984" w:type="dxa"/>
            <w:tcBorders>
              <w:top w:val="single" w:sz="4" w:space="0" w:color="auto"/>
              <w:left w:val="single" w:sz="2" w:space="0" w:color="000000"/>
              <w:bottom w:val="single" w:sz="2" w:space="0" w:color="000000"/>
              <w:right w:val="nil"/>
            </w:tcBorders>
            <w:tcMar>
              <w:top w:w="113" w:type="dxa"/>
              <w:left w:w="113" w:type="dxa"/>
              <w:bottom w:w="113" w:type="dxa"/>
              <w:right w:w="113" w:type="dxa"/>
            </w:tcMar>
          </w:tcPr>
          <w:p w14:paraId="209F9D56" w14:textId="77777777" w:rsidR="00AE09DC" w:rsidRPr="00B53294" w:rsidRDefault="00AE09DC" w:rsidP="009C533A">
            <w:pPr>
              <w:pStyle w:val="TabellText"/>
              <w:rPr>
                <w:lang w:val="en-GB"/>
              </w:rPr>
            </w:pPr>
            <w:r w:rsidRPr="00B53294">
              <w:rPr>
                <w:lang w:val="en-GB"/>
              </w:rPr>
              <w:t>–</w:t>
            </w:r>
          </w:p>
        </w:tc>
      </w:tr>
      <w:tr w:rsidR="00AE09DC" w:rsidRPr="00B53294" w14:paraId="6F27C9AE" w14:textId="77777777" w:rsidTr="009C533A">
        <w:trPr>
          <w:trHeight w:val="60"/>
        </w:trPr>
        <w:tc>
          <w:tcPr>
            <w:tcW w:w="1077"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59E445A2" w14:textId="77777777" w:rsidR="00AE09DC" w:rsidRPr="00B53294" w:rsidRDefault="00AE09DC" w:rsidP="009C533A">
            <w:pPr>
              <w:pStyle w:val="TabellText"/>
              <w:rPr>
                <w:lang w:val="en-GB"/>
              </w:rPr>
            </w:pPr>
            <w:r w:rsidRPr="00B53294">
              <w:rPr>
                <w:lang w:val="en-GB"/>
              </w:rPr>
              <w:t>Temperature</w:t>
            </w:r>
          </w:p>
        </w:tc>
        <w:tc>
          <w:tcPr>
            <w:tcW w:w="1947"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25502BB3" w14:textId="77777777" w:rsidR="00AE09DC" w:rsidRPr="00B53294" w:rsidRDefault="00AE09DC" w:rsidP="009C533A">
            <w:pPr>
              <w:pStyle w:val="TabellText"/>
              <w:rPr>
                <w:lang w:val="en-GB"/>
              </w:rPr>
            </w:pPr>
            <w:r w:rsidRPr="00B53294">
              <w:rPr>
                <w:lang w:val="en-GB"/>
              </w:rPr>
              <w:t>Yes.</w:t>
            </w:r>
            <w:r w:rsidRPr="00B53294">
              <w:rPr>
                <w:lang w:val="en-GB"/>
              </w:rPr>
              <w:br/>
            </w:r>
          </w:p>
        </w:tc>
        <w:tc>
          <w:tcPr>
            <w:tcW w:w="2022"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0FA92F52" w14:textId="77777777" w:rsidR="00AE09DC" w:rsidRPr="00B53294" w:rsidRDefault="00AE09DC" w:rsidP="009C533A">
            <w:pPr>
              <w:pStyle w:val="TabellText"/>
              <w:rPr>
                <w:lang w:val="en-GB"/>
              </w:rPr>
            </w:pPr>
            <w:r w:rsidRPr="00B53294">
              <w:rPr>
                <w:lang w:val="en-GB"/>
              </w:rPr>
              <w:t>Neglected, due to small effects.</w:t>
            </w:r>
          </w:p>
        </w:tc>
        <w:tc>
          <w:tcPr>
            <w:tcW w:w="2034"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68892697" w14:textId="77777777" w:rsidR="00AE09DC" w:rsidRPr="00B53294" w:rsidRDefault="00AE09DC" w:rsidP="009C533A">
            <w:pPr>
              <w:pStyle w:val="TabellText"/>
              <w:rPr>
                <w:lang w:val="en-GB"/>
              </w:rPr>
            </w:pPr>
            <w:r w:rsidRPr="00B53294">
              <w:rPr>
                <w:lang w:val="en-GB"/>
              </w:rPr>
              <w:t>No.</w:t>
            </w:r>
          </w:p>
        </w:tc>
        <w:tc>
          <w:tcPr>
            <w:tcW w:w="1984"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709A6BD5" w14:textId="77777777" w:rsidR="00AE09DC" w:rsidRPr="00B53294" w:rsidRDefault="00AE09DC" w:rsidP="009C533A">
            <w:pPr>
              <w:pStyle w:val="TabellText"/>
              <w:rPr>
                <w:lang w:val="en-GB"/>
              </w:rPr>
            </w:pPr>
            <w:r w:rsidRPr="00B53294">
              <w:rPr>
                <w:lang w:val="en-GB"/>
              </w:rPr>
              <w:t>–</w:t>
            </w:r>
          </w:p>
        </w:tc>
      </w:tr>
      <w:tr w:rsidR="00AE09DC" w:rsidRPr="00B53294" w14:paraId="60C5F937" w14:textId="77777777" w:rsidTr="009C533A">
        <w:trPr>
          <w:trHeight w:val="60"/>
        </w:trPr>
        <w:tc>
          <w:tcPr>
            <w:tcW w:w="1077"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6471096D" w14:textId="77777777" w:rsidR="00AE09DC" w:rsidRPr="00B53294" w:rsidRDefault="00AE09DC" w:rsidP="009C533A">
            <w:pPr>
              <w:pStyle w:val="TabellText"/>
              <w:rPr>
                <w:lang w:val="en-GB"/>
              </w:rPr>
            </w:pPr>
            <w:r w:rsidRPr="00B53294">
              <w:rPr>
                <w:lang w:val="en-GB"/>
              </w:rPr>
              <w:t>Canister geometry</w:t>
            </w:r>
          </w:p>
        </w:tc>
        <w:tc>
          <w:tcPr>
            <w:tcW w:w="1947"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5F83861E" w14:textId="77777777" w:rsidR="00AE09DC" w:rsidRPr="00B53294" w:rsidRDefault="00AE09DC" w:rsidP="009C533A">
            <w:pPr>
              <w:pStyle w:val="TabellText"/>
              <w:rPr>
                <w:lang w:val="en-GB"/>
              </w:rPr>
            </w:pPr>
            <w:del w:id="469" w:author="Christina Lilja [2]" w:date="2025-04-09T15:00:00Z">
              <w:r w:rsidRPr="00B53294" w:rsidDel="0068765C">
                <w:rPr>
                  <w:lang w:val="en-GB"/>
                </w:rPr>
                <w:delText>No</w:delText>
              </w:r>
            </w:del>
            <w:ins w:id="470" w:author="Christina Lilja [2]" w:date="2025-04-09T15:00:00Z">
              <w:r>
                <w:rPr>
                  <w:lang w:val="en-GB"/>
                </w:rPr>
                <w:t>Yes</w:t>
              </w:r>
            </w:ins>
            <w:r w:rsidRPr="00B53294">
              <w:rPr>
                <w:lang w:val="en-GB"/>
              </w:rPr>
              <w:t>.</w:t>
            </w:r>
            <w:ins w:id="471" w:author="Christina Lilja [2]" w:date="2025-04-09T15:00:00Z">
              <w:r>
                <w:rPr>
                  <w:lang w:val="en-GB"/>
                </w:rPr>
                <w:br/>
                <w:t xml:space="preserve">The geometry </w:t>
              </w:r>
            </w:ins>
            <w:ins w:id="472" w:author="Christina Lilja [2]" w:date="2025-04-09T15:01:00Z">
              <w:r>
                <w:rPr>
                  <w:lang w:val="en-GB"/>
                </w:rPr>
                <w:t>gives different areas and vol</w:t>
              </w:r>
            </w:ins>
            <w:ins w:id="473" w:author="Christina Lilja [2]" w:date="2025-04-09T15:02:00Z">
              <w:r>
                <w:rPr>
                  <w:lang w:val="en-GB"/>
                </w:rPr>
                <w:t>u</w:t>
              </w:r>
            </w:ins>
            <w:ins w:id="474" w:author="Christina Lilja [2]" w:date="2025-04-09T15:01:00Z">
              <w:r>
                <w:rPr>
                  <w:lang w:val="en-GB"/>
                </w:rPr>
                <w:t xml:space="preserve">mes, that affect </w:t>
              </w:r>
              <w:commentRangeStart w:id="475"/>
              <w:r>
                <w:rPr>
                  <w:lang w:val="en-GB"/>
                </w:rPr>
                <w:t>the corrosion</w:t>
              </w:r>
            </w:ins>
            <w:ins w:id="476" w:author="Christina Lilja [2]" w:date="2025-04-09T15:02:00Z">
              <w:r>
                <w:rPr>
                  <w:lang w:val="en-GB"/>
                </w:rPr>
                <w:t xml:space="preserve"> #times#. </w:t>
              </w:r>
            </w:ins>
            <w:commentRangeEnd w:id="475"/>
            <w:r w:rsidRPr="00B53294">
              <w:rPr>
                <w:rStyle w:val="CommentReference"/>
                <w:sz w:val="18"/>
                <w:szCs w:val="20"/>
                <w:lang w:val="en-GB"/>
              </w:rPr>
              <w:commentReference w:id="475"/>
            </w:r>
          </w:p>
        </w:tc>
        <w:tc>
          <w:tcPr>
            <w:tcW w:w="2022"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53BD1FD6" w14:textId="77777777" w:rsidR="00AE09DC" w:rsidRPr="00B53294" w:rsidRDefault="00AE09DC" w:rsidP="009C533A">
            <w:pPr>
              <w:pStyle w:val="TabellText"/>
              <w:rPr>
                <w:lang w:val="en-GB"/>
              </w:rPr>
            </w:pPr>
            <w:ins w:id="477" w:author="Christina Lilja [2]" w:date="2025-04-09T14:58:00Z">
              <w:r>
                <w:rPr>
                  <w:lang w:val="en-GB"/>
                </w:rPr>
                <w:t>Actual insert geometries are considered.</w:t>
              </w:r>
            </w:ins>
            <w:del w:id="478" w:author="Christina Lilja [2]" w:date="2025-04-09T14:58:00Z">
              <w:r w:rsidRPr="00B53294" w:rsidDel="0068765C">
                <w:rPr>
                  <w:lang w:val="en-GB"/>
                </w:rPr>
                <w:delText>–</w:delText>
              </w:r>
            </w:del>
          </w:p>
        </w:tc>
        <w:tc>
          <w:tcPr>
            <w:tcW w:w="2034"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197B4703" w14:textId="77777777" w:rsidR="00AE09DC" w:rsidRPr="00B53294" w:rsidRDefault="00AE09DC" w:rsidP="009C533A">
            <w:pPr>
              <w:pStyle w:val="TabellText"/>
              <w:rPr>
                <w:lang w:val="en-GB"/>
              </w:rPr>
            </w:pPr>
            <w:r w:rsidRPr="00B53294">
              <w:rPr>
                <w:lang w:val="en-GB"/>
              </w:rPr>
              <w:t>No.</w:t>
            </w:r>
          </w:p>
        </w:tc>
        <w:tc>
          <w:tcPr>
            <w:tcW w:w="1984"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295FF1A4" w14:textId="77777777" w:rsidR="00AE09DC" w:rsidRPr="00B53294" w:rsidRDefault="00AE09DC" w:rsidP="009C533A">
            <w:pPr>
              <w:pStyle w:val="TabellText"/>
              <w:rPr>
                <w:lang w:val="en-GB"/>
              </w:rPr>
            </w:pPr>
            <w:r w:rsidRPr="00B53294">
              <w:rPr>
                <w:lang w:val="en-GB"/>
              </w:rPr>
              <w:t>–</w:t>
            </w:r>
          </w:p>
        </w:tc>
      </w:tr>
      <w:tr w:rsidR="00AE09DC" w:rsidRPr="00B53294" w14:paraId="26EA6A3A" w14:textId="77777777" w:rsidTr="009C533A">
        <w:trPr>
          <w:trHeight w:val="60"/>
        </w:trPr>
        <w:tc>
          <w:tcPr>
            <w:tcW w:w="1077"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25F6AE9D" w14:textId="77777777" w:rsidR="00AE09DC" w:rsidRPr="00B53294" w:rsidRDefault="00AE09DC" w:rsidP="009C533A">
            <w:pPr>
              <w:pStyle w:val="TabellText"/>
              <w:rPr>
                <w:lang w:val="en-GB"/>
              </w:rPr>
            </w:pPr>
            <w:r w:rsidRPr="00B53294">
              <w:rPr>
                <w:lang w:val="en-GB"/>
              </w:rPr>
              <w:t>Material composition</w:t>
            </w:r>
          </w:p>
        </w:tc>
        <w:tc>
          <w:tcPr>
            <w:tcW w:w="1947"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03958BA4" w14:textId="77777777" w:rsidR="00AE09DC" w:rsidRPr="00B53294" w:rsidRDefault="00AE09DC" w:rsidP="009C533A">
            <w:pPr>
              <w:pStyle w:val="TabellText"/>
              <w:rPr>
                <w:lang w:val="en-GB"/>
              </w:rPr>
            </w:pPr>
            <w:r w:rsidRPr="00B53294">
              <w:rPr>
                <w:lang w:val="en-GB"/>
              </w:rPr>
              <w:t xml:space="preserve">Yes. </w:t>
            </w:r>
            <w:r w:rsidRPr="00B53294">
              <w:rPr>
                <w:lang w:val="en-GB"/>
              </w:rPr>
              <w:br/>
              <w:t>Different materials have different sensitivities to SCC.</w:t>
            </w:r>
          </w:p>
        </w:tc>
        <w:tc>
          <w:tcPr>
            <w:tcW w:w="2022"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1B1AB473" w14:textId="28672915" w:rsidR="00AE09DC" w:rsidRPr="00B53294" w:rsidRDefault="00AE09DC" w:rsidP="009C533A">
            <w:pPr>
              <w:pStyle w:val="TabellText"/>
              <w:rPr>
                <w:lang w:val="en-GB"/>
              </w:rPr>
            </w:pPr>
            <w:r w:rsidRPr="00B53294">
              <w:rPr>
                <w:lang w:val="en-GB"/>
              </w:rPr>
              <w:t>Actual insert material</w:t>
            </w:r>
            <w:r>
              <w:rPr>
                <w:lang w:val="en-GB"/>
              </w:rPr>
              <w:t>s</w:t>
            </w:r>
            <w:r w:rsidRPr="00B53294">
              <w:rPr>
                <w:lang w:val="en-GB"/>
              </w:rPr>
              <w:t xml:space="preserve"> </w:t>
            </w:r>
            <w:ins w:id="479" w:author="Christina Lilja [2]" w:date="2025-04-09T14:58:00Z">
              <w:r>
                <w:rPr>
                  <w:lang w:val="en-GB"/>
                </w:rPr>
                <w:t>are</w:t>
              </w:r>
            </w:ins>
            <w:r w:rsidRPr="00B53294">
              <w:rPr>
                <w:lang w:val="en-GB"/>
              </w:rPr>
              <w:t xml:space="preserve"> considered.</w:t>
            </w:r>
          </w:p>
        </w:tc>
        <w:tc>
          <w:tcPr>
            <w:tcW w:w="2034"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6A895726" w14:textId="77777777" w:rsidR="00AE09DC" w:rsidRPr="00B53294" w:rsidRDefault="00AE09DC" w:rsidP="009C533A">
            <w:pPr>
              <w:pStyle w:val="TabellText"/>
              <w:rPr>
                <w:lang w:val="en-GB"/>
              </w:rPr>
            </w:pPr>
            <w:r w:rsidRPr="00B53294">
              <w:rPr>
                <w:lang w:val="en-GB"/>
              </w:rPr>
              <w:t>No.</w:t>
            </w:r>
          </w:p>
        </w:tc>
        <w:tc>
          <w:tcPr>
            <w:tcW w:w="1984"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31E12F90" w14:textId="77777777" w:rsidR="00AE09DC" w:rsidRPr="00B53294" w:rsidRDefault="00AE09DC" w:rsidP="009C533A">
            <w:pPr>
              <w:pStyle w:val="TabellText"/>
              <w:rPr>
                <w:lang w:val="en-GB"/>
              </w:rPr>
            </w:pPr>
            <w:r w:rsidRPr="00B53294">
              <w:rPr>
                <w:lang w:val="en-GB"/>
              </w:rPr>
              <w:t>–</w:t>
            </w:r>
          </w:p>
        </w:tc>
      </w:tr>
      <w:tr w:rsidR="00AE09DC" w:rsidRPr="00B53294" w14:paraId="101EA5CB" w14:textId="77777777" w:rsidTr="009C533A">
        <w:trPr>
          <w:trHeight w:val="60"/>
        </w:trPr>
        <w:tc>
          <w:tcPr>
            <w:tcW w:w="1077"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09F9EE6B" w14:textId="77777777" w:rsidR="00AE09DC" w:rsidRPr="00B53294" w:rsidRDefault="00AE09DC" w:rsidP="009C533A">
            <w:pPr>
              <w:pStyle w:val="TabellText"/>
              <w:rPr>
                <w:lang w:val="en-GB"/>
              </w:rPr>
            </w:pPr>
            <w:r w:rsidRPr="00B53294">
              <w:rPr>
                <w:lang w:val="en-GB"/>
              </w:rPr>
              <w:t>Mechanical stresses</w:t>
            </w:r>
          </w:p>
        </w:tc>
        <w:tc>
          <w:tcPr>
            <w:tcW w:w="1947"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543C2CF3" w14:textId="77777777" w:rsidR="00AE09DC" w:rsidRPr="00B53294" w:rsidRDefault="00AE09DC" w:rsidP="009C533A">
            <w:pPr>
              <w:pStyle w:val="TabellText"/>
              <w:rPr>
                <w:lang w:val="en-GB"/>
              </w:rPr>
            </w:pPr>
            <w:r w:rsidRPr="00B53294">
              <w:rPr>
                <w:lang w:val="en-GB"/>
              </w:rPr>
              <w:t>Yes.</w:t>
            </w:r>
            <w:r w:rsidRPr="00B53294">
              <w:rPr>
                <w:lang w:val="en-GB"/>
              </w:rPr>
              <w:br/>
              <w:t>Tensile stresses are required. Compressive stresses prevent SCC.</w:t>
            </w:r>
          </w:p>
        </w:tc>
        <w:tc>
          <w:tcPr>
            <w:tcW w:w="2022"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23955B51" w14:textId="299EF839" w:rsidR="00AE09DC" w:rsidRPr="00B53294" w:rsidRDefault="00AE09DC" w:rsidP="009C533A">
            <w:pPr>
              <w:pStyle w:val="TabellText"/>
              <w:rPr>
                <w:lang w:val="en-GB"/>
              </w:rPr>
            </w:pPr>
            <w:commentRangeStart w:id="480"/>
            <w:r w:rsidRPr="00B53294">
              <w:rPr>
                <w:lang w:val="en-GB"/>
              </w:rPr>
              <w:t>Neglected.</w:t>
            </w:r>
            <w:r w:rsidRPr="00B53294">
              <w:rPr>
                <w:lang w:val="en-GB"/>
              </w:rPr>
              <w:br/>
              <w:t>Tensile stresses only occur locally in small areas.</w:t>
            </w:r>
            <w:commentRangeEnd w:id="480"/>
            <w:r w:rsidRPr="00B53294">
              <w:rPr>
                <w:rStyle w:val="CommentReference"/>
                <w:sz w:val="18"/>
                <w:szCs w:val="20"/>
                <w:lang w:val="en-GB"/>
              </w:rPr>
              <w:commentReference w:id="480"/>
            </w:r>
          </w:p>
        </w:tc>
        <w:tc>
          <w:tcPr>
            <w:tcW w:w="2034"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33DD01A0" w14:textId="77777777" w:rsidR="00AE09DC" w:rsidRPr="00B53294" w:rsidRDefault="00AE09DC" w:rsidP="009C533A">
            <w:pPr>
              <w:pStyle w:val="TabellText"/>
              <w:rPr>
                <w:lang w:val="en-GB"/>
              </w:rPr>
            </w:pPr>
            <w:r w:rsidRPr="00B53294">
              <w:rPr>
                <w:lang w:val="en-GB"/>
              </w:rPr>
              <w:t>Yes.</w:t>
            </w:r>
            <w:r w:rsidRPr="00B53294">
              <w:rPr>
                <w:lang w:val="en-GB"/>
              </w:rPr>
              <w:br/>
              <w:t>SCC relaxes tensile mechanical stresses.</w:t>
            </w:r>
          </w:p>
        </w:tc>
        <w:tc>
          <w:tcPr>
            <w:tcW w:w="1984"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409430BD" w14:textId="77777777" w:rsidR="00AE09DC" w:rsidRPr="00B53294" w:rsidRDefault="00AE09DC" w:rsidP="009C533A">
            <w:pPr>
              <w:pStyle w:val="TabellText"/>
              <w:rPr>
                <w:lang w:val="en-GB"/>
              </w:rPr>
            </w:pPr>
            <w:r w:rsidRPr="00B53294">
              <w:rPr>
                <w:lang w:val="en-GB"/>
              </w:rPr>
              <w:t>Pessimistically neglected.</w:t>
            </w:r>
          </w:p>
        </w:tc>
      </w:tr>
    </w:tbl>
    <w:p w14:paraId="462C86A8" w14:textId="77777777" w:rsidR="00AE09DC" w:rsidRDefault="00AE09DC" w:rsidP="00F53459">
      <w:pPr>
        <w:pStyle w:val="BodyText"/>
        <w:rPr>
          <w:lang w:val="en-GB"/>
        </w:rPr>
      </w:pPr>
    </w:p>
    <w:p w14:paraId="1C83AFBE" w14:textId="54BB39BE" w:rsidR="00F53459" w:rsidRDefault="00F53459" w:rsidP="00F53459">
      <w:pPr>
        <w:pStyle w:val="BodyText"/>
        <w:rPr>
          <w:lang w:val="en-GB"/>
        </w:rPr>
      </w:pPr>
      <w:r>
        <w:rPr>
          <w:lang w:val="en-GB"/>
        </w:rPr>
        <w:t xml:space="preserve"> </w:t>
      </w:r>
    </w:p>
    <w:p w14:paraId="02F9BED4" w14:textId="77777777" w:rsidR="00F53459" w:rsidRDefault="00F53459" w:rsidP="00F53459">
      <w:pPr>
        <w:pStyle w:val="Heading4"/>
        <w:rPr>
          <w:lang w:val="en-GB"/>
        </w:rPr>
      </w:pPr>
      <w:r>
        <w:rPr>
          <w:lang w:val="en-GB"/>
        </w:rPr>
        <w:t xml:space="preserve">Natural and anthropogenic analogues </w:t>
      </w:r>
    </w:p>
    <w:p w14:paraId="421A8456" w14:textId="21E0551C" w:rsidR="00F53459" w:rsidRDefault="00984E97" w:rsidP="00F53459">
      <w:pPr>
        <w:pStyle w:val="BodyText"/>
        <w:rPr>
          <w:lang w:val="en-GB"/>
        </w:rPr>
      </w:pPr>
      <w:r>
        <w:rPr>
          <w:lang w:val="en-GB"/>
        </w:rPr>
        <w:t>Not applicable.</w:t>
      </w:r>
      <w:r w:rsidR="00F53459">
        <w:rPr>
          <w:lang w:val="en-GB"/>
        </w:rPr>
        <w:t xml:space="preserve"> </w:t>
      </w:r>
    </w:p>
    <w:p w14:paraId="0E53AF5D" w14:textId="77777777" w:rsidR="00F53459" w:rsidRDefault="00F53459" w:rsidP="00F53459">
      <w:pPr>
        <w:pStyle w:val="Heading4"/>
        <w:rPr>
          <w:lang w:val="en-GB"/>
        </w:rPr>
      </w:pPr>
      <w:r>
        <w:rPr>
          <w:lang w:val="en-GB"/>
        </w:rPr>
        <w:t>Boundary conditions</w:t>
      </w:r>
    </w:p>
    <w:p w14:paraId="655CD955" w14:textId="58126110" w:rsidR="00AE09DC" w:rsidRDefault="00AE09DC" w:rsidP="00AE09DC">
      <w:pPr>
        <w:pStyle w:val="BodyText"/>
        <w:rPr>
          <w:lang w:val="en-GB"/>
        </w:rPr>
      </w:pPr>
      <w:r w:rsidRPr="003F41F3">
        <w:rPr>
          <w:lang w:val="en-GB"/>
        </w:rPr>
        <w:t xml:space="preserve">Nitric acid </w:t>
      </w:r>
      <w:r>
        <w:rPr>
          <w:lang w:val="en-GB"/>
        </w:rPr>
        <w:t>(HNO</w:t>
      </w:r>
      <w:r w:rsidRPr="00506858">
        <w:rPr>
          <w:vertAlign w:val="subscript"/>
          <w:lang w:val="en-GB"/>
        </w:rPr>
        <w:t>3</w:t>
      </w:r>
      <w:r>
        <w:rPr>
          <w:lang w:val="en-GB"/>
        </w:rPr>
        <w:t>) and ammonia (NH</w:t>
      </w:r>
      <w:r w:rsidRPr="00506858">
        <w:rPr>
          <w:vertAlign w:val="subscript"/>
          <w:lang w:val="en-GB"/>
        </w:rPr>
        <w:t>3</w:t>
      </w:r>
      <w:r>
        <w:rPr>
          <w:lang w:val="en-GB"/>
        </w:rPr>
        <w:t xml:space="preserve">) </w:t>
      </w:r>
      <w:r w:rsidRPr="003F41F3">
        <w:rPr>
          <w:lang w:val="en-GB"/>
        </w:rPr>
        <w:t xml:space="preserve">from radiolysis of nitrogen in residual quantities of moist air in the void inside the canister could conceivably cause SCC in </w:t>
      </w:r>
      <w:r>
        <w:rPr>
          <w:lang w:val="en-GB"/>
        </w:rPr>
        <w:t xml:space="preserve">the insert, in </w:t>
      </w:r>
      <w:r w:rsidRPr="003F41F3">
        <w:rPr>
          <w:lang w:val="en-GB"/>
        </w:rPr>
        <w:t>areas with tensile stresses.</w:t>
      </w:r>
      <w:r>
        <w:rPr>
          <w:lang w:val="en-GB"/>
        </w:rPr>
        <w:t xml:space="preserve"> The geometric boundaries are the dimensions of the insert.</w:t>
      </w:r>
    </w:p>
    <w:p w14:paraId="02110C2E" w14:textId="77777777" w:rsidR="00F53459" w:rsidRDefault="00F53459" w:rsidP="00F53459">
      <w:pPr>
        <w:pStyle w:val="Heading4"/>
        <w:rPr>
          <w:lang w:val="en-GB"/>
        </w:rPr>
      </w:pPr>
      <w:r>
        <w:rPr>
          <w:lang w:val="en-GB"/>
        </w:rPr>
        <w:t>Model and experimental studies</w:t>
      </w:r>
    </w:p>
    <w:p w14:paraId="74654F43" w14:textId="77777777" w:rsidR="00AE09DC" w:rsidRPr="00721707" w:rsidRDefault="00AE09DC" w:rsidP="00AE09DC">
      <w:pPr>
        <w:rPr>
          <w:b/>
          <w:i/>
          <w:lang w:val="en-GB"/>
        </w:rPr>
      </w:pPr>
      <w:r w:rsidRPr="00721707">
        <w:rPr>
          <w:b/>
          <w:i/>
          <w:lang w:val="en-GB"/>
        </w:rPr>
        <w:t>The environment</w:t>
      </w:r>
    </w:p>
    <w:p w14:paraId="6D9EC33C" w14:textId="028FD0EA" w:rsidR="00AE09DC" w:rsidRDefault="00AE09DC" w:rsidP="00AE09DC">
      <w:pPr>
        <w:pStyle w:val="BodyText"/>
        <w:rPr>
          <w:lang w:val="en-GB"/>
        </w:rPr>
      </w:pPr>
      <w:r>
        <w:rPr>
          <w:lang w:val="en-GB"/>
        </w:rPr>
        <w:t xml:space="preserve">Usually, the occurrence of the “aggressive anions” that are needed is the starting point for the discussion of SCC, but equally important is the presence of oxidising species as well as water. Liquid water could condense if the RH exceeds the dew point, but also below this RH a thin surface film </w:t>
      </w:r>
      <w:r>
        <w:rPr>
          <w:lang w:val="en-GB"/>
        </w:rPr>
        <w:lastRenderedPageBreak/>
        <w:t xml:space="preserve">could be formed on the corroding surface, and thus be sufficient for corrosion reactions to occur (see e.g. Hedin (2025)). The oxidising environment is required for driving a cathode reaction, which together with the anodic reaction (metal oxidation), forms the corrosion reaction. </w:t>
      </w:r>
    </w:p>
    <w:p w14:paraId="7EB4C569" w14:textId="01E7C6BB" w:rsidR="00AE09DC" w:rsidRDefault="00AE09DC" w:rsidP="00AE09DC">
      <w:pPr>
        <w:pStyle w:val="BodyText"/>
        <w:rPr>
          <w:lang w:val="en-GB"/>
        </w:rPr>
      </w:pPr>
      <w:r>
        <w:rPr>
          <w:lang w:val="en-GB"/>
        </w:rPr>
        <w:t xml:space="preserve">In the many reviews available, a number of environments are described as possible causes of SCC, but most of them can readily be shown not to be applicable for the sealed insert of the canister for spent nuclear fuel in a repository. The only compounds present initially in non-negligible amounts within the deposited canister are argon, air (nitrogen and oxygen gas) and water, and only the elements Ar, H, O and N need to be considered. </w:t>
      </w:r>
      <w:commentRangeStart w:id="481"/>
      <w:r>
        <w:rPr>
          <w:lang w:val="en-GB"/>
        </w:rPr>
        <w:t xml:space="preserve">The possible environments that can be formed from these elements and where </w:t>
      </w:r>
      <w:r w:rsidRPr="00A8674C">
        <w:rPr>
          <w:lang w:val="en-GB"/>
        </w:rPr>
        <w:t>SCC has been noted to occur in carbon steel</w:t>
      </w:r>
      <w:r w:rsidRPr="00E02286">
        <w:rPr>
          <w:lang w:val="en-GB"/>
        </w:rPr>
        <w:t xml:space="preserve">, are listed in </w:t>
      </w:r>
      <w:commentRangeStart w:id="482"/>
      <w:r w:rsidRPr="00E02286">
        <w:rPr>
          <w:lang w:val="en-GB"/>
        </w:rPr>
        <w:fldChar w:fldCharType="begin"/>
      </w:r>
      <w:r w:rsidRPr="00E02286">
        <w:rPr>
          <w:lang w:val="en-GB"/>
        </w:rPr>
        <w:instrText xml:space="preserve"> REF _Ref162425075 \h </w:instrText>
      </w:r>
      <w:r>
        <w:rPr>
          <w:lang w:val="en-GB"/>
        </w:rPr>
        <w:instrText xml:space="preserve"> \* MERGEFORMAT </w:instrText>
      </w:r>
      <w:r w:rsidRPr="00E02286">
        <w:rPr>
          <w:lang w:val="en-GB"/>
        </w:rPr>
      </w:r>
      <w:r w:rsidRPr="00E02286">
        <w:rPr>
          <w:lang w:val="en-GB"/>
        </w:rPr>
        <w:fldChar w:fldCharType="separate"/>
      </w:r>
      <w:r w:rsidRPr="00E02286">
        <w:rPr>
          <w:lang w:val="en-GB"/>
        </w:rPr>
        <w:t>Table</w:t>
      </w:r>
      <w:r w:rsidRPr="00E44648">
        <w:rPr>
          <w:lang w:val="en-GB"/>
        </w:rPr>
        <w:t xml:space="preserve"> </w:t>
      </w:r>
      <w:r w:rsidRPr="00C6569F">
        <w:rPr>
          <w:lang w:val="en-US"/>
        </w:rPr>
        <w:t>1</w:t>
      </w:r>
      <w:r w:rsidRPr="00C6569F">
        <w:rPr>
          <w:lang w:val="en-US"/>
        </w:rPr>
        <w:noBreakHyphen/>
        <w:t>2</w:t>
      </w:r>
      <w:r w:rsidRPr="00E02286">
        <w:rPr>
          <w:lang w:val="en-GB"/>
        </w:rPr>
        <w:fldChar w:fldCharType="end"/>
      </w:r>
      <w:r>
        <w:rPr>
          <w:lang w:val="en-GB"/>
        </w:rPr>
        <w:t>.</w:t>
      </w:r>
      <w:commentRangeEnd w:id="482"/>
      <w:r>
        <w:rPr>
          <w:rStyle w:val="CommentReference"/>
          <w:sz w:val="21"/>
          <w:szCs w:val="22"/>
          <w:lang w:val="en-GB"/>
        </w:rPr>
        <w:commentReference w:id="482"/>
      </w:r>
      <w:r>
        <w:rPr>
          <w:lang w:val="en-GB"/>
        </w:rPr>
        <w:t xml:space="preserve"> </w:t>
      </w:r>
      <w:commentRangeEnd w:id="481"/>
      <w:r>
        <w:rPr>
          <w:rStyle w:val="CommentReference"/>
          <w:sz w:val="21"/>
          <w:szCs w:val="22"/>
          <w:lang w:val="en-GB"/>
        </w:rPr>
        <w:commentReference w:id="481"/>
      </w:r>
      <w:r>
        <w:rPr>
          <w:lang w:val="en-GB"/>
        </w:rPr>
        <w:t>Thus all SCC caused by chlorides, phosphates, sulfur (hydrogen sulfide, sulfates) or carbon components (carbon dioxide, carbon oxide, cyanides) can be ruled out. It can be concluded from the table that the only environments that need to be considered for the insert are nitrate and ammonia solutions.</w:t>
      </w:r>
    </w:p>
    <w:p w14:paraId="32D479B1" w14:textId="77777777" w:rsidR="00AE09DC" w:rsidRPr="00E02286" w:rsidRDefault="00AE09DC" w:rsidP="00AE09DC">
      <w:pPr>
        <w:pStyle w:val="TabellRubrik"/>
        <w:keepNext/>
        <w:keepLines/>
        <w:rPr>
          <w:lang w:val="en-GB"/>
        </w:rPr>
      </w:pPr>
      <w:bookmarkStart w:id="483" w:name="_Ref162425075"/>
      <w:commentRangeStart w:id="484"/>
      <w:r w:rsidRPr="00E02286">
        <w:rPr>
          <w:lang w:val="en-GB"/>
        </w:rPr>
        <w:t>Table</w:t>
      </w:r>
      <w:r w:rsidRPr="00E44648">
        <w:rPr>
          <w:lang w:val="en-GB"/>
        </w:rPr>
        <w:t xml:space="preserve"> </w:t>
      </w:r>
      <w:r>
        <w:rPr>
          <w:lang w:val="en-GB"/>
        </w:rPr>
        <w:fldChar w:fldCharType="begin"/>
      </w:r>
      <w:r>
        <w:rPr>
          <w:lang w:val="en-GB"/>
        </w:rPr>
        <w:instrText xml:space="preserve"> STYLEREF 1 \s </w:instrText>
      </w:r>
      <w:r>
        <w:rPr>
          <w:lang w:val="en-GB"/>
        </w:rPr>
        <w:fldChar w:fldCharType="separate"/>
      </w:r>
      <w:r>
        <w:rPr>
          <w:noProof/>
          <w:lang w:val="en-GB"/>
        </w:rPr>
        <w:t>1</w:t>
      </w:r>
      <w:r>
        <w:rPr>
          <w:lang w:val="en-GB"/>
        </w:rPr>
        <w:fldChar w:fldCharType="end"/>
      </w:r>
      <w:r>
        <w:rPr>
          <w:lang w:val="en-GB"/>
        </w:rPr>
        <w:noBreakHyphen/>
      </w:r>
      <w:r>
        <w:rPr>
          <w:lang w:val="en-GB"/>
        </w:rPr>
        <w:fldChar w:fldCharType="begin"/>
      </w:r>
      <w:r>
        <w:rPr>
          <w:lang w:val="en-GB"/>
        </w:rPr>
        <w:instrText xml:space="preserve">SEQ Tabell \* ARABIC \s 1 </w:instrText>
      </w:r>
      <w:r>
        <w:rPr>
          <w:lang w:val="en-GB"/>
        </w:rPr>
        <w:fldChar w:fldCharType="separate"/>
      </w:r>
      <w:r>
        <w:rPr>
          <w:noProof/>
          <w:lang w:val="en-GB"/>
        </w:rPr>
        <w:t>2</w:t>
      </w:r>
      <w:r>
        <w:rPr>
          <w:lang w:val="en-GB"/>
        </w:rPr>
        <w:fldChar w:fldCharType="end"/>
      </w:r>
      <w:bookmarkEnd w:id="483"/>
      <w:r>
        <w:rPr>
          <w:lang w:val="en-GB"/>
        </w:rPr>
        <w:t xml:space="preserve">. </w:t>
      </w:r>
      <w:r w:rsidRPr="0012083A">
        <w:rPr>
          <w:lang w:val="en-GB"/>
        </w:rPr>
        <w:t xml:space="preserve">Environments </w:t>
      </w:r>
      <w:commentRangeEnd w:id="484"/>
      <w:r w:rsidRPr="0012083A">
        <w:rPr>
          <w:rStyle w:val="CommentReference"/>
          <w:sz w:val="20"/>
          <w:szCs w:val="20"/>
          <w:lang w:val="en-GB"/>
        </w:rPr>
        <w:commentReference w:id="484"/>
      </w:r>
      <w:r w:rsidRPr="0012083A">
        <w:rPr>
          <w:lang w:val="en-GB"/>
        </w:rPr>
        <w:t>that ha</w:t>
      </w:r>
      <w:r>
        <w:rPr>
          <w:lang w:val="en-GB"/>
        </w:rPr>
        <w:t>ve</w:t>
      </w:r>
      <w:r w:rsidRPr="0012083A">
        <w:rPr>
          <w:lang w:val="en-GB"/>
        </w:rPr>
        <w:t xml:space="preserve"> been noted to cause stress corrosion cracking in carbon steel, for the elements H, O and N, together with the main arguments on </w:t>
      </w:r>
      <w:r>
        <w:rPr>
          <w:lang w:val="en-GB"/>
        </w:rPr>
        <w:t>whether</w:t>
      </w:r>
      <w:r w:rsidRPr="0012083A">
        <w:rPr>
          <w:lang w:val="en-GB"/>
        </w:rPr>
        <w:t xml:space="preserve"> further assessment is needed.</w:t>
      </w:r>
    </w:p>
    <w:tbl>
      <w:tblPr>
        <w:tblStyle w:val="Tabellrutnt2"/>
        <w:tblW w:w="0" w:type="auto"/>
        <w:tblLook w:val="04A0" w:firstRow="1" w:lastRow="0" w:firstColumn="1" w:lastColumn="0" w:noHBand="0" w:noVBand="1"/>
      </w:tblPr>
      <w:tblGrid>
        <w:gridCol w:w="1555"/>
        <w:gridCol w:w="6712"/>
      </w:tblGrid>
      <w:tr w:rsidR="00AE09DC" w:rsidRPr="0012083A" w14:paraId="71FD903F" w14:textId="77777777" w:rsidTr="009C533A">
        <w:tc>
          <w:tcPr>
            <w:tcW w:w="1555" w:type="dxa"/>
          </w:tcPr>
          <w:p w14:paraId="1C4D5511" w14:textId="77777777" w:rsidR="00AE09DC" w:rsidRPr="0012083A" w:rsidRDefault="00AE09DC" w:rsidP="009C533A">
            <w:pPr>
              <w:pStyle w:val="TabellRubrik"/>
              <w:keepNext/>
              <w:keepLines/>
              <w:rPr>
                <w:lang w:val="en-GB"/>
              </w:rPr>
            </w:pPr>
            <w:r w:rsidRPr="0012083A">
              <w:rPr>
                <w:lang w:val="en-GB"/>
              </w:rPr>
              <w:t>Environment</w:t>
            </w:r>
          </w:p>
        </w:tc>
        <w:tc>
          <w:tcPr>
            <w:tcW w:w="6712" w:type="dxa"/>
          </w:tcPr>
          <w:p w14:paraId="5DC537E1" w14:textId="77777777" w:rsidR="00AE09DC" w:rsidRPr="0012083A" w:rsidRDefault="00AE09DC" w:rsidP="009C533A">
            <w:pPr>
              <w:pStyle w:val="Tabellhuvud"/>
              <w:keepNext/>
              <w:keepLines/>
              <w:rPr>
                <w:lang w:val="en-GB"/>
              </w:rPr>
            </w:pPr>
          </w:p>
        </w:tc>
      </w:tr>
      <w:tr w:rsidR="00AE09DC" w:rsidRPr="00324048" w14:paraId="158ED44D" w14:textId="77777777" w:rsidTr="009C533A">
        <w:tc>
          <w:tcPr>
            <w:tcW w:w="1555" w:type="dxa"/>
          </w:tcPr>
          <w:p w14:paraId="2793B51A" w14:textId="77777777" w:rsidR="00AE09DC" w:rsidRPr="0012083A" w:rsidRDefault="00AE09DC" w:rsidP="009C533A">
            <w:pPr>
              <w:pStyle w:val="TabellText"/>
              <w:keepNext/>
              <w:keepLines/>
              <w:rPr>
                <w:lang w:val="en-GB"/>
              </w:rPr>
            </w:pPr>
            <w:r w:rsidRPr="0012083A">
              <w:rPr>
                <w:lang w:val="en-GB"/>
              </w:rPr>
              <w:t>nitrate</w:t>
            </w:r>
          </w:p>
        </w:tc>
        <w:tc>
          <w:tcPr>
            <w:tcW w:w="6712" w:type="dxa"/>
          </w:tcPr>
          <w:p w14:paraId="689775CB" w14:textId="77777777" w:rsidR="00AE09DC" w:rsidRPr="0096180F" w:rsidRDefault="00AE09DC" w:rsidP="009C533A">
            <w:pPr>
              <w:pStyle w:val="TabellText"/>
              <w:keepNext/>
              <w:keepLines/>
              <w:rPr>
                <w:lang w:val="en-GB"/>
              </w:rPr>
            </w:pPr>
            <w:r w:rsidRPr="0012083A">
              <w:rPr>
                <w:lang w:val="en-GB"/>
              </w:rPr>
              <w:t xml:space="preserve">Nitrate solutions are known to induce stress corrosion cracking in carbon steel (Ciaraldi 1992), generally at high concentrations, but also at lower concentrations in boiling solutions. Welded steel and high-strength steel seem to be more susceptible. Several factors can enhance or mitigate the SCC (temperature, potential, other ions etc), but are not easily evaluated in </w:t>
            </w:r>
            <w:r>
              <w:rPr>
                <w:lang w:val="en-GB"/>
              </w:rPr>
              <w:t xml:space="preserve">sufficient </w:t>
            </w:r>
            <w:r w:rsidRPr="0012083A">
              <w:rPr>
                <w:lang w:val="en-GB"/>
              </w:rPr>
              <w:t>detail to be used as argument for exclusion of nitrate as an SCC agent. For this study nitrate is therefore considered in the assessment.</w:t>
            </w:r>
          </w:p>
        </w:tc>
      </w:tr>
      <w:tr w:rsidR="00AE09DC" w:rsidRPr="003C4D06" w14:paraId="5E4BA1A2" w14:textId="77777777" w:rsidTr="009C533A">
        <w:tc>
          <w:tcPr>
            <w:tcW w:w="1555" w:type="dxa"/>
          </w:tcPr>
          <w:p w14:paraId="23734280" w14:textId="77777777" w:rsidR="00AE09DC" w:rsidRPr="0012083A" w:rsidRDefault="00AE09DC" w:rsidP="009C533A">
            <w:pPr>
              <w:pStyle w:val="TabellText"/>
              <w:keepNext/>
              <w:keepLines/>
              <w:rPr>
                <w:lang w:val="en-GB"/>
              </w:rPr>
            </w:pPr>
            <w:r w:rsidRPr="0012083A">
              <w:rPr>
                <w:lang w:val="en-GB"/>
              </w:rPr>
              <w:t>ammonia</w:t>
            </w:r>
          </w:p>
        </w:tc>
        <w:tc>
          <w:tcPr>
            <w:tcW w:w="6712" w:type="dxa"/>
          </w:tcPr>
          <w:p w14:paraId="17CAE8A4" w14:textId="77777777" w:rsidR="00AE09DC" w:rsidRPr="0096180F" w:rsidRDefault="00AE09DC" w:rsidP="009C533A">
            <w:pPr>
              <w:pStyle w:val="TabellText"/>
              <w:keepNext/>
              <w:keepLines/>
              <w:rPr>
                <w:lang w:val="en-GB"/>
              </w:rPr>
            </w:pPr>
            <w:r w:rsidRPr="0012083A">
              <w:rPr>
                <w:lang w:val="en-GB"/>
              </w:rPr>
              <w:t>Anhydrous ammonia has been reported to cause stress corrosion cracking in transportation containers (Dawson 1956), but generally connected to cold-formed material, and not in stress-relieved material. Dawson (1956) also noted “anhydrous ammonia” used in the agricultural services (where the containers were used) could contain both air and water. As at least some studies show SCC in ammonia, this is considered in the assessment.</w:t>
            </w:r>
          </w:p>
        </w:tc>
      </w:tr>
      <w:tr w:rsidR="00AE09DC" w:rsidRPr="003C4D06" w14:paraId="77E1A928" w14:textId="77777777" w:rsidTr="009C533A">
        <w:tc>
          <w:tcPr>
            <w:tcW w:w="1555" w:type="dxa"/>
          </w:tcPr>
          <w:p w14:paraId="1684BDB0" w14:textId="77777777" w:rsidR="00AE09DC" w:rsidRPr="0012083A" w:rsidRDefault="00AE09DC" w:rsidP="009C533A">
            <w:pPr>
              <w:pStyle w:val="TabellText"/>
              <w:keepNext/>
              <w:keepLines/>
              <w:rPr>
                <w:lang w:val="en-GB"/>
              </w:rPr>
            </w:pPr>
            <w:r w:rsidRPr="0012083A">
              <w:rPr>
                <w:lang w:val="en-GB"/>
              </w:rPr>
              <w:t>caustic (hydroxide)</w:t>
            </w:r>
          </w:p>
        </w:tc>
        <w:tc>
          <w:tcPr>
            <w:tcW w:w="6712" w:type="dxa"/>
          </w:tcPr>
          <w:p w14:paraId="7D6DC9BF" w14:textId="19E3DDE1" w:rsidR="00AE09DC" w:rsidRPr="0012083A" w:rsidRDefault="00AE09DC" w:rsidP="009C533A">
            <w:pPr>
              <w:pStyle w:val="TabellText"/>
              <w:keepNext/>
              <w:keepLines/>
              <w:rPr>
                <w:lang w:val="en-GB"/>
              </w:rPr>
            </w:pPr>
            <w:r w:rsidRPr="0012083A">
              <w:rPr>
                <w:lang w:val="en-GB"/>
              </w:rPr>
              <w:t>Cracking in concentrated sodium hydroxide solutions has been noted,</w:t>
            </w:r>
            <w:r>
              <w:rPr>
                <w:lang w:val="en-GB"/>
              </w:rPr>
              <w:t xml:space="preserve"> but </w:t>
            </w:r>
            <w:r w:rsidRPr="00A14961">
              <w:rPr>
                <w:lang w:val="en-GB"/>
              </w:rPr>
              <w:t>iron corrosion will not cause the pH to increase to levels as in concentrated hydroxide solutions.</w:t>
            </w:r>
            <w:r>
              <w:rPr>
                <w:lang w:val="en-GB"/>
              </w:rPr>
              <w:t xml:space="preserve"> Further no sodium is present in the insert</w:t>
            </w:r>
            <w:r w:rsidRPr="0012083A">
              <w:rPr>
                <w:lang w:val="en-GB"/>
              </w:rPr>
              <w:t>, and the only possible cation could be NH</w:t>
            </w:r>
            <w:r w:rsidRPr="0012083A">
              <w:rPr>
                <w:vertAlign w:val="subscript"/>
                <w:lang w:val="en-GB"/>
              </w:rPr>
              <w:t>4</w:t>
            </w:r>
            <w:r w:rsidRPr="0012083A">
              <w:rPr>
                <w:vertAlign w:val="superscript"/>
                <w:lang w:val="en-GB"/>
              </w:rPr>
              <w:t>+</w:t>
            </w:r>
            <w:r>
              <w:rPr>
                <w:lang w:val="en-GB"/>
              </w:rPr>
              <w:t>.</w:t>
            </w:r>
            <w:r w:rsidRPr="0012083A">
              <w:rPr>
                <w:lang w:val="en-GB"/>
              </w:rPr>
              <w:t xml:space="preserve"> </w:t>
            </w:r>
            <w:r>
              <w:rPr>
                <w:lang w:val="en-GB"/>
              </w:rPr>
              <w:t>S</w:t>
            </w:r>
            <w:r w:rsidRPr="0012083A">
              <w:rPr>
                <w:lang w:val="en-GB"/>
              </w:rPr>
              <w:t xml:space="preserve">uch </w:t>
            </w:r>
            <w:r>
              <w:rPr>
                <w:lang w:val="en-GB"/>
              </w:rPr>
              <w:t xml:space="preserve">caustic </w:t>
            </w:r>
            <w:r w:rsidRPr="0012083A">
              <w:rPr>
                <w:lang w:val="en-GB"/>
              </w:rPr>
              <w:t xml:space="preserve">environments </w:t>
            </w:r>
            <w:r>
              <w:rPr>
                <w:lang w:val="en-GB"/>
              </w:rPr>
              <w:t>are</w:t>
            </w:r>
            <w:r w:rsidRPr="0012083A">
              <w:rPr>
                <w:lang w:val="en-GB"/>
              </w:rPr>
              <w:t xml:space="preserve"> not </w:t>
            </w:r>
            <w:r>
              <w:rPr>
                <w:lang w:val="en-GB"/>
              </w:rPr>
              <w:t>considered possible in the insert</w:t>
            </w:r>
            <w:r w:rsidRPr="0012083A">
              <w:rPr>
                <w:lang w:val="en-GB"/>
              </w:rPr>
              <w:t>.</w:t>
            </w:r>
          </w:p>
        </w:tc>
      </w:tr>
      <w:tr w:rsidR="00AE09DC" w:rsidRPr="003C4D06" w14:paraId="7BD266C9" w14:textId="77777777" w:rsidTr="009C533A">
        <w:tc>
          <w:tcPr>
            <w:tcW w:w="1555" w:type="dxa"/>
          </w:tcPr>
          <w:p w14:paraId="27235EA4" w14:textId="77777777" w:rsidR="00AE09DC" w:rsidRPr="0012083A" w:rsidRDefault="00AE09DC" w:rsidP="009C533A">
            <w:pPr>
              <w:pStyle w:val="TabellText"/>
              <w:keepNext/>
              <w:keepLines/>
              <w:rPr>
                <w:lang w:val="en-GB"/>
              </w:rPr>
            </w:pPr>
            <w:r w:rsidRPr="0012083A">
              <w:rPr>
                <w:lang w:val="en-GB"/>
              </w:rPr>
              <w:t>high-temperature water</w:t>
            </w:r>
          </w:p>
        </w:tc>
        <w:tc>
          <w:tcPr>
            <w:tcW w:w="6712" w:type="dxa"/>
          </w:tcPr>
          <w:p w14:paraId="12F27DD7" w14:textId="77777777" w:rsidR="00AE09DC" w:rsidRPr="0012083A" w:rsidRDefault="00AE09DC" w:rsidP="009C533A">
            <w:pPr>
              <w:pStyle w:val="TabellText"/>
              <w:keepNext/>
              <w:keepLines/>
              <w:rPr>
                <w:lang w:val="en-GB"/>
              </w:rPr>
            </w:pPr>
            <w:r w:rsidRPr="0012083A">
              <w:rPr>
                <w:lang w:val="en-GB"/>
              </w:rPr>
              <w:t>Cracking in water at temperatures of 200-320 °C has been observed (Ciaraldi 1992)</w:t>
            </w:r>
            <w:r>
              <w:rPr>
                <w:lang w:val="en-GB"/>
              </w:rPr>
              <w:t xml:space="preserve"> and even down to 150 °C in laboratory experiments (Seifert and Ritter, 2005). T</w:t>
            </w:r>
            <w:r w:rsidRPr="0012083A">
              <w:rPr>
                <w:lang w:val="en-GB"/>
              </w:rPr>
              <w:t xml:space="preserve">he maximum temperature in the </w:t>
            </w:r>
            <w:r>
              <w:rPr>
                <w:lang w:val="en-GB"/>
              </w:rPr>
              <w:t xml:space="preserve">outer tube of the </w:t>
            </w:r>
            <w:r w:rsidRPr="0012083A">
              <w:rPr>
                <w:lang w:val="en-GB"/>
              </w:rPr>
              <w:t xml:space="preserve">insert is </w:t>
            </w:r>
            <w:r>
              <w:rPr>
                <w:lang w:val="en-GB"/>
              </w:rPr>
              <w:t xml:space="preserve">around 100 </w:t>
            </w:r>
            <w:r w:rsidRPr="0012083A">
              <w:rPr>
                <w:lang w:val="en-GB"/>
              </w:rPr>
              <w:t>°C (</w:t>
            </w:r>
            <w:commentRangeStart w:id="485"/>
            <w:r w:rsidRPr="0012083A">
              <w:rPr>
                <w:lang w:val="en-GB"/>
              </w:rPr>
              <w:t xml:space="preserve">see Section </w:t>
            </w:r>
            <w:r>
              <w:rPr>
                <w:lang w:val="en-GB"/>
              </w:rPr>
              <w:fldChar w:fldCharType="begin"/>
            </w:r>
            <w:r>
              <w:rPr>
                <w:lang w:val="en-GB"/>
              </w:rPr>
              <w:instrText xml:space="preserve"> REF _Ref165196491 \r \h </w:instrText>
            </w:r>
            <w:r>
              <w:rPr>
                <w:lang w:val="en-GB"/>
              </w:rPr>
            </w:r>
            <w:r>
              <w:rPr>
                <w:lang w:val="en-GB"/>
              </w:rPr>
              <w:fldChar w:fldCharType="separate"/>
            </w:r>
            <w:r>
              <w:rPr>
                <w:b/>
                <w:bCs/>
              </w:rPr>
              <w:t>Fel! Hittar inte referenskälla.</w:t>
            </w:r>
            <w:r>
              <w:rPr>
                <w:lang w:val="en-GB"/>
              </w:rPr>
              <w:fldChar w:fldCharType="end"/>
            </w:r>
            <w:r w:rsidRPr="0012083A">
              <w:rPr>
                <w:lang w:val="en-GB"/>
              </w:rPr>
              <w:t>)</w:t>
            </w:r>
            <w:commentRangeEnd w:id="485"/>
            <w:r w:rsidRPr="0012083A">
              <w:rPr>
                <w:rStyle w:val="CommentReference"/>
                <w:sz w:val="18"/>
                <w:szCs w:val="20"/>
                <w:lang w:val="en-GB"/>
              </w:rPr>
              <w:commentReference w:id="485"/>
            </w:r>
            <w:r w:rsidRPr="0012083A">
              <w:rPr>
                <w:lang w:val="en-GB"/>
              </w:rPr>
              <w:t xml:space="preserve">, </w:t>
            </w:r>
            <w:r>
              <w:rPr>
                <w:lang w:val="en-GB"/>
              </w:rPr>
              <w:t>making SCC of the tube part of the insert due to exposure to high-temperature water considered unlikely</w:t>
            </w:r>
            <w:r w:rsidRPr="0012083A">
              <w:rPr>
                <w:lang w:val="en-GB"/>
              </w:rPr>
              <w:t>.</w:t>
            </w:r>
          </w:p>
        </w:tc>
      </w:tr>
      <w:tr w:rsidR="00AE09DC" w:rsidRPr="003C4D06" w14:paraId="679F4BA7" w14:textId="77777777" w:rsidTr="009C533A">
        <w:tc>
          <w:tcPr>
            <w:tcW w:w="1555" w:type="dxa"/>
          </w:tcPr>
          <w:p w14:paraId="51BE2A60" w14:textId="77777777" w:rsidR="00AE09DC" w:rsidRPr="0012083A" w:rsidRDefault="00AE09DC" w:rsidP="009C533A">
            <w:pPr>
              <w:pStyle w:val="TabellText"/>
              <w:keepNext/>
              <w:keepLines/>
              <w:rPr>
                <w:lang w:val="en-GB"/>
              </w:rPr>
            </w:pPr>
            <w:r w:rsidRPr="0012083A">
              <w:rPr>
                <w:lang w:val="en-GB"/>
              </w:rPr>
              <w:t>hydrogen gas</w:t>
            </w:r>
          </w:p>
        </w:tc>
        <w:tc>
          <w:tcPr>
            <w:tcW w:w="6712" w:type="dxa"/>
          </w:tcPr>
          <w:p w14:paraId="076C7A5F" w14:textId="77777777" w:rsidR="00AE09DC" w:rsidRPr="0012083A" w:rsidRDefault="00AE09DC" w:rsidP="009C533A">
            <w:pPr>
              <w:pStyle w:val="TabellText"/>
              <w:keepNext/>
              <w:keepLines/>
              <w:rPr>
                <w:lang w:val="en-GB"/>
              </w:rPr>
            </w:pPr>
            <w:r w:rsidRPr="0012083A">
              <w:rPr>
                <w:lang w:val="en-GB"/>
              </w:rPr>
              <w:t xml:space="preserve">Cracking </w:t>
            </w:r>
            <w:r>
              <w:rPr>
                <w:lang w:val="en-GB"/>
              </w:rPr>
              <w:t xml:space="preserve">(by an SCC mechanism) </w:t>
            </w:r>
            <w:r w:rsidRPr="0012083A">
              <w:rPr>
                <w:lang w:val="en-GB"/>
              </w:rPr>
              <w:t xml:space="preserve">of steel vessels by high-pressure hydrogen gas has been observed, but mostly in higher-strength steel (Ciaraldi 1992). As the partial pressure of hydrogen within the insert would not exceed </w:t>
            </w:r>
            <w:r>
              <w:rPr>
                <w:lang w:val="en-GB"/>
              </w:rPr>
              <w:t>of</w:t>
            </w:r>
            <w:r w:rsidRPr="0012083A">
              <w:rPr>
                <w:lang w:val="en-GB"/>
              </w:rPr>
              <w:t xml:space="preserve"> the order of 1 bar, this SCC mechanism is disregarded. (The maximum amount of water, 600 g, would give </w:t>
            </w:r>
            <w:r>
              <w:rPr>
                <w:lang w:val="en-GB"/>
              </w:rPr>
              <w:t xml:space="preserve">a </w:t>
            </w:r>
            <w:r w:rsidRPr="0012083A">
              <w:rPr>
                <w:lang w:val="en-GB"/>
              </w:rPr>
              <w:t>maximum amount of hydrogen</w:t>
            </w:r>
            <w:r>
              <w:rPr>
                <w:lang w:val="en-GB"/>
              </w:rPr>
              <w:t xml:space="preserve"> of 33 mol</w:t>
            </w:r>
            <w:r w:rsidRPr="0012083A">
              <w:rPr>
                <w:lang w:val="en-GB"/>
              </w:rPr>
              <w:t xml:space="preserve">, which at 100 °C would give </w:t>
            </w:r>
            <w:r>
              <w:rPr>
                <w:lang w:val="en-GB"/>
              </w:rPr>
              <w:t>a</w:t>
            </w:r>
            <w:r w:rsidRPr="0012083A">
              <w:rPr>
                <w:lang w:val="en-GB"/>
              </w:rPr>
              <w:t xml:space="preserve"> pressure </w:t>
            </w:r>
            <w:r>
              <w:rPr>
                <w:lang w:val="en-GB"/>
              </w:rPr>
              <w:t xml:space="preserve">of around </w:t>
            </w:r>
            <w:r w:rsidRPr="0012083A">
              <w:rPr>
                <w:lang w:val="en-GB"/>
              </w:rPr>
              <w:t>1 bar</w:t>
            </w:r>
            <w:r>
              <w:rPr>
                <w:lang w:val="en-GB"/>
              </w:rPr>
              <w:t xml:space="preserve">, see </w:t>
            </w:r>
            <w:commentRangeStart w:id="486"/>
            <w:r>
              <w:rPr>
                <w:lang w:val="en-GB"/>
              </w:rPr>
              <w:t xml:space="preserve">Section </w:t>
            </w:r>
            <w:r>
              <w:rPr>
                <w:lang w:val="en-GB"/>
              </w:rPr>
              <w:fldChar w:fldCharType="begin"/>
            </w:r>
            <w:r>
              <w:rPr>
                <w:lang w:val="en-GB"/>
              </w:rPr>
              <w:instrText xml:space="preserve"> REF _Ref161329212 \r \h </w:instrText>
            </w:r>
            <w:r>
              <w:rPr>
                <w:lang w:val="en-GB"/>
              </w:rPr>
            </w:r>
            <w:r>
              <w:rPr>
                <w:lang w:val="en-GB"/>
              </w:rPr>
              <w:fldChar w:fldCharType="separate"/>
            </w:r>
            <w:r>
              <w:rPr>
                <w:b/>
                <w:bCs/>
              </w:rPr>
              <w:t>Fel! Hittar inte referenskälla.</w:t>
            </w:r>
            <w:r>
              <w:rPr>
                <w:lang w:val="en-GB"/>
              </w:rPr>
              <w:fldChar w:fldCharType="end"/>
            </w:r>
            <w:r w:rsidRPr="0012083A">
              <w:rPr>
                <w:lang w:val="en-GB"/>
              </w:rPr>
              <w:t xml:space="preserve">.) </w:t>
            </w:r>
            <w:commentRangeEnd w:id="486"/>
            <w:r w:rsidRPr="0012083A">
              <w:rPr>
                <w:rStyle w:val="CommentReference"/>
                <w:sz w:val="18"/>
                <w:szCs w:val="20"/>
                <w:lang w:val="en-GB"/>
              </w:rPr>
              <w:commentReference w:id="486"/>
            </w:r>
          </w:p>
        </w:tc>
      </w:tr>
    </w:tbl>
    <w:p w14:paraId="630CE0C7" w14:textId="4B599106" w:rsidR="00F53459" w:rsidRDefault="00F53459" w:rsidP="00F53459">
      <w:pPr>
        <w:pStyle w:val="BodyText"/>
        <w:rPr>
          <w:lang w:val="en-GB"/>
        </w:rPr>
      </w:pPr>
    </w:p>
    <w:p w14:paraId="52D58DD8" w14:textId="730767AC" w:rsidR="00AE09DC" w:rsidRDefault="00AE09DC" w:rsidP="00AE09DC">
      <w:pPr>
        <w:pStyle w:val="BodyText"/>
        <w:rPr>
          <w:lang w:val="en-GB"/>
        </w:rPr>
      </w:pPr>
      <w:r>
        <w:rPr>
          <w:lang w:val="en-GB"/>
        </w:rPr>
        <w:t xml:space="preserve">The environment in the insert is evaluated in Hedin (2025), with regards to the evolution of the composition of gases, caused by corrosion reactions. The influence of the radiation is analysed in Henshaw and Evins (2023), where several parameters are varied in a number of calculations cases, especially the amount of water (30 or 600 g), and the residual air (1, 2, 5 or 10 %, corresponding to 99, 98, 95 or 90 % argon). As described </w:t>
      </w:r>
      <w:commentRangeStart w:id="487"/>
      <w:r>
        <w:rPr>
          <w:lang w:val="en-GB"/>
        </w:rPr>
        <w:t xml:space="preserve">in Section </w:t>
      </w:r>
      <w:r>
        <w:rPr>
          <w:lang w:val="en-GB"/>
        </w:rPr>
        <w:fldChar w:fldCharType="begin"/>
      </w:r>
      <w:r>
        <w:rPr>
          <w:lang w:val="en-GB"/>
        </w:rPr>
        <w:instrText xml:space="preserve"> REF _Ref162425318 \r \h </w:instrText>
      </w:r>
      <w:r>
        <w:rPr>
          <w:lang w:val="en-GB"/>
        </w:rPr>
      </w:r>
      <w:r>
        <w:rPr>
          <w:lang w:val="en-GB"/>
        </w:rPr>
        <w:fldChar w:fldCharType="separate"/>
      </w:r>
      <w:r>
        <w:rPr>
          <w:b/>
          <w:bCs/>
        </w:rPr>
        <w:t>Fel! Hittar inte referenskälla.</w:t>
      </w:r>
      <w:r>
        <w:rPr>
          <w:lang w:val="en-GB"/>
        </w:rPr>
        <w:fldChar w:fldCharType="end"/>
      </w:r>
      <w:ins w:id="488" w:author="Christina Lilja" w:date="2025-04-23T14:08:00Z">
        <w:r>
          <w:rPr>
            <w:lang w:val="en-GB"/>
          </w:rPr>
          <w:t xml:space="preserve"> of #TR-25-05</w:t>
        </w:r>
      </w:ins>
      <w:r>
        <w:rPr>
          <w:lang w:val="en-GB"/>
        </w:rPr>
        <w:t xml:space="preserve">, </w:t>
      </w:r>
      <w:commentRangeEnd w:id="487"/>
      <w:r>
        <w:rPr>
          <w:rStyle w:val="CommentReference"/>
          <w:sz w:val="21"/>
          <w:szCs w:val="22"/>
          <w:lang w:val="en-GB"/>
        </w:rPr>
        <w:commentReference w:id="487"/>
      </w:r>
      <w:r>
        <w:rPr>
          <w:lang w:val="en-GB"/>
        </w:rPr>
        <w:t>few, if any, canisters are expected to contain even close to 600 g water. Further, the design requirement of the atmosphere in the insert is given as &gt; 97 % argon. Many of the calculation cases are thus pessimistic in relation to the expected conditions in a canister.</w:t>
      </w:r>
    </w:p>
    <w:p w14:paraId="65AF7AAC" w14:textId="3941087F" w:rsidR="00AE09DC" w:rsidRDefault="00AE09DC" w:rsidP="00AE09DC">
      <w:pPr>
        <w:pStyle w:val="BodyText"/>
        <w:rPr>
          <w:lang w:val="en-GB"/>
        </w:rPr>
      </w:pPr>
      <w:r>
        <w:rPr>
          <w:lang w:val="en-GB"/>
        </w:rPr>
        <w:t>The consumption time for water for all the calculation cases are originally compiled in Table 4-1 in Henshaw and Ev</w:t>
      </w:r>
      <w:r w:rsidRPr="00187123">
        <w:rPr>
          <w:lang w:val="en-GB"/>
        </w:rPr>
        <w:t>ins (2023)</w:t>
      </w:r>
      <w:r w:rsidRPr="00372FD6">
        <w:rPr>
          <w:lang w:val="en-GB"/>
        </w:rPr>
        <w:t xml:space="preserve">. In </w:t>
      </w:r>
      <w:r>
        <w:rPr>
          <w:lang w:val="en-GB"/>
        </w:rPr>
        <w:fldChar w:fldCharType="begin"/>
      </w:r>
      <w:r>
        <w:rPr>
          <w:lang w:val="en-GB"/>
        </w:rPr>
        <w:instrText xml:space="preserve"> REF _Ref162425753 \h  \* MERGEFORMAT </w:instrText>
      </w:r>
      <w:r>
        <w:rPr>
          <w:lang w:val="en-GB"/>
        </w:rPr>
      </w:r>
      <w:r>
        <w:rPr>
          <w:lang w:val="en-GB"/>
        </w:rPr>
        <w:fldChar w:fldCharType="separate"/>
      </w:r>
      <w:r w:rsidRPr="00E44648">
        <w:rPr>
          <w:lang w:val="en-GB"/>
        </w:rPr>
        <w:t xml:space="preserve">Table </w:t>
      </w:r>
      <w:r>
        <w:rPr>
          <w:lang w:val="en-GB"/>
        </w:rPr>
        <w:t>1</w:t>
      </w:r>
      <w:r>
        <w:rPr>
          <w:lang w:val="en-GB"/>
        </w:rPr>
        <w:noBreakHyphen/>
        <w:t>3</w:t>
      </w:r>
      <w:r>
        <w:rPr>
          <w:lang w:val="en-GB"/>
        </w:rPr>
        <w:fldChar w:fldCharType="end"/>
      </w:r>
      <w:r w:rsidRPr="00372FD6">
        <w:rPr>
          <w:lang w:val="en-GB"/>
        </w:rPr>
        <w:t xml:space="preserve"> the</w:t>
      </w:r>
      <w:r w:rsidRPr="00DA3271">
        <w:rPr>
          <w:lang w:val="en-GB"/>
        </w:rPr>
        <w:t xml:space="preserve"> consumption time for </w:t>
      </w:r>
      <w:r>
        <w:rPr>
          <w:lang w:val="en-GB"/>
        </w:rPr>
        <w:t xml:space="preserve">the oxidising species </w:t>
      </w:r>
      <w:r w:rsidRPr="00DA3271">
        <w:rPr>
          <w:lang w:val="en-GB"/>
        </w:rPr>
        <w:t>oxygen</w:t>
      </w:r>
      <w:r>
        <w:rPr>
          <w:lang w:val="en-GB"/>
        </w:rPr>
        <w:t>,</w:t>
      </w:r>
      <w:r w:rsidRPr="00DA3271">
        <w:rPr>
          <w:lang w:val="en-GB"/>
        </w:rPr>
        <w:t xml:space="preserve"> </w:t>
      </w:r>
      <w:r w:rsidRPr="00DA3271">
        <w:rPr>
          <w:lang w:val="en-GB"/>
        </w:rPr>
        <w:lastRenderedPageBreak/>
        <w:t>hydrogen peroxide</w:t>
      </w:r>
      <w:r>
        <w:rPr>
          <w:lang w:val="en-GB"/>
        </w:rPr>
        <w:t>, nitric acid and nitrous acid</w:t>
      </w:r>
      <w:r w:rsidRPr="00DA3271">
        <w:rPr>
          <w:lang w:val="en-GB"/>
        </w:rPr>
        <w:t xml:space="preserve"> has been added for the calculation cases where the water consumption time is longer than </w:t>
      </w:r>
      <w:r>
        <w:rPr>
          <w:lang w:val="en-GB"/>
        </w:rPr>
        <w:t xml:space="preserve">2.5 </w:t>
      </w:r>
      <w:r w:rsidRPr="00372FD6">
        <w:rPr>
          <w:lang w:val="en-GB"/>
        </w:rPr>
        <w:t>years. The</w:t>
      </w:r>
      <w:r>
        <w:rPr>
          <w:lang w:val="en-GB"/>
        </w:rPr>
        <w:t xml:space="preserve">se cases all have an iron </w:t>
      </w:r>
      <w:r w:rsidRPr="00DA3271">
        <w:rPr>
          <w:lang w:val="en-GB"/>
        </w:rPr>
        <w:t xml:space="preserve">corrosion rate </w:t>
      </w:r>
      <w:r>
        <w:rPr>
          <w:lang w:val="en-GB"/>
        </w:rPr>
        <w:t xml:space="preserve">that </w:t>
      </w:r>
      <w:r w:rsidRPr="00DA3271">
        <w:rPr>
          <w:lang w:val="en-GB"/>
        </w:rPr>
        <w:t xml:space="preserve">is low </w:t>
      </w:r>
      <w:r>
        <w:rPr>
          <w:lang w:val="en-GB"/>
        </w:rPr>
        <w:t xml:space="preserve">(all the time or for RH &lt; 60%), </w:t>
      </w:r>
      <w:r w:rsidRPr="00DA3271">
        <w:rPr>
          <w:lang w:val="en-GB"/>
        </w:rPr>
        <w:t xml:space="preserve">or </w:t>
      </w:r>
      <w:r>
        <w:rPr>
          <w:lang w:val="en-GB"/>
        </w:rPr>
        <w:t>set to zero</w:t>
      </w:r>
      <w:r w:rsidRPr="00DA3271">
        <w:rPr>
          <w:lang w:val="en-GB"/>
        </w:rPr>
        <w:t xml:space="preserve"> for RH &lt; 60%.</w:t>
      </w:r>
      <w:r>
        <w:rPr>
          <w:lang w:val="en-GB"/>
        </w:rPr>
        <w:t xml:space="preserve"> Note that these cases all have an air content exceeding the maximum allowed 3 % (corresponding to the required Ar content of 97%) and that all cases but</w:t>
      </w:r>
      <w:r w:rsidRPr="006014B1">
        <w:rPr>
          <w:lang w:val="en-GB"/>
        </w:rPr>
        <w:t xml:space="preserve"> </w:t>
      </w:r>
      <w:r>
        <w:rPr>
          <w:lang w:val="en-GB"/>
        </w:rPr>
        <w:t>one have the maximum allowed amount of water, 600 g.</w:t>
      </w:r>
    </w:p>
    <w:p w14:paraId="77423C79" w14:textId="77777777" w:rsidR="00AE09DC" w:rsidRPr="00372FD6" w:rsidRDefault="00AE09DC" w:rsidP="00AE09DC">
      <w:pPr>
        <w:pStyle w:val="TabellRubrik"/>
        <w:keepNext/>
        <w:keepLines/>
        <w:rPr>
          <w:lang w:val="en-GB"/>
        </w:rPr>
      </w:pPr>
      <w:bookmarkStart w:id="489" w:name="_Ref162425753"/>
      <w:r w:rsidRPr="00E44648">
        <w:rPr>
          <w:lang w:val="en-GB"/>
        </w:rPr>
        <w:t xml:space="preserve">Table </w:t>
      </w:r>
      <w:r>
        <w:rPr>
          <w:lang w:val="en-GB"/>
        </w:rPr>
        <w:fldChar w:fldCharType="begin"/>
      </w:r>
      <w:r>
        <w:rPr>
          <w:lang w:val="en-GB"/>
        </w:rPr>
        <w:instrText xml:space="preserve"> STYLEREF 1 \s </w:instrText>
      </w:r>
      <w:r>
        <w:rPr>
          <w:lang w:val="en-GB"/>
        </w:rPr>
        <w:fldChar w:fldCharType="separate"/>
      </w:r>
      <w:r>
        <w:rPr>
          <w:noProof/>
          <w:lang w:val="en-GB"/>
        </w:rPr>
        <w:t>1</w:t>
      </w:r>
      <w:r>
        <w:rPr>
          <w:lang w:val="en-GB"/>
        </w:rPr>
        <w:fldChar w:fldCharType="end"/>
      </w:r>
      <w:r>
        <w:rPr>
          <w:lang w:val="en-GB"/>
        </w:rPr>
        <w:noBreakHyphen/>
      </w:r>
      <w:r>
        <w:rPr>
          <w:lang w:val="en-GB"/>
        </w:rPr>
        <w:fldChar w:fldCharType="begin"/>
      </w:r>
      <w:r>
        <w:rPr>
          <w:lang w:val="en-GB"/>
        </w:rPr>
        <w:instrText xml:space="preserve">SEQ Tabell \* ARABIC \s 1 </w:instrText>
      </w:r>
      <w:r>
        <w:rPr>
          <w:lang w:val="en-GB"/>
        </w:rPr>
        <w:fldChar w:fldCharType="separate"/>
      </w:r>
      <w:r>
        <w:rPr>
          <w:noProof/>
          <w:lang w:val="en-GB"/>
        </w:rPr>
        <w:t>3</w:t>
      </w:r>
      <w:r>
        <w:rPr>
          <w:lang w:val="en-GB"/>
        </w:rPr>
        <w:fldChar w:fldCharType="end"/>
      </w:r>
      <w:bookmarkEnd w:id="489"/>
      <w:r>
        <w:rPr>
          <w:lang w:val="en-GB"/>
        </w:rPr>
        <w:t xml:space="preserve">. </w:t>
      </w:r>
      <w:r w:rsidRPr="00966140">
        <w:rPr>
          <w:bCs/>
          <w:lang w:val="en-GB"/>
        </w:rPr>
        <w:t>C</w:t>
      </w:r>
      <w:r w:rsidRPr="00966140">
        <w:rPr>
          <w:lang w:val="en-GB"/>
        </w:rPr>
        <w:t>onsumption</w:t>
      </w:r>
      <w:r w:rsidRPr="00372FD6">
        <w:rPr>
          <w:lang w:val="en-GB"/>
        </w:rPr>
        <w:t xml:space="preserve"> times for water, oxygen, hydrogen peroxide, nitric acid and nitrous acid for the calculation cases in Henshaw and Evins (2023) that have a water consumption time longer than </w:t>
      </w:r>
      <w:r>
        <w:rPr>
          <w:lang w:val="en-GB"/>
        </w:rPr>
        <w:t>2.5</w:t>
      </w:r>
      <w:r w:rsidRPr="00372FD6">
        <w:rPr>
          <w:lang w:val="en-GB"/>
        </w:rPr>
        <w:t xml:space="preserve"> years. The consumption times are determined with a cut-off of 0</w:t>
      </w:r>
      <w:r>
        <w:rPr>
          <w:lang w:val="en-GB"/>
        </w:rPr>
        <w:t>.</w:t>
      </w:r>
      <w:r w:rsidRPr="00372FD6">
        <w:rPr>
          <w:lang w:val="en-GB"/>
        </w:rPr>
        <w:t xml:space="preserve">001 mol (approximately, as interpolations </w:t>
      </w:r>
      <w:r>
        <w:rPr>
          <w:lang w:val="en-GB"/>
        </w:rPr>
        <w:t xml:space="preserve">are </w:t>
      </w:r>
      <w:r w:rsidRPr="00372FD6">
        <w:rPr>
          <w:lang w:val="en-GB"/>
        </w:rPr>
        <w:t>sometimes needed within the time steps in the calculation), from the supporting material</w:t>
      </w:r>
      <w:r w:rsidRPr="00BA120D">
        <w:rPr>
          <w:rStyle w:val="FootnoteReference"/>
          <w:lang w:val="en-GB"/>
        </w:rPr>
        <w:footnoteReference w:id="1"/>
      </w:r>
      <w:r w:rsidRPr="00372FD6">
        <w:rPr>
          <w:lang w:val="en-GB"/>
        </w:rPr>
        <w:t xml:space="preserve"> to Henshaw and Evins (2023).</w:t>
      </w:r>
      <w:r>
        <w:rPr>
          <w:lang w:val="en-GB"/>
        </w:rPr>
        <w:t xml:space="preserve"> SA/V = surface area/volume ratio.</w:t>
      </w:r>
    </w:p>
    <w:tbl>
      <w:tblPr>
        <w:tblStyle w:val="TableGrid"/>
        <w:tblW w:w="0" w:type="auto"/>
        <w:tblLayout w:type="fixed"/>
        <w:tblCellMar>
          <w:left w:w="57" w:type="dxa"/>
          <w:right w:w="57" w:type="dxa"/>
        </w:tblCellMar>
        <w:tblLook w:val="04A0" w:firstRow="1" w:lastRow="0" w:firstColumn="1" w:lastColumn="0" w:noHBand="0" w:noVBand="1"/>
      </w:tblPr>
      <w:tblGrid>
        <w:gridCol w:w="562"/>
        <w:gridCol w:w="567"/>
        <w:gridCol w:w="851"/>
        <w:gridCol w:w="425"/>
        <w:gridCol w:w="1134"/>
        <w:gridCol w:w="982"/>
        <w:gridCol w:w="930"/>
        <w:gridCol w:w="923"/>
        <w:gridCol w:w="963"/>
        <w:gridCol w:w="930"/>
      </w:tblGrid>
      <w:tr w:rsidR="00AE09DC" w:rsidRPr="00715BEB" w14:paraId="4B960CDD" w14:textId="77777777" w:rsidTr="009C533A">
        <w:tc>
          <w:tcPr>
            <w:tcW w:w="562" w:type="dxa"/>
            <w:tcMar>
              <w:left w:w="57" w:type="dxa"/>
              <w:right w:w="57" w:type="dxa"/>
            </w:tcMar>
          </w:tcPr>
          <w:p w14:paraId="4316DA3B" w14:textId="77777777" w:rsidR="00AE09DC" w:rsidRPr="002C58C4" w:rsidRDefault="00AE09DC" w:rsidP="009C533A">
            <w:pPr>
              <w:pStyle w:val="Tabellhuvud"/>
              <w:keepNext/>
              <w:keepLines/>
              <w:rPr>
                <w:lang w:val="en-GB"/>
              </w:rPr>
            </w:pPr>
            <w:r w:rsidRPr="002C58C4">
              <w:rPr>
                <w:lang w:val="en-GB"/>
              </w:rPr>
              <w:t>Case</w:t>
            </w:r>
          </w:p>
        </w:tc>
        <w:tc>
          <w:tcPr>
            <w:tcW w:w="567" w:type="dxa"/>
            <w:tcMar>
              <w:left w:w="57" w:type="dxa"/>
              <w:right w:w="57" w:type="dxa"/>
            </w:tcMar>
          </w:tcPr>
          <w:p w14:paraId="5EBECF0A" w14:textId="77777777" w:rsidR="00AE09DC" w:rsidRPr="002C58C4" w:rsidRDefault="00AE09DC" w:rsidP="009C533A">
            <w:pPr>
              <w:pStyle w:val="Tabellhuvud"/>
              <w:keepNext/>
              <w:keepLines/>
              <w:rPr>
                <w:lang w:val="en-GB"/>
              </w:rPr>
            </w:pPr>
            <w:r w:rsidRPr="002C58C4">
              <w:rPr>
                <w:lang w:val="en-GB"/>
              </w:rPr>
              <w:t>Fuel type</w:t>
            </w:r>
          </w:p>
        </w:tc>
        <w:tc>
          <w:tcPr>
            <w:tcW w:w="851" w:type="dxa"/>
            <w:tcMar>
              <w:left w:w="57" w:type="dxa"/>
              <w:right w:w="57" w:type="dxa"/>
            </w:tcMar>
          </w:tcPr>
          <w:p w14:paraId="5919A905" w14:textId="77777777" w:rsidR="00AE09DC" w:rsidRPr="002C58C4" w:rsidRDefault="00AE09DC" w:rsidP="009C533A">
            <w:pPr>
              <w:pStyle w:val="Tabellhuvud"/>
              <w:keepNext/>
              <w:keepLines/>
              <w:rPr>
                <w:lang w:val="en-GB"/>
              </w:rPr>
            </w:pPr>
            <w:r w:rsidRPr="002C58C4">
              <w:rPr>
                <w:lang w:val="en-GB"/>
              </w:rPr>
              <w:t>Water</w:t>
            </w:r>
            <w:r>
              <w:rPr>
                <w:lang w:val="en-GB"/>
              </w:rPr>
              <w:br/>
            </w:r>
            <w:r w:rsidRPr="002C58C4">
              <w:rPr>
                <w:lang w:val="en-GB"/>
              </w:rPr>
              <w:t>(g)</w:t>
            </w:r>
          </w:p>
        </w:tc>
        <w:tc>
          <w:tcPr>
            <w:tcW w:w="425" w:type="dxa"/>
            <w:tcMar>
              <w:left w:w="57" w:type="dxa"/>
              <w:right w:w="57" w:type="dxa"/>
            </w:tcMar>
          </w:tcPr>
          <w:p w14:paraId="4875FE5B" w14:textId="77777777" w:rsidR="00AE09DC" w:rsidRPr="002C58C4" w:rsidRDefault="00AE09DC" w:rsidP="009C533A">
            <w:pPr>
              <w:pStyle w:val="Tabellhuvud"/>
              <w:keepNext/>
              <w:keepLines/>
              <w:rPr>
                <w:lang w:val="en-GB"/>
              </w:rPr>
            </w:pPr>
            <w:r w:rsidRPr="002C58C4">
              <w:rPr>
                <w:lang w:val="en-GB"/>
              </w:rPr>
              <w:t>Air</w:t>
            </w:r>
            <w:r>
              <w:rPr>
                <w:lang w:val="en-GB"/>
              </w:rPr>
              <w:br/>
            </w:r>
            <w:r w:rsidRPr="002C58C4">
              <w:rPr>
                <w:lang w:val="en-GB"/>
              </w:rPr>
              <w:t>(%)</w:t>
            </w:r>
          </w:p>
        </w:tc>
        <w:tc>
          <w:tcPr>
            <w:tcW w:w="1134" w:type="dxa"/>
            <w:tcMar>
              <w:left w:w="57" w:type="dxa"/>
              <w:right w:w="57" w:type="dxa"/>
            </w:tcMar>
          </w:tcPr>
          <w:p w14:paraId="71ABC538" w14:textId="77777777" w:rsidR="00AE09DC" w:rsidRPr="002C58C4" w:rsidRDefault="00AE09DC" w:rsidP="009C533A">
            <w:pPr>
              <w:pStyle w:val="Tabellhuvud"/>
              <w:keepNext/>
              <w:keepLines/>
              <w:rPr>
                <w:lang w:val="en-GB"/>
              </w:rPr>
            </w:pPr>
            <w:r w:rsidRPr="002C58C4">
              <w:rPr>
                <w:lang w:val="en-GB"/>
              </w:rPr>
              <w:t xml:space="preserve">Other </w:t>
            </w:r>
            <w:r>
              <w:rPr>
                <w:lang w:val="en-GB"/>
              </w:rPr>
              <w:t>p</w:t>
            </w:r>
            <w:r w:rsidRPr="002C58C4">
              <w:rPr>
                <w:lang w:val="en-GB"/>
              </w:rPr>
              <w:t>arameters changed</w:t>
            </w:r>
          </w:p>
        </w:tc>
        <w:tc>
          <w:tcPr>
            <w:tcW w:w="982" w:type="dxa"/>
            <w:tcMar>
              <w:left w:w="57" w:type="dxa"/>
              <w:right w:w="57" w:type="dxa"/>
            </w:tcMar>
          </w:tcPr>
          <w:p w14:paraId="65B9DF37" w14:textId="77777777" w:rsidR="00AE09DC" w:rsidRPr="002C58C4" w:rsidRDefault="00AE09DC" w:rsidP="009C533A">
            <w:pPr>
              <w:pStyle w:val="Tabellhuvud"/>
              <w:keepNext/>
              <w:keepLines/>
              <w:rPr>
                <w:lang w:val="en-GB"/>
              </w:rPr>
            </w:pPr>
            <w:r w:rsidRPr="002C58C4">
              <w:rPr>
                <w:lang w:val="en-GB"/>
              </w:rPr>
              <w:t xml:space="preserve">Time to consume </w:t>
            </w:r>
            <w:r>
              <w:rPr>
                <w:lang w:val="en-GB"/>
              </w:rPr>
              <w:t>H</w:t>
            </w:r>
            <w:r w:rsidRPr="00BD7A54">
              <w:rPr>
                <w:b w:val="0"/>
                <w:vertAlign w:val="subscript"/>
                <w:lang w:val="en-GB"/>
              </w:rPr>
              <w:t>2</w:t>
            </w:r>
            <w:r>
              <w:rPr>
                <w:lang w:val="en-GB"/>
              </w:rPr>
              <w:t>O</w:t>
            </w:r>
          </w:p>
        </w:tc>
        <w:tc>
          <w:tcPr>
            <w:tcW w:w="930" w:type="dxa"/>
            <w:tcMar>
              <w:left w:w="57" w:type="dxa"/>
              <w:right w:w="57" w:type="dxa"/>
            </w:tcMar>
          </w:tcPr>
          <w:p w14:paraId="26B53426" w14:textId="77777777" w:rsidR="00AE09DC" w:rsidRPr="000D30B9" w:rsidRDefault="00AE09DC" w:rsidP="009C533A">
            <w:pPr>
              <w:pStyle w:val="Tabellhuvud"/>
              <w:keepNext/>
              <w:keepLines/>
              <w:rPr>
                <w:lang w:val="en-GB"/>
              </w:rPr>
            </w:pPr>
            <w:r w:rsidRPr="002C58C4">
              <w:rPr>
                <w:lang w:val="en-GB"/>
              </w:rPr>
              <w:t xml:space="preserve">Time to consume </w:t>
            </w:r>
            <w:r>
              <w:rPr>
                <w:lang w:val="en-GB"/>
              </w:rPr>
              <w:t>O</w:t>
            </w:r>
            <w:r w:rsidRPr="00BD7A54">
              <w:rPr>
                <w:b w:val="0"/>
                <w:vertAlign w:val="subscript"/>
                <w:lang w:val="en-GB"/>
              </w:rPr>
              <w:t>2</w:t>
            </w:r>
          </w:p>
        </w:tc>
        <w:tc>
          <w:tcPr>
            <w:tcW w:w="923" w:type="dxa"/>
            <w:tcMar>
              <w:left w:w="57" w:type="dxa"/>
              <w:right w:w="57" w:type="dxa"/>
            </w:tcMar>
          </w:tcPr>
          <w:p w14:paraId="109E5041" w14:textId="77777777" w:rsidR="00AE09DC" w:rsidRPr="009C0CA4" w:rsidRDefault="00AE09DC" w:rsidP="009C533A">
            <w:pPr>
              <w:pStyle w:val="Tabellhuvud"/>
              <w:keepNext/>
              <w:keepLines/>
              <w:rPr>
                <w:lang w:val="en-GB"/>
              </w:rPr>
            </w:pPr>
            <w:r w:rsidRPr="002C58C4">
              <w:rPr>
                <w:lang w:val="en-GB"/>
              </w:rPr>
              <w:t xml:space="preserve">Time to consume </w:t>
            </w:r>
            <w:r>
              <w:rPr>
                <w:lang w:val="en-GB"/>
              </w:rPr>
              <w:t>H</w:t>
            </w:r>
            <w:r w:rsidRPr="00BD7A54">
              <w:rPr>
                <w:vertAlign w:val="subscript"/>
                <w:lang w:val="en-GB"/>
              </w:rPr>
              <w:t>2</w:t>
            </w:r>
            <w:r>
              <w:rPr>
                <w:lang w:val="en-GB"/>
              </w:rPr>
              <w:t>O</w:t>
            </w:r>
            <w:r w:rsidRPr="00BD7A54">
              <w:rPr>
                <w:vertAlign w:val="subscript"/>
                <w:lang w:val="en-GB"/>
              </w:rPr>
              <w:t>2</w:t>
            </w:r>
          </w:p>
        </w:tc>
        <w:tc>
          <w:tcPr>
            <w:tcW w:w="963" w:type="dxa"/>
            <w:tcMar>
              <w:left w:w="57" w:type="dxa"/>
              <w:right w:w="57" w:type="dxa"/>
            </w:tcMar>
          </w:tcPr>
          <w:p w14:paraId="247974CE" w14:textId="77777777" w:rsidR="00AE09DC" w:rsidRPr="002C58C4" w:rsidRDefault="00AE09DC" w:rsidP="009C533A">
            <w:pPr>
              <w:pStyle w:val="Tabellhuvud"/>
              <w:keepNext/>
              <w:keepLines/>
              <w:rPr>
                <w:lang w:val="en-GB"/>
              </w:rPr>
            </w:pPr>
            <w:r>
              <w:rPr>
                <w:lang w:val="en-GB"/>
              </w:rPr>
              <w:t>Time to consume HNO</w:t>
            </w:r>
            <w:r w:rsidRPr="00BD7A54">
              <w:rPr>
                <w:vertAlign w:val="subscript"/>
                <w:lang w:val="en-GB"/>
              </w:rPr>
              <w:t>3</w:t>
            </w:r>
          </w:p>
        </w:tc>
        <w:tc>
          <w:tcPr>
            <w:tcW w:w="930" w:type="dxa"/>
            <w:tcMar>
              <w:left w:w="57" w:type="dxa"/>
              <w:right w:w="57" w:type="dxa"/>
            </w:tcMar>
          </w:tcPr>
          <w:p w14:paraId="6282B63C" w14:textId="77777777" w:rsidR="00AE09DC" w:rsidRPr="002C58C4" w:rsidRDefault="00AE09DC" w:rsidP="009C533A">
            <w:pPr>
              <w:pStyle w:val="Tabellhuvud"/>
              <w:keepNext/>
              <w:keepLines/>
              <w:rPr>
                <w:lang w:val="en-GB"/>
              </w:rPr>
            </w:pPr>
            <w:r>
              <w:rPr>
                <w:lang w:val="en-GB"/>
              </w:rPr>
              <w:t>Time to consume HNO</w:t>
            </w:r>
            <w:r w:rsidRPr="00BD7A54">
              <w:rPr>
                <w:vertAlign w:val="subscript"/>
                <w:lang w:val="en-GB"/>
              </w:rPr>
              <w:t>2</w:t>
            </w:r>
          </w:p>
        </w:tc>
      </w:tr>
      <w:tr w:rsidR="00AE09DC" w:rsidRPr="002C58C4" w14:paraId="38B7FB6D" w14:textId="77777777" w:rsidTr="009C533A">
        <w:tc>
          <w:tcPr>
            <w:tcW w:w="562" w:type="dxa"/>
            <w:tcMar>
              <w:left w:w="57" w:type="dxa"/>
              <w:right w:w="57" w:type="dxa"/>
            </w:tcMar>
          </w:tcPr>
          <w:p w14:paraId="567857CB" w14:textId="77777777" w:rsidR="00AE09DC" w:rsidRDefault="00AE09DC" w:rsidP="009C533A">
            <w:pPr>
              <w:pStyle w:val="TabellText"/>
              <w:keepNext/>
              <w:keepLines/>
              <w:rPr>
                <w:lang w:val="en-GB"/>
              </w:rPr>
            </w:pPr>
            <w:r>
              <w:rPr>
                <w:lang w:val="en-GB"/>
              </w:rPr>
              <w:t>2c</w:t>
            </w:r>
          </w:p>
        </w:tc>
        <w:tc>
          <w:tcPr>
            <w:tcW w:w="567" w:type="dxa"/>
            <w:tcMar>
              <w:left w:w="57" w:type="dxa"/>
              <w:right w:w="57" w:type="dxa"/>
            </w:tcMar>
          </w:tcPr>
          <w:p w14:paraId="61CCFAF5" w14:textId="77777777" w:rsidR="00AE09DC" w:rsidRDefault="00AE09DC" w:rsidP="009C533A">
            <w:pPr>
              <w:pStyle w:val="TabellText"/>
              <w:keepNext/>
              <w:keepLines/>
              <w:rPr>
                <w:lang w:val="en-GB"/>
              </w:rPr>
            </w:pPr>
            <w:r>
              <w:rPr>
                <w:lang w:val="en-GB"/>
              </w:rPr>
              <w:t>BWR</w:t>
            </w:r>
          </w:p>
        </w:tc>
        <w:tc>
          <w:tcPr>
            <w:tcW w:w="851" w:type="dxa"/>
            <w:tcMar>
              <w:left w:w="57" w:type="dxa"/>
              <w:right w:w="57" w:type="dxa"/>
            </w:tcMar>
          </w:tcPr>
          <w:p w14:paraId="0FC47EA5" w14:textId="77777777" w:rsidR="00AE09DC" w:rsidRDefault="00AE09DC" w:rsidP="009C533A">
            <w:pPr>
              <w:pStyle w:val="TabellText"/>
              <w:keepNext/>
              <w:keepLines/>
              <w:rPr>
                <w:lang w:val="en-GB"/>
              </w:rPr>
            </w:pPr>
            <w:r>
              <w:rPr>
                <w:lang w:val="en-GB"/>
              </w:rPr>
              <w:t>600</w:t>
            </w:r>
          </w:p>
        </w:tc>
        <w:tc>
          <w:tcPr>
            <w:tcW w:w="425" w:type="dxa"/>
            <w:tcMar>
              <w:left w:w="57" w:type="dxa"/>
              <w:right w:w="57" w:type="dxa"/>
            </w:tcMar>
          </w:tcPr>
          <w:p w14:paraId="003B3A2A" w14:textId="77777777" w:rsidR="00AE09DC" w:rsidRPr="002C58C4" w:rsidRDefault="00AE09DC" w:rsidP="009C533A">
            <w:pPr>
              <w:pStyle w:val="TabellText"/>
              <w:keepNext/>
              <w:keepLines/>
              <w:rPr>
                <w:lang w:val="en-GB"/>
              </w:rPr>
            </w:pPr>
            <w:r w:rsidRPr="002C58C4">
              <w:rPr>
                <w:lang w:val="en-GB"/>
              </w:rPr>
              <w:t>10</w:t>
            </w:r>
          </w:p>
        </w:tc>
        <w:tc>
          <w:tcPr>
            <w:tcW w:w="1134" w:type="dxa"/>
            <w:tcMar>
              <w:left w:w="57" w:type="dxa"/>
              <w:right w:w="57" w:type="dxa"/>
            </w:tcMar>
          </w:tcPr>
          <w:p w14:paraId="7B3315E6" w14:textId="77777777" w:rsidR="00AE09DC" w:rsidRPr="002C58C4" w:rsidRDefault="00AE09DC" w:rsidP="009C533A">
            <w:pPr>
              <w:pStyle w:val="TabellText"/>
              <w:keepNext/>
              <w:keepLines/>
              <w:rPr>
                <w:lang w:val="en-GB"/>
              </w:rPr>
            </w:pPr>
            <w:r w:rsidRPr="002C58C4">
              <w:rPr>
                <w:lang w:val="en-GB"/>
              </w:rPr>
              <w:t>low SA</w:t>
            </w:r>
            <w:r>
              <w:rPr>
                <w:lang w:val="en-GB"/>
              </w:rPr>
              <w:t>/V</w:t>
            </w:r>
            <w:r w:rsidRPr="002C58C4">
              <w:rPr>
                <w:lang w:val="en-GB"/>
              </w:rPr>
              <w:t>; low corr</w:t>
            </w:r>
            <w:r>
              <w:rPr>
                <w:lang w:val="en-GB"/>
              </w:rPr>
              <w:t>.</w:t>
            </w:r>
            <w:r w:rsidRPr="002C58C4">
              <w:rPr>
                <w:lang w:val="en-GB"/>
              </w:rPr>
              <w:t xml:space="preserve"> rate </w:t>
            </w:r>
            <w:r>
              <w:rPr>
                <w:lang w:val="en-GB"/>
              </w:rPr>
              <w:t>for</w:t>
            </w:r>
            <w:r w:rsidRPr="002C58C4">
              <w:rPr>
                <w:lang w:val="en-GB"/>
              </w:rPr>
              <w:t xml:space="preserve"> RH&lt;60%</w:t>
            </w:r>
          </w:p>
        </w:tc>
        <w:tc>
          <w:tcPr>
            <w:tcW w:w="982" w:type="dxa"/>
            <w:tcMar>
              <w:left w:w="57" w:type="dxa"/>
              <w:right w:w="57" w:type="dxa"/>
            </w:tcMar>
          </w:tcPr>
          <w:p w14:paraId="71DC250B" w14:textId="77777777" w:rsidR="00AE09DC" w:rsidRDefault="00AE09DC" w:rsidP="009C533A">
            <w:pPr>
              <w:pStyle w:val="TabellText"/>
              <w:keepNext/>
              <w:keepLines/>
              <w:rPr>
                <w:lang w:val="en-GB"/>
              </w:rPr>
            </w:pPr>
            <w:r>
              <w:rPr>
                <w:lang w:val="en-GB"/>
              </w:rPr>
              <w:t>8.8 y</w:t>
            </w:r>
          </w:p>
        </w:tc>
        <w:tc>
          <w:tcPr>
            <w:tcW w:w="930" w:type="dxa"/>
            <w:shd w:val="clear" w:color="auto" w:fill="auto"/>
            <w:tcMar>
              <w:left w:w="57" w:type="dxa"/>
              <w:right w:w="57" w:type="dxa"/>
            </w:tcMar>
          </w:tcPr>
          <w:p w14:paraId="25861567" w14:textId="77777777" w:rsidR="00AE09DC" w:rsidRPr="00390F58" w:rsidRDefault="00AE09DC" w:rsidP="009C533A">
            <w:pPr>
              <w:pStyle w:val="TabellText"/>
              <w:keepNext/>
              <w:keepLines/>
              <w:rPr>
                <w:lang w:val="en-GB"/>
              </w:rPr>
            </w:pPr>
            <w:r>
              <w:rPr>
                <w:lang w:val="en-GB"/>
              </w:rPr>
              <w:t>8 h</w:t>
            </w:r>
          </w:p>
        </w:tc>
        <w:tc>
          <w:tcPr>
            <w:tcW w:w="923" w:type="dxa"/>
            <w:shd w:val="clear" w:color="auto" w:fill="auto"/>
            <w:tcMar>
              <w:left w:w="57" w:type="dxa"/>
              <w:right w:w="57" w:type="dxa"/>
            </w:tcMar>
          </w:tcPr>
          <w:p w14:paraId="23EFD461" w14:textId="77777777" w:rsidR="00AE09DC" w:rsidRPr="00390F58" w:rsidRDefault="00AE09DC" w:rsidP="009C533A">
            <w:pPr>
              <w:pStyle w:val="TabellText"/>
              <w:keepNext/>
              <w:keepLines/>
              <w:rPr>
                <w:lang w:val="en-GB"/>
              </w:rPr>
            </w:pPr>
            <w:r w:rsidRPr="00390F58">
              <w:rPr>
                <w:lang w:val="en-GB"/>
              </w:rPr>
              <w:t>&lt; 15</w:t>
            </w:r>
            <w:r>
              <w:rPr>
                <w:lang w:val="en-GB"/>
              </w:rPr>
              <w:t xml:space="preserve"> h</w:t>
            </w:r>
          </w:p>
        </w:tc>
        <w:tc>
          <w:tcPr>
            <w:tcW w:w="963" w:type="dxa"/>
            <w:tcMar>
              <w:left w:w="57" w:type="dxa"/>
              <w:right w:w="57" w:type="dxa"/>
            </w:tcMar>
          </w:tcPr>
          <w:p w14:paraId="42B35D69" w14:textId="77777777" w:rsidR="00AE09DC" w:rsidRDefault="00AE09DC" w:rsidP="009C533A">
            <w:pPr>
              <w:pStyle w:val="TabellText"/>
              <w:keepNext/>
              <w:keepLines/>
              <w:rPr>
                <w:lang w:val="en-GB"/>
              </w:rPr>
            </w:pPr>
            <w:r>
              <w:rPr>
                <w:lang w:val="en-GB"/>
              </w:rPr>
              <w:t>-</w:t>
            </w:r>
          </w:p>
          <w:p w14:paraId="76136C9E" w14:textId="77777777" w:rsidR="00AE09DC" w:rsidRPr="00390F58" w:rsidRDefault="00AE09DC" w:rsidP="009C533A">
            <w:pPr>
              <w:pStyle w:val="TabellText"/>
              <w:keepNext/>
              <w:keepLines/>
              <w:rPr>
                <w:lang w:val="en-GB"/>
              </w:rPr>
            </w:pPr>
            <w:r>
              <w:rPr>
                <w:lang w:val="en-GB"/>
              </w:rPr>
              <w:t>(&lt;8×10</w:t>
            </w:r>
            <w:r w:rsidRPr="00F96A26">
              <w:rPr>
                <w:vertAlign w:val="superscript"/>
                <w:lang w:val="en-GB"/>
              </w:rPr>
              <w:t>−6</w:t>
            </w:r>
            <w:r>
              <w:rPr>
                <w:lang w:val="en-GB"/>
              </w:rPr>
              <w:t xml:space="preserve"> mol)</w:t>
            </w:r>
          </w:p>
        </w:tc>
        <w:tc>
          <w:tcPr>
            <w:tcW w:w="930" w:type="dxa"/>
            <w:tcMar>
              <w:left w:w="57" w:type="dxa"/>
              <w:right w:w="57" w:type="dxa"/>
            </w:tcMar>
          </w:tcPr>
          <w:p w14:paraId="623AE3AE" w14:textId="77777777" w:rsidR="00AE09DC" w:rsidRDefault="00AE09DC" w:rsidP="009C533A">
            <w:pPr>
              <w:pStyle w:val="TabellText"/>
              <w:keepNext/>
              <w:keepLines/>
              <w:rPr>
                <w:lang w:val="en-GB"/>
              </w:rPr>
            </w:pPr>
            <w:r>
              <w:rPr>
                <w:lang w:val="en-GB"/>
              </w:rPr>
              <w:t>-</w:t>
            </w:r>
          </w:p>
          <w:p w14:paraId="083D74D6" w14:textId="77777777" w:rsidR="00AE09DC" w:rsidRPr="00390F58" w:rsidRDefault="00AE09DC" w:rsidP="009C533A">
            <w:pPr>
              <w:pStyle w:val="TabellText"/>
              <w:keepNext/>
              <w:keepLines/>
              <w:rPr>
                <w:lang w:val="en-GB"/>
              </w:rPr>
            </w:pPr>
            <w:r>
              <w:rPr>
                <w:lang w:val="en-GB"/>
              </w:rPr>
              <w:t>(&lt;5×10</w:t>
            </w:r>
            <w:r w:rsidRPr="00966044">
              <w:rPr>
                <w:vertAlign w:val="superscript"/>
                <w:lang w:val="en-GB"/>
              </w:rPr>
              <w:t>−6</w:t>
            </w:r>
            <w:r>
              <w:rPr>
                <w:lang w:val="en-GB"/>
              </w:rPr>
              <w:t xml:space="preserve"> mol)</w:t>
            </w:r>
          </w:p>
        </w:tc>
      </w:tr>
      <w:tr w:rsidR="00AE09DC" w14:paraId="441BCD77" w14:textId="77777777" w:rsidTr="009C533A">
        <w:tc>
          <w:tcPr>
            <w:tcW w:w="562" w:type="dxa"/>
            <w:tcMar>
              <w:left w:w="57" w:type="dxa"/>
              <w:right w:w="57" w:type="dxa"/>
            </w:tcMar>
          </w:tcPr>
          <w:p w14:paraId="05355B98" w14:textId="77777777" w:rsidR="00AE09DC" w:rsidRDefault="00AE09DC" w:rsidP="009C533A">
            <w:pPr>
              <w:pStyle w:val="TabellText"/>
              <w:keepNext/>
              <w:keepLines/>
              <w:rPr>
                <w:lang w:val="en-GB"/>
              </w:rPr>
            </w:pPr>
            <w:r>
              <w:rPr>
                <w:lang w:val="en-GB"/>
              </w:rPr>
              <w:t>10a</w:t>
            </w:r>
          </w:p>
        </w:tc>
        <w:tc>
          <w:tcPr>
            <w:tcW w:w="567" w:type="dxa"/>
            <w:tcMar>
              <w:left w:w="57" w:type="dxa"/>
              <w:right w:w="57" w:type="dxa"/>
            </w:tcMar>
          </w:tcPr>
          <w:p w14:paraId="6B078545" w14:textId="77777777" w:rsidR="00AE09DC" w:rsidRDefault="00AE09DC" w:rsidP="009C533A">
            <w:pPr>
              <w:pStyle w:val="TabellText"/>
              <w:keepNext/>
              <w:keepLines/>
              <w:rPr>
                <w:lang w:val="en-GB"/>
              </w:rPr>
            </w:pPr>
            <w:r>
              <w:rPr>
                <w:lang w:val="en-GB"/>
              </w:rPr>
              <w:t>BWR</w:t>
            </w:r>
          </w:p>
        </w:tc>
        <w:tc>
          <w:tcPr>
            <w:tcW w:w="851" w:type="dxa"/>
            <w:tcMar>
              <w:left w:w="57" w:type="dxa"/>
              <w:right w:w="57" w:type="dxa"/>
            </w:tcMar>
          </w:tcPr>
          <w:p w14:paraId="1A90AAF8" w14:textId="77777777" w:rsidR="00AE09DC" w:rsidRPr="002C58C4" w:rsidRDefault="00AE09DC" w:rsidP="009C533A">
            <w:pPr>
              <w:pStyle w:val="TabellText"/>
              <w:keepNext/>
              <w:keepLines/>
              <w:rPr>
                <w:lang w:val="en-GB"/>
              </w:rPr>
            </w:pPr>
            <w:r w:rsidRPr="002C58C4">
              <w:rPr>
                <w:lang w:val="en-GB"/>
              </w:rPr>
              <w:t xml:space="preserve">600, </w:t>
            </w:r>
            <w:r>
              <w:rPr>
                <w:lang w:val="en-GB"/>
              </w:rPr>
              <w:t>re-leased</w:t>
            </w:r>
            <w:r w:rsidRPr="002C58C4">
              <w:rPr>
                <w:lang w:val="en-GB"/>
              </w:rPr>
              <w:t xml:space="preserve"> </w:t>
            </w:r>
            <w:r>
              <w:rPr>
                <w:lang w:val="en-GB"/>
              </w:rPr>
              <w:t xml:space="preserve">at </w:t>
            </w:r>
            <w:r w:rsidRPr="002C58C4">
              <w:rPr>
                <w:lang w:val="en-GB"/>
              </w:rPr>
              <w:t>1.8 g/d</w:t>
            </w:r>
          </w:p>
        </w:tc>
        <w:tc>
          <w:tcPr>
            <w:tcW w:w="425" w:type="dxa"/>
            <w:tcMar>
              <w:left w:w="57" w:type="dxa"/>
              <w:right w:w="57" w:type="dxa"/>
            </w:tcMar>
          </w:tcPr>
          <w:p w14:paraId="3AFBAC28" w14:textId="77777777" w:rsidR="00AE09DC" w:rsidRPr="002C58C4" w:rsidRDefault="00AE09DC" w:rsidP="009C533A">
            <w:pPr>
              <w:pStyle w:val="TabellText"/>
              <w:keepNext/>
              <w:keepLines/>
              <w:rPr>
                <w:lang w:val="en-GB"/>
              </w:rPr>
            </w:pPr>
            <w:r w:rsidRPr="002C58C4">
              <w:rPr>
                <w:lang w:val="en-GB"/>
              </w:rPr>
              <w:t>5</w:t>
            </w:r>
          </w:p>
        </w:tc>
        <w:tc>
          <w:tcPr>
            <w:tcW w:w="1134" w:type="dxa"/>
            <w:tcMar>
              <w:left w:w="57" w:type="dxa"/>
              <w:right w:w="57" w:type="dxa"/>
            </w:tcMar>
          </w:tcPr>
          <w:p w14:paraId="64085FFB" w14:textId="77777777" w:rsidR="00AE09DC" w:rsidRPr="002C58C4" w:rsidRDefault="00AE09DC" w:rsidP="009C533A">
            <w:pPr>
              <w:pStyle w:val="TabellText"/>
              <w:keepNext/>
              <w:keepLines/>
              <w:rPr>
                <w:lang w:val="en-GB"/>
              </w:rPr>
            </w:pPr>
            <w:r w:rsidRPr="002C58C4">
              <w:rPr>
                <w:lang w:val="en-GB"/>
              </w:rPr>
              <w:t xml:space="preserve">no corrosion </w:t>
            </w:r>
            <w:r>
              <w:rPr>
                <w:lang w:val="en-GB"/>
              </w:rPr>
              <w:t>for</w:t>
            </w:r>
            <w:r w:rsidRPr="002C58C4">
              <w:rPr>
                <w:lang w:val="en-GB"/>
              </w:rPr>
              <w:t xml:space="preserve"> RH&lt;60%</w:t>
            </w:r>
          </w:p>
        </w:tc>
        <w:tc>
          <w:tcPr>
            <w:tcW w:w="982" w:type="dxa"/>
            <w:tcMar>
              <w:left w:w="57" w:type="dxa"/>
              <w:right w:w="57" w:type="dxa"/>
            </w:tcMar>
          </w:tcPr>
          <w:p w14:paraId="30571E24" w14:textId="77777777" w:rsidR="00AE09DC" w:rsidRDefault="00AE09DC" w:rsidP="009C533A">
            <w:pPr>
              <w:pStyle w:val="TabellText"/>
              <w:keepNext/>
              <w:keepLines/>
              <w:rPr>
                <w:lang w:val="en-GB"/>
              </w:rPr>
            </w:pPr>
            <w:r>
              <w:rPr>
                <w:lang w:val="en-GB"/>
              </w:rPr>
              <w:t>&gt; 500 y</w:t>
            </w:r>
          </w:p>
        </w:tc>
        <w:tc>
          <w:tcPr>
            <w:tcW w:w="930" w:type="dxa"/>
            <w:shd w:val="clear" w:color="auto" w:fill="auto"/>
            <w:tcMar>
              <w:left w:w="57" w:type="dxa"/>
              <w:right w:w="57" w:type="dxa"/>
            </w:tcMar>
          </w:tcPr>
          <w:p w14:paraId="192C0B85" w14:textId="77777777" w:rsidR="00AE09DC" w:rsidRPr="00390F58" w:rsidRDefault="00AE09DC" w:rsidP="009C533A">
            <w:pPr>
              <w:pStyle w:val="TabellText"/>
              <w:keepNext/>
              <w:keepLines/>
              <w:rPr>
                <w:lang w:val="en-GB"/>
              </w:rPr>
            </w:pPr>
            <w:r w:rsidRPr="00390F58">
              <w:rPr>
                <w:lang w:val="en-GB"/>
              </w:rPr>
              <w:t>0.9 y</w:t>
            </w:r>
          </w:p>
        </w:tc>
        <w:tc>
          <w:tcPr>
            <w:tcW w:w="923" w:type="dxa"/>
            <w:shd w:val="clear" w:color="auto" w:fill="auto"/>
            <w:tcMar>
              <w:left w:w="57" w:type="dxa"/>
              <w:right w:w="57" w:type="dxa"/>
            </w:tcMar>
          </w:tcPr>
          <w:p w14:paraId="49C2A8E2" w14:textId="77777777" w:rsidR="00AE09DC" w:rsidRPr="00390F58" w:rsidRDefault="00AE09DC" w:rsidP="009C533A">
            <w:pPr>
              <w:pStyle w:val="TabellText"/>
              <w:keepNext/>
              <w:keepLines/>
              <w:rPr>
                <w:lang w:val="en-GB"/>
              </w:rPr>
            </w:pPr>
            <w:r w:rsidRPr="00390F58">
              <w:rPr>
                <w:lang w:val="en-GB"/>
              </w:rPr>
              <w:t>1.1 y</w:t>
            </w:r>
          </w:p>
        </w:tc>
        <w:tc>
          <w:tcPr>
            <w:tcW w:w="963" w:type="dxa"/>
            <w:tcMar>
              <w:left w:w="57" w:type="dxa"/>
              <w:right w:w="57" w:type="dxa"/>
            </w:tcMar>
          </w:tcPr>
          <w:p w14:paraId="4BD5CF73" w14:textId="77777777" w:rsidR="00AE09DC" w:rsidRPr="00390F58" w:rsidRDefault="00AE09DC" w:rsidP="009C533A">
            <w:pPr>
              <w:pStyle w:val="TabellText"/>
              <w:keepNext/>
              <w:keepLines/>
              <w:rPr>
                <w:lang w:val="en-GB"/>
              </w:rPr>
            </w:pPr>
            <w:r>
              <w:rPr>
                <w:lang w:val="en-GB"/>
              </w:rPr>
              <w:t>1.0 y</w:t>
            </w:r>
          </w:p>
        </w:tc>
        <w:tc>
          <w:tcPr>
            <w:tcW w:w="930" w:type="dxa"/>
            <w:tcMar>
              <w:left w:w="57" w:type="dxa"/>
              <w:right w:w="57" w:type="dxa"/>
            </w:tcMar>
          </w:tcPr>
          <w:p w14:paraId="64845773" w14:textId="77777777" w:rsidR="00AE09DC" w:rsidRPr="00390F58" w:rsidRDefault="00AE09DC" w:rsidP="009C533A">
            <w:pPr>
              <w:pStyle w:val="TabellText"/>
              <w:keepNext/>
              <w:keepLines/>
              <w:rPr>
                <w:lang w:val="en-GB"/>
              </w:rPr>
            </w:pPr>
            <w:r>
              <w:rPr>
                <w:lang w:val="en-GB"/>
              </w:rPr>
              <w:t>1.6 y</w:t>
            </w:r>
          </w:p>
        </w:tc>
      </w:tr>
      <w:tr w:rsidR="00AE09DC" w14:paraId="116A37DB" w14:textId="77777777" w:rsidTr="009C533A">
        <w:tc>
          <w:tcPr>
            <w:tcW w:w="562" w:type="dxa"/>
            <w:tcMar>
              <w:left w:w="57" w:type="dxa"/>
              <w:right w:w="57" w:type="dxa"/>
            </w:tcMar>
          </w:tcPr>
          <w:p w14:paraId="79A61D47" w14:textId="77777777" w:rsidR="00AE09DC" w:rsidRDefault="00AE09DC" w:rsidP="009C533A">
            <w:pPr>
              <w:pStyle w:val="TabellText"/>
              <w:keepNext/>
              <w:keepLines/>
              <w:rPr>
                <w:lang w:val="en-GB"/>
              </w:rPr>
            </w:pPr>
            <w:r>
              <w:rPr>
                <w:lang w:val="en-GB"/>
              </w:rPr>
              <w:t>11a</w:t>
            </w:r>
          </w:p>
        </w:tc>
        <w:tc>
          <w:tcPr>
            <w:tcW w:w="567" w:type="dxa"/>
            <w:tcMar>
              <w:left w:w="57" w:type="dxa"/>
              <w:right w:w="57" w:type="dxa"/>
            </w:tcMar>
          </w:tcPr>
          <w:p w14:paraId="74BE1ED5" w14:textId="77777777" w:rsidR="00AE09DC" w:rsidRDefault="00AE09DC" w:rsidP="009C533A">
            <w:pPr>
              <w:pStyle w:val="TabellText"/>
              <w:keepNext/>
              <w:keepLines/>
              <w:rPr>
                <w:lang w:val="en-GB"/>
              </w:rPr>
            </w:pPr>
            <w:r>
              <w:rPr>
                <w:lang w:val="en-GB"/>
              </w:rPr>
              <w:t>BWR</w:t>
            </w:r>
          </w:p>
        </w:tc>
        <w:tc>
          <w:tcPr>
            <w:tcW w:w="851" w:type="dxa"/>
            <w:tcMar>
              <w:left w:w="57" w:type="dxa"/>
              <w:right w:w="57" w:type="dxa"/>
            </w:tcMar>
          </w:tcPr>
          <w:p w14:paraId="3CB1BCE7" w14:textId="77777777" w:rsidR="00AE09DC" w:rsidRPr="002C58C4" w:rsidRDefault="00AE09DC" w:rsidP="009C533A">
            <w:pPr>
              <w:pStyle w:val="TabellText"/>
              <w:keepNext/>
              <w:keepLines/>
              <w:rPr>
                <w:lang w:val="en-GB"/>
              </w:rPr>
            </w:pPr>
            <w:r w:rsidRPr="002C58C4">
              <w:rPr>
                <w:lang w:val="en-GB"/>
              </w:rPr>
              <w:t xml:space="preserve">30, </w:t>
            </w:r>
            <w:r>
              <w:rPr>
                <w:lang w:val="en-GB"/>
              </w:rPr>
              <w:t>re-leased</w:t>
            </w:r>
            <w:r w:rsidRPr="002C58C4">
              <w:rPr>
                <w:lang w:val="en-GB"/>
              </w:rPr>
              <w:t xml:space="preserve"> </w:t>
            </w:r>
            <w:r>
              <w:rPr>
                <w:lang w:val="en-GB"/>
              </w:rPr>
              <w:t xml:space="preserve">at </w:t>
            </w:r>
            <w:r w:rsidRPr="002C58C4">
              <w:rPr>
                <w:lang w:val="en-GB"/>
              </w:rPr>
              <w:t>1.8</w:t>
            </w:r>
            <w:r>
              <w:rPr>
                <w:lang w:val="en-GB"/>
              </w:rPr>
              <w:t xml:space="preserve"> </w:t>
            </w:r>
            <w:r w:rsidRPr="002C58C4">
              <w:rPr>
                <w:lang w:val="en-GB"/>
              </w:rPr>
              <w:t>g/d</w:t>
            </w:r>
          </w:p>
        </w:tc>
        <w:tc>
          <w:tcPr>
            <w:tcW w:w="425" w:type="dxa"/>
            <w:tcMar>
              <w:left w:w="57" w:type="dxa"/>
              <w:right w:w="57" w:type="dxa"/>
            </w:tcMar>
          </w:tcPr>
          <w:p w14:paraId="09A8B693" w14:textId="77777777" w:rsidR="00AE09DC" w:rsidRPr="002C58C4" w:rsidRDefault="00AE09DC" w:rsidP="009C533A">
            <w:pPr>
              <w:pStyle w:val="TabellText"/>
              <w:keepNext/>
              <w:keepLines/>
              <w:rPr>
                <w:lang w:val="en-GB"/>
              </w:rPr>
            </w:pPr>
            <w:r w:rsidRPr="002C58C4">
              <w:rPr>
                <w:lang w:val="en-GB"/>
              </w:rPr>
              <w:t>5</w:t>
            </w:r>
          </w:p>
        </w:tc>
        <w:tc>
          <w:tcPr>
            <w:tcW w:w="1134" w:type="dxa"/>
            <w:tcMar>
              <w:left w:w="57" w:type="dxa"/>
              <w:right w:w="57" w:type="dxa"/>
            </w:tcMar>
          </w:tcPr>
          <w:p w14:paraId="2870D1E9" w14:textId="77777777" w:rsidR="00AE09DC" w:rsidRPr="002C58C4" w:rsidRDefault="00AE09DC" w:rsidP="009C533A">
            <w:pPr>
              <w:pStyle w:val="TabellText"/>
              <w:keepNext/>
              <w:keepLines/>
              <w:rPr>
                <w:lang w:val="en-GB"/>
              </w:rPr>
            </w:pPr>
            <w:r w:rsidRPr="002C58C4">
              <w:rPr>
                <w:lang w:val="en-GB"/>
              </w:rPr>
              <w:t xml:space="preserve">no corrosion </w:t>
            </w:r>
            <w:r>
              <w:rPr>
                <w:lang w:val="en-GB"/>
              </w:rPr>
              <w:t>for</w:t>
            </w:r>
            <w:r w:rsidRPr="002C58C4">
              <w:rPr>
                <w:lang w:val="en-GB"/>
              </w:rPr>
              <w:t xml:space="preserve"> RH&lt;60%</w:t>
            </w:r>
          </w:p>
        </w:tc>
        <w:tc>
          <w:tcPr>
            <w:tcW w:w="982" w:type="dxa"/>
            <w:tcMar>
              <w:left w:w="57" w:type="dxa"/>
              <w:right w:w="57" w:type="dxa"/>
            </w:tcMar>
          </w:tcPr>
          <w:p w14:paraId="0B31AD71" w14:textId="77777777" w:rsidR="00AE09DC" w:rsidRDefault="00AE09DC" w:rsidP="009C533A">
            <w:pPr>
              <w:pStyle w:val="TabellText"/>
              <w:keepNext/>
              <w:keepLines/>
              <w:rPr>
                <w:lang w:val="en-GB"/>
              </w:rPr>
            </w:pPr>
            <w:r>
              <w:rPr>
                <w:lang w:val="en-GB"/>
              </w:rPr>
              <w:t>&gt; 500 y</w:t>
            </w:r>
          </w:p>
        </w:tc>
        <w:tc>
          <w:tcPr>
            <w:tcW w:w="930" w:type="dxa"/>
            <w:shd w:val="clear" w:color="auto" w:fill="auto"/>
            <w:tcMar>
              <w:left w:w="57" w:type="dxa"/>
              <w:right w:w="57" w:type="dxa"/>
            </w:tcMar>
          </w:tcPr>
          <w:p w14:paraId="0BD77AB5" w14:textId="77777777" w:rsidR="00AE09DC" w:rsidRPr="00390F58" w:rsidRDefault="00AE09DC" w:rsidP="009C533A">
            <w:pPr>
              <w:pStyle w:val="TabellText"/>
              <w:keepNext/>
              <w:keepLines/>
              <w:rPr>
                <w:lang w:val="en-GB"/>
              </w:rPr>
            </w:pPr>
            <w:r w:rsidRPr="00390F58">
              <w:rPr>
                <w:lang w:val="en-GB"/>
              </w:rPr>
              <w:t>6.3 y</w:t>
            </w:r>
          </w:p>
        </w:tc>
        <w:tc>
          <w:tcPr>
            <w:tcW w:w="923" w:type="dxa"/>
            <w:shd w:val="clear" w:color="auto" w:fill="auto"/>
            <w:tcMar>
              <w:left w:w="57" w:type="dxa"/>
              <w:right w:w="57" w:type="dxa"/>
            </w:tcMar>
          </w:tcPr>
          <w:p w14:paraId="648B1D23" w14:textId="77777777" w:rsidR="00AE09DC" w:rsidRPr="00390F58" w:rsidRDefault="00AE09DC" w:rsidP="009C533A">
            <w:pPr>
              <w:pStyle w:val="TabellText"/>
              <w:keepNext/>
              <w:keepLines/>
              <w:rPr>
                <w:lang w:val="en-GB"/>
              </w:rPr>
            </w:pPr>
            <w:r w:rsidRPr="00390F58">
              <w:rPr>
                <w:lang w:val="en-GB"/>
              </w:rPr>
              <w:t>3.5 y</w:t>
            </w:r>
          </w:p>
        </w:tc>
        <w:tc>
          <w:tcPr>
            <w:tcW w:w="963" w:type="dxa"/>
            <w:tcMar>
              <w:left w:w="57" w:type="dxa"/>
              <w:right w:w="57" w:type="dxa"/>
            </w:tcMar>
          </w:tcPr>
          <w:p w14:paraId="47E9A813" w14:textId="77777777" w:rsidR="00AE09DC" w:rsidRPr="00390F58" w:rsidRDefault="00AE09DC" w:rsidP="009C533A">
            <w:pPr>
              <w:pStyle w:val="TabellText"/>
              <w:keepNext/>
              <w:keepLines/>
              <w:rPr>
                <w:lang w:val="en-GB"/>
              </w:rPr>
            </w:pPr>
            <w:r>
              <w:rPr>
                <w:lang w:val="en-GB"/>
              </w:rPr>
              <w:t>23 y</w:t>
            </w:r>
          </w:p>
        </w:tc>
        <w:tc>
          <w:tcPr>
            <w:tcW w:w="930" w:type="dxa"/>
            <w:tcMar>
              <w:left w:w="57" w:type="dxa"/>
              <w:right w:w="57" w:type="dxa"/>
            </w:tcMar>
          </w:tcPr>
          <w:p w14:paraId="69E1AB01" w14:textId="77777777" w:rsidR="00AE09DC" w:rsidRPr="00390F58" w:rsidRDefault="00AE09DC" w:rsidP="009C533A">
            <w:pPr>
              <w:pStyle w:val="TabellText"/>
              <w:keepNext/>
              <w:keepLines/>
              <w:rPr>
                <w:lang w:val="en-GB"/>
              </w:rPr>
            </w:pPr>
            <w:r>
              <w:rPr>
                <w:lang w:val="en-GB"/>
              </w:rPr>
              <w:t>2.5 y</w:t>
            </w:r>
          </w:p>
        </w:tc>
      </w:tr>
      <w:tr w:rsidR="00AE09DC" w:rsidRPr="002C58C4" w14:paraId="73EA6EDE" w14:textId="77777777" w:rsidTr="009C533A">
        <w:tc>
          <w:tcPr>
            <w:tcW w:w="562" w:type="dxa"/>
            <w:tcMar>
              <w:left w:w="57" w:type="dxa"/>
              <w:right w:w="57" w:type="dxa"/>
            </w:tcMar>
          </w:tcPr>
          <w:p w14:paraId="32ED9504" w14:textId="77777777" w:rsidR="00AE09DC" w:rsidRDefault="00AE09DC" w:rsidP="009C533A">
            <w:pPr>
              <w:pStyle w:val="TabellText"/>
              <w:keepNext/>
              <w:keepLines/>
              <w:rPr>
                <w:lang w:val="en-GB"/>
              </w:rPr>
            </w:pPr>
            <w:r>
              <w:rPr>
                <w:lang w:val="en-GB"/>
              </w:rPr>
              <w:t>13c</w:t>
            </w:r>
          </w:p>
        </w:tc>
        <w:tc>
          <w:tcPr>
            <w:tcW w:w="567" w:type="dxa"/>
            <w:tcMar>
              <w:left w:w="57" w:type="dxa"/>
              <w:right w:w="57" w:type="dxa"/>
            </w:tcMar>
          </w:tcPr>
          <w:p w14:paraId="5F7A86BB" w14:textId="77777777" w:rsidR="00AE09DC" w:rsidRDefault="00AE09DC" w:rsidP="009C533A">
            <w:pPr>
              <w:pStyle w:val="TabellText"/>
              <w:keepNext/>
              <w:keepLines/>
              <w:rPr>
                <w:lang w:val="en-GB"/>
              </w:rPr>
            </w:pPr>
            <w:r>
              <w:rPr>
                <w:lang w:val="en-GB"/>
              </w:rPr>
              <w:t>PWR</w:t>
            </w:r>
          </w:p>
        </w:tc>
        <w:tc>
          <w:tcPr>
            <w:tcW w:w="851" w:type="dxa"/>
            <w:tcMar>
              <w:left w:w="57" w:type="dxa"/>
              <w:right w:w="57" w:type="dxa"/>
            </w:tcMar>
          </w:tcPr>
          <w:p w14:paraId="7A8F8A53" w14:textId="77777777" w:rsidR="00AE09DC" w:rsidRPr="002C58C4" w:rsidRDefault="00AE09DC" w:rsidP="009C533A">
            <w:pPr>
              <w:pStyle w:val="TabellText"/>
              <w:keepNext/>
              <w:keepLines/>
              <w:rPr>
                <w:lang w:val="en-GB"/>
              </w:rPr>
            </w:pPr>
            <w:r w:rsidRPr="002C58C4">
              <w:rPr>
                <w:lang w:val="en-GB"/>
              </w:rPr>
              <w:t>600</w:t>
            </w:r>
          </w:p>
        </w:tc>
        <w:tc>
          <w:tcPr>
            <w:tcW w:w="425" w:type="dxa"/>
            <w:tcMar>
              <w:left w:w="57" w:type="dxa"/>
              <w:right w:w="57" w:type="dxa"/>
            </w:tcMar>
          </w:tcPr>
          <w:p w14:paraId="6FBA7C8C" w14:textId="77777777" w:rsidR="00AE09DC" w:rsidRPr="002C58C4" w:rsidRDefault="00AE09DC" w:rsidP="009C533A">
            <w:pPr>
              <w:pStyle w:val="TabellText"/>
              <w:keepNext/>
              <w:keepLines/>
              <w:rPr>
                <w:lang w:val="en-GB"/>
              </w:rPr>
            </w:pPr>
            <w:r w:rsidRPr="002C58C4">
              <w:rPr>
                <w:lang w:val="en-GB"/>
              </w:rPr>
              <w:t>10</w:t>
            </w:r>
          </w:p>
        </w:tc>
        <w:tc>
          <w:tcPr>
            <w:tcW w:w="1134" w:type="dxa"/>
            <w:tcMar>
              <w:left w:w="57" w:type="dxa"/>
              <w:right w:w="57" w:type="dxa"/>
            </w:tcMar>
          </w:tcPr>
          <w:p w14:paraId="6049045D" w14:textId="77777777" w:rsidR="00AE09DC" w:rsidRPr="002C58C4" w:rsidRDefault="00AE09DC" w:rsidP="009C533A">
            <w:pPr>
              <w:pStyle w:val="TabellText"/>
              <w:keepNext/>
              <w:keepLines/>
              <w:rPr>
                <w:lang w:val="en-GB"/>
              </w:rPr>
            </w:pPr>
            <w:r w:rsidRPr="002C58C4">
              <w:rPr>
                <w:lang w:val="en-GB"/>
              </w:rPr>
              <w:t>low SA</w:t>
            </w:r>
            <w:r>
              <w:rPr>
                <w:lang w:val="en-GB"/>
              </w:rPr>
              <w:t>/V</w:t>
            </w:r>
            <w:r w:rsidRPr="002C58C4">
              <w:rPr>
                <w:lang w:val="en-GB"/>
              </w:rPr>
              <w:t>, low corr</w:t>
            </w:r>
            <w:r>
              <w:rPr>
                <w:lang w:val="en-GB"/>
              </w:rPr>
              <w:t>.</w:t>
            </w:r>
            <w:r w:rsidRPr="002C58C4">
              <w:rPr>
                <w:lang w:val="en-GB"/>
              </w:rPr>
              <w:t xml:space="preserve"> rate </w:t>
            </w:r>
            <w:r>
              <w:rPr>
                <w:lang w:val="en-GB"/>
              </w:rPr>
              <w:t>all the time</w:t>
            </w:r>
          </w:p>
        </w:tc>
        <w:tc>
          <w:tcPr>
            <w:tcW w:w="982" w:type="dxa"/>
            <w:tcMar>
              <w:left w:w="57" w:type="dxa"/>
              <w:right w:w="57" w:type="dxa"/>
            </w:tcMar>
          </w:tcPr>
          <w:p w14:paraId="6C394736" w14:textId="77777777" w:rsidR="00AE09DC" w:rsidRPr="000D30B9" w:rsidRDefault="00AE09DC" w:rsidP="009C533A">
            <w:pPr>
              <w:pStyle w:val="TabellText"/>
              <w:keepNext/>
              <w:keepLines/>
              <w:rPr>
                <w:lang w:val="en-GB"/>
              </w:rPr>
            </w:pPr>
            <w:r>
              <w:rPr>
                <w:lang w:val="en-GB"/>
              </w:rPr>
              <w:t>21.1 y</w:t>
            </w:r>
          </w:p>
        </w:tc>
        <w:tc>
          <w:tcPr>
            <w:tcW w:w="930" w:type="dxa"/>
            <w:shd w:val="clear" w:color="auto" w:fill="auto"/>
            <w:tcMar>
              <w:left w:w="57" w:type="dxa"/>
              <w:right w:w="57" w:type="dxa"/>
            </w:tcMar>
          </w:tcPr>
          <w:p w14:paraId="6C6DE43E" w14:textId="77777777" w:rsidR="00AE09DC" w:rsidRPr="00390F58" w:rsidRDefault="00AE09DC" w:rsidP="009C533A">
            <w:pPr>
              <w:pStyle w:val="TabellText"/>
              <w:keepNext/>
              <w:keepLines/>
              <w:rPr>
                <w:lang w:val="en-GB"/>
              </w:rPr>
            </w:pPr>
            <w:r w:rsidRPr="00390F58">
              <w:rPr>
                <w:lang w:val="en-GB"/>
              </w:rPr>
              <w:t xml:space="preserve">&lt; 10 </w:t>
            </w:r>
            <w:r>
              <w:rPr>
                <w:lang w:val="en-GB"/>
              </w:rPr>
              <w:t>d</w:t>
            </w:r>
          </w:p>
        </w:tc>
        <w:tc>
          <w:tcPr>
            <w:tcW w:w="923" w:type="dxa"/>
            <w:shd w:val="clear" w:color="auto" w:fill="auto"/>
            <w:tcMar>
              <w:left w:w="57" w:type="dxa"/>
              <w:right w:w="57" w:type="dxa"/>
            </w:tcMar>
          </w:tcPr>
          <w:p w14:paraId="4EDA01A7" w14:textId="77777777" w:rsidR="00AE09DC" w:rsidRPr="00390F58" w:rsidRDefault="00AE09DC" w:rsidP="009C533A">
            <w:pPr>
              <w:pStyle w:val="TabellText"/>
              <w:keepNext/>
              <w:keepLines/>
              <w:rPr>
                <w:lang w:val="en-GB"/>
              </w:rPr>
            </w:pPr>
            <w:r w:rsidRPr="00390F58">
              <w:rPr>
                <w:lang w:val="en-GB"/>
              </w:rPr>
              <w:t xml:space="preserve">&lt; 15 </w:t>
            </w:r>
            <w:r>
              <w:rPr>
                <w:lang w:val="en-GB"/>
              </w:rPr>
              <w:t>h</w:t>
            </w:r>
          </w:p>
        </w:tc>
        <w:tc>
          <w:tcPr>
            <w:tcW w:w="963" w:type="dxa"/>
            <w:tcMar>
              <w:left w:w="57" w:type="dxa"/>
              <w:right w:w="57" w:type="dxa"/>
            </w:tcMar>
          </w:tcPr>
          <w:p w14:paraId="1C7E497F" w14:textId="77777777" w:rsidR="00AE09DC" w:rsidRDefault="00AE09DC" w:rsidP="009C533A">
            <w:pPr>
              <w:pStyle w:val="TabellText"/>
              <w:keepNext/>
              <w:keepLines/>
              <w:rPr>
                <w:lang w:val="en-GB"/>
              </w:rPr>
            </w:pPr>
            <w:r>
              <w:rPr>
                <w:lang w:val="en-GB"/>
              </w:rPr>
              <w:t>-</w:t>
            </w:r>
          </w:p>
          <w:p w14:paraId="33D66135" w14:textId="77777777" w:rsidR="00AE09DC" w:rsidRPr="00390F58" w:rsidRDefault="00AE09DC" w:rsidP="009C533A">
            <w:pPr>
              <w:pStyle w:val="TabellText"/>
              <w:keepNext/>
              <w:keepLines/>
              <w:rPr>
                <w:lang w:val="en-GB"/>
              </w:rPr>
            </w:pPr>
            <w:r>
              <w:rPr>
                <w:lang w:val="en-GB"/>
              </w:rPr>
              <w:t>(&lt;2×10</w:t>
            </w:r>
            <w:r w:rsidRPr="00966044">
              <w:rPr>
                <w:vertAlign w:val="superscript"/>
                <w:lang w:val="en-GB"/>
              </w:rPr>
              <w:t>−</w:t>
            </w:r>
            <w:r>
              <w:rPr>
                <w:vertAlign w:val="superscript"/>
                <w:lang w:val="en-GB"/>
              </w:rPr>
              <w:t>4</w:t>
            </w:r>
            <w:r>
              <w:rPr>
                <w:lang w:val="en-GB"/>
              </w:rPr>
              <w:t xml:space="preserve"> mol)</w:t>
            </w:r>
          </w:p>
        </w:tc>
        <w:tc>
          <w:tcPr>
            <w:tcW w:w="930" w:type="dxa"/>
            <w:tcMar>
              <w:left w:w="57" w:type="dxa"/>
              <w:right w:w="57" w:type="dxa"/>
            </w:tcMar>
          </w:tcPr>
          <w:p w14:paraId="425C0073" w14:textId="77777777" w:rsidR="00AE09DC" w:rsidRDefault="00AE09DC" w:rsidP="009C533A">
            <w:pPr>
              <w:pStyle w:val="TabellText"/>
              <w:keepNext/>
              <w:keepLines/>
              <w:rPr>
                <w:lang w:val="en-GB"/>
              </w:rPr>
            </w:pPr>
            <w:r>
              <w:rPr>
                <w:lang w:val="en-GB"/>
              </w:rPr>
              <w:t>-</w:t>
            </w:r>
          </w:p>
          <w:p w14:paraId="5E8A1F95" w14:textId="77777777" w:rsidR="00AE09DC" w:rsidRPr="00390F58" w:rsidRDefault="00AE09DC" w:rsidP="009C533A">
            <w:pPr>
              <w:pStyle w:val="TabellText"/>
              <w:keepNext/>
              <w:keepLines/>
              <w:rPr>
                <w:lang w:val="en-GB"/>
              </w:rPr>
            </w:pPr>
            <w:r>
              <w:rPr>
                <w:lang w:val="en-GB"/>
              </w:rPr>
              <w:t>(&lt;2×10</w:t>
            </w:r>
            <w:r w:rsidRPr="00966044">
              <w:rPr>
                <w:vertAlign w:val="superscript"/>
                <w:lang w:val="en-GB"/>
              </w:rPr>
              <w:t>−</w:t>
            </w:r>
            <w:r>
              <w:rPr>
                <w:vertAlign w:val="superscript"/>
                <w:lang w:val="en-GB"/>
              </w:rPr>
              <w:t>5</w:t>
            </w:r>
            <w:r>
              <w:rPr>
                <w:lang w:val="en-GB"/>
              </w:rPr>
              <w:t xml:space="preserve"> mol)</w:t>
            </w:r>
          </w:p>
        </w:tc>
      </w:tr>
      <w:tr w:rsidR="00AE09DC" w14:paraId="11BB1D1D" w14:textId="77777777" w:rsidTr="009C533A">
        <w:tc>
          <w:tcPr>
            <w:tcW w:w="562" w:type="dxa"/>
            <w:tcMar>
              <w:left w:w="57" w:type="dxa"/>
              <w:right w:w="57" w:type="dxa"/>
            </w:tcMar>
          </w:tcPr>
          <w:p w14:paraId="03AC2F64" w14:textId="77777777" w:rsidR="00AE09DC" w:rsidRDefault="00AE09DC" w:rsidP="009C533A">
            <w:pPr>
              <w:pStyle w:val="TabellText"/>
              <w:keepNext/>
              <w:keepLines/>
              <w:rPr>
                <w:lang w:val="en-GB"/>
              </w:rPr>
            </w:pPr>
            <w:r>
              <w:rPr>
                <w:lang w:val="en-GB"/>
              </w:rPr>
              <w:t>13f</w:t>
            </w:r>
          </w:p>
        </w:tc>
        <w:tc>
          <w:tcPr>
            <w:tcW w:w="567" w:type="dxa"/>
            <w:tcMar>
              <w:left w:w="57" w:type="dxa"/>
              <w:right w:w="57" w:type="dxa"/>
            </w:tcMar>
          </w:tcPr>
          <w:p w14:paraId="7FA2C2CD" w14:textId="77777777" w:rsidR="00AE09DC" w:rsidRDefault="00AE09DC" w:rsidP="009C533A">
            <w:pPr>
              <w:pStyle w:val="TabellText"/>
              <w:keepNext/>
              <w:keepLines/>
              <w:rPr>
                <w:lang w:val="en-GB"/>
              </w:rPr>
            </w:pPr>
            <w:r>
              <w:rPr>
                <w:lang w:val="en-GB"/>
              </w:rPr>
              <w:t>PWR</w:t>
            </w:r>
          </w:p>
        </w:tc>
        <w:tc>
          <w:tcPr>
            <w:tcW w:w="851" w:type="dxa"/>
            <w:tcMar>
              <w:left w:w="57" w:type="dxa"/>
              <w:right w:w="57" w:type="dxa"/>
            </w:tcMar>
          </w:tcPr>
          <w:p w14:paraId="22182A83" w14:textId="77777777" w:rsidR="00AE09DC" w:rsidRPr="002C58C4" w:rsidRDefault="00AE09DC" w:rsidP="009C533A">
            <w:pPr>
              <w:pStyle w:val="TabellText"/>
              <w:keepNext/>
              <w:keepLines/>
              <w:rPr>
                <w:lang w:val="en-GB"/>
              </w:rPr>
            </w:pPr>
            <w:r w:rsidRPr="002C58C4">
              <w:rPr>
                <w:lang w:val="en-GB"/>
              </w:rPr>
              <w:t>600</w:t>
            </w:r>
          </w:p>
        </w:tc>
        <w:tc>
          <w:tcPr>
            <w:tcW w:w="425" w:type="dxa"/>
            <w:tcMar>
              <w:left w:w="57" w:type="dxa"/>
              <w:right w:w="57" w:type="dxa"/>
            </w:tcMar>
          </w:tcPr>
          <w:p w14:paraId="142396C5" w14:textId="77777777" w:rsidR="00AE09DC" w:rsidRPr="002C58C4" w:rsidRDefault="00AE09DC" w:rsidP="009C533A">
            <w:pPr>
              <w:pStyle w:val="TabellText"/>
              <w:keepNext/>
              <w:keepLines/>
              <w:rPr>
                <w:lang w:val="en-GB"/>
              </w:rPr>
            </w:pPr>
            <w:r w:rsidRPr="002C58C4">
              <w:rPr>
                <w:lang w:val="en-GB"/>
              </w:rPr>
              <w:t>10</w:t>
            </w:r>
          </w:p>
        </w:tc>
        <w:tc>
          <w:tcPr>
            <w:tcW w:w="1134" w:type="dxa"/>
            <w:tcMar>
              <w:left w:w="57" w:type="dxa"/>
              <w:right w:w="57" w:type="dxa"/>
            </w:tcMar>
          </w:tcPr>
          <w:p w14:paraId="345BB95E" w14:textId="77777777" w:rsidR="00AE09DC" w:rsidRPr="002C58C4" w:rsidRDefault="00AE09DC" w:rsidP="009C533A">
            <w:pPr>
              <w:pStyle w:val="TabellText"/>
              <w:keepNext/>
              <w:keepLines/>
              <w:rPr>
                <w:lang w:val="en-GB"/>
              </w:rPr>
            </w:pPr>
            <w:r w:rsidRPr="002C58C4">
              <w:rPr>
                <w:lang w:val="en-GB"/>
              </w:rPr>
              <w:t xml:space="preserve">no corrosion </w:t>
            </w:r>
            <w:r>
              <w:rPr>
                <w:lang w:val="en-GB"/>
              </w:rPr>
              <w:t>for</w:t>
            </w:r>
            <w:r w:rsidRPr="002C58C4">
              <w:rPr>
                <w:lang w:val="en-GB"/>
              </w:rPr>
              <w:t xml:space="preserve"> RH&lt;60%</w:t>
            </w:r>
          </w:p>
        </w:tc>
        <w:tc>
          <w:tcPr>
            <w:tcW w:w="982" w:type="dxa"/>
            <w:tcMar>
              <w:left w:w="57" w:type="dxa"/>
              <w:right w:w="57" w:type="dxa"/>
            </w:tcMar>
          </w:tcPr>
          <w:p w14:paraId="3DE30EA9" w14:textId="77777777" w:rsidR="00AE09DC" w:rsidRDefault="00AE09DC" w:rsidP="009C533A">
            <w:pPr>
              <w:pStyle w:val="TabellText"/>
              <w:keepNext/>
              <w:keepLines/>
              <w:rPr>
                <w:lang w:val="en-GB"/>
              </w:rPr>
            </w:pPr>
            <w:r>
              <w:rPr>
                <w:lang w:val="en-GB"/>
              </w:rPr>
              <w:t>&gt; 500 y</w:t>
            </w:r>
          </w:p>
        </w:tc>
        <w:tc>
          <w:tcPr>
            <w:tcW w:w="930" w:type="dxa"/>
            <w:tcMar>
              <w:left w:w="57" w:type="dxa"/>
              <w:right w:w="57" w:type="dxa"/>
            </w:tcMar>
          </w:tcPr>
          <w:p w14:paraId="4AB6361F" w14:textId="77777777" w:rsidR="00AE09DC" w:rsidRDefault="00AE09DC" w:rsidP="009C533A">
            <w:pPr>
              <w:pStyle w:val="TabellText"/>
              <w:keepNext/>
              <w:keepLines/>
              <w:rPr>
                <w:lang w:val="en-GB"/>
              </w:rPr>
            </w:pPr>
            <w:r>
              <w:rPr>
                <w:lang w:val="en-GB"/>
              </w:rPr>
              <w:t>23.9 y</w:t>
            </w:r>
          </w:p>
        </w:tc>
        <w:tc>
          <w:tcPr>
            <w:tcW w:w="923" w:type="dxa"/>
            <w:tcMar>
              <w:left w:w="57" w:type="dxa"/>
              <w:right w:w="57" w:type="dxa"/>
            </w:tcMar>
          </w:tcPr>
          <w:p w14:paraId="4B471D1A" w14:textId="77777777" w:rsidR="00AE09DC" w:rsidRDefault="00AE09DC" w:rsidP="009C533A">
            <w:pPr>
              <w:pStyle w:val="TabellText"/>
              <w:keepNext/>
              <w:keepLines/>
              <w:rPr>
                <w:lang w:val="en-GB"/>
              </w:rPr>
            </w:pPr>
            <w:r>
              <w:rPr>
                <w:lang w:val="en-GB"/>
              </w:rPr>
              <w:t>24.9 y</w:t>
            </w:r>
          </w:p>
        </w:tc>
        <w:tc>
          <w:tcPr>
            <w:tcW w:w="963" w:type="dxa"/>
            <w:tcMar>
              <w:left w:w="57" w:type="dxa"/>
              <w:right w:w="57" w:type="dxa"/>
            </w:tcMar>
          </w:tcPr>
          <w:p w14:paraId="0234401F" w14:textId="77777777" w:rsidR="00AE09DC" w:rsidRDefault="00AE09DC" w:rsidP="009C533A">
            <w:pPr>
              <w:pStyle w:val="TabellText"/>
              <w:keepNext/>
              <w:keepLines/>
              <w:rPr>
                <w:lang w:val="en-GB"/>
              </w:rPr>
            </w:pPr>
            <w:r>
              <w:rPr>
                <w:lang w:val="en-GB"/>
              </w:rPr>
              <w:t>25 y</w:t>
            </w:r>
          </w:p>
        </w:tc>
        <w:tc>
          <w:tcPr>
            <w:tcW w:w="930" w:type="dxa"/>
            <w:tcMar>
              <w:left w:w="57" w:type="dxa"/>
              <w:right w:w="57" w:type="dxa"/>
            </w:tcMar>
          </w:tcPr>
          <w:p w14:paraId="298C984A" w14:textId="77777777" w:rsidR="00AE09DC" w:rsidRDefault="00AE09DC" w:rsidP="009C533A">
            <w:pPr>
              <w:pStyle w:val="TabellText"/>
              <w:keepNext/>
              <w:keepLines/>
              <w:rPr>
                <w:lang w:val="en-GB"/>
              </w:rPr>
            </w:pPr>
            <w:r>
              <w:rPr>
                <w:lang w:val="en-GB"/>
              </w:rPr>
              <w:t>33 y</w:t>
            </w:r>
          </w:p>
        </w:tc>
      </w:tr>
    </w:tbl>
    <w:p w14:paraId="461D6D8B" w14:textId="76DEE6E8" w:rsidR="00AE09DC" w:rsidRDefault="00AE09DC" w:rsidP="00F53459">
      <w:pPr>
        <w:pStyle w:val="BodyText"/>
        <w:rPr>
          <w:lang w:val="en-GB"/>
        </w:rPr>
      </w:pPr>
    </w:p>
    <w:p w14:paraId="0E5733C5" w14:textId="77777777" w:rsidR="00AE09DC" w:rsidRDefault="00AE09DC" w:rsidP="00AE09DC">
      <w:pPr>
        <w:pStyle w:val="BodyText"/>
        <w:rPr>
          <w:lang w:val="en-GB"/>
        </w:rPr>
      </w:pPr>
      <w:r>
        <w:rPr>
          <w:lang w:val="en-GB"/>
        </w:rPr>
        <w:t xml:space="preserve">The species and environments that are necessary for SCC to occur may be initially present or formed by the radiation, but are also “consumed”, either by radiation or corrosion reactions. A crucial question is whether there is any possibility that all the environmental conditions are fulfilled at the same time. The time periods could be summarised as follows: </w:t>
      </w:r>
    </w:p>
    <w:p w14:paraId="4269C3DD" w14:textId="22F524AC" w:rsidR="00AE09DC" w:rsidRPr="001F3350" w:rsidRDefault="00AE09DC" w:rsidP="00AE09DC">
      <w:pPr>
        <w:pStyle w:val="BodyText"/>
        <w:keepNext/>
        <w:numPr>
          <w:ilvl w:val="0"/>
          <w:numId w:val="13"/>
        </w:numPr>
        <w:rPr>
          <w:lang w:val="en-GB"/>
        </w:rPr>
      </w:pPr>
      <w:r w:rsidRPr="001F3350">
        <w:rPr>
          <w:lang w:val="en-GB"/>
        </w:rPr>
        <w:t xml:space="preserve">An amount of 600 g water is generally consumed in </w:t>
      </w:r>
      <w:r>
        <w:rPr>
          <w:lang w:val="en-GB"/>
        </w:rPr>
        <w:t>one or a few</w:t>
      </w:r>
      <w:r w:rsidRPr="001F3350">
        <w:rPr>
          <w:lang w:val="en-GB"/>
        </w:rPr>
        <w:t xml:space="preserve"> years (already 10-20 days for 30 g water), but with low corrosion rates (at RH &lt; 60 %) it remains for </w:t>
      </w:r>
      <w:r>
        <w:rPr>
          <w:lang w:val="en-GB"/>
        </w:rPr>
        <w:t xml:space="preserve">about </w:t>
      </w:r>
      <w:r w:rsidRPr="001F3350">
        <w:rPr>
          <w:lang w:val="en-GB"/>
        </w:rPr>
        <w:t>20 years. Only the case</w:t>
      </w:r>
      <w:r>
        <w:rPr>
          <w:lang w:val="en-GB"/>
        </w:rPr>
        <w:t>s</w:t>
      </w:r>
      <w:r w:rsidRPr="001F3350">
        <w:rPr>
          <w:lang w:val="en-GB"/>
        </w:rPr>
        <w:t xml:space="preserve"> assuming no corrosion at RH &lt; 60 %, gives water persisting for longer times, more than 500 years</w:t>
      </w:r>
      <w:r>
        <w:rPr>
          <w:lang w:val="en-GB"/>
        </w:rPr>
        <w:t>.</w:t>
      </w:r>
    </w:p>
    <w:p w14:paraId="6E8BD112" w14:textId="77777777" w:rsidR="00AE09DC" w:rsidRDefault="00AE09DC" w:rsidP="00AE09DC">
      <w:pPr>
        <w:pStyle w:val="BodyText"/>
        <w:numPr>
          <w:ilvl w:val="0"/>
          <w:numId w:val="13"/>
        </w:numPr>
        <w:rPr>
          <w:lang w:val="en-GB"/>
        </w:rPr>
      </w:pPr>
      <w:r>
        <w:rPr>
          <w:lang w:val="en-GB"/>
        </w:rPr>
        <w:t xml:space="preserve">Most calculation cases in Henshaw and Evins (2023) show that oxygen and hydrogen peroxide is consumed very fast, in a few days. The consumption time increases to 25 years if no corrosion is assumed for RH &lt; 60 % and the water is available from the start (case 13f). </w:t>
      </w:r>
    </w:p>
    <w:p w14:paraId="04E08CF0" w14:textId="77777777" w:rsidR="00AE09DC" w:rsidRDefault="00AE09DC" w:rsidP="00AE09DC">
      <w:pPr>
        <w:pStyle w:val="BodyText"/>
        <w:numPr>
          <w:ilvl w:val="0"/>
          <w:numId w:val="13"/>
        </w:numPr>
        <w:rPr>
          <w:lang w:val="en-GB"/>
        </w:rPr>
      </w:pPr>
      <w:bookmarkStart w:id="490" w:name="_Hlk164842374"/>
      <w:r>
        <w:rPr>
          <w:lang w:val="en-GB"/>
        </w:rPr>
        <w:t>The nitrogen oxides are decomposed by radiation once the oxygen is consumed, giving approximately the same time periods for the occurrence of nitric acid (HNO</w:t>
      </w:r>
      <w:r>
        <w:rPr>
          <w:vertAlign w:val="subscript"/>
          <w:lang w:val="en-GB"/>
        </w:rPr>
        <w:t>3</w:t>
      </w:r>
      <w:r w:rsidRPr="00187123">
        <w:rPr>
          <w:lang w:val="en-GB"/>
        </w:rPr>
        <w:t>)</w:t>
      </w:r>
      <w:r>
        <w:rPr>
          <w:lang w:val="en-GB"/>
        </w:rPr>
        <w:t xml:space="preserve"> and nitrous acid (HNO</w:t>
      </w:r>
      <w:r w:rsidRPr="004A5B9F">
        <w:rPr>
          <w:vertAlign w:val="subscript"/>
          <w:lang w:val="en-GB"/>
        </w:rPr>
        <w:t>2</w:t>
      </w:r>
      <w:r w:rsidRPr="00187123">
        <w:rPr>
          <w:lang w:val="en-GB"/>
        </w:rPr>
        <w:t>)</w:t>
      </w:r>
      <w:r>
        <w:rPr>
          <w:lang w:val="en-GB"/>
        </w:rPr>
        <w:t xml:space="preserve"> as for oxygen and hydrogen peroxide. It is not evaluated in detail how nitric and nitrous acid would influence the redox potential, but the persistence of these species does not exceed 35 years. The time period for nitrate and nitrite to exist in solution (a water film) and available to act as SCC agents, is thus also in the range of a few tens of years.</w:t>
      </w:r>
    </w:p>
    <w:bookmarkEnd w:id="490"/>
    <w:p w14:paraId="358B8E28" w14:textId="2FCF09A3" w:rsidR="00AE09DC" w:rsidRDefault="00AE09DC" w:rsidP="00AE09DC">
      <w:pPr>
        <w:pStyle w:val="BodyText"/>
        <w:numPr>
          <w:ilvl w:val="0"/>
          <w:numId w:val="13"/>
        </w:numPr>
        <w:rPr>
          <w:lang w:val="en-GB"/>
        </w:rPr>
      </w:pPr>
      <w:r w:rsidRPr="00FE439F">
        <w:rPr>
          <w:lang w:val="en-GB"/>
        </w:rPr>
        <w:t>Ammonia, NH</w:t>
      </w:r>
      <w:r w:rsidRPr="00FE439F">
        <w:rPr>
          <w:vertAlign w:val="subscript"/>
          <w:lang w:val="en-GB"/>
        </w:rPr>
        <w:t>3,</w:t>
      </w:r>
      <w:r w:rsidRPr="00FE439F">
        <w:rPr>
          <w:lang w:val="en-GB"/>
        </w:rPr>
        <w:t xml:space="preserve"> starts to be produced by radiation when the conditions change from oxidising to reducing and H</w:t>
      </w:r>
      <w:r w:rsidRPr="00FE439F">
        <w:rPr>
          <w:vertAlign w:val="subscript"/>
          <w:lang w:val="en-GB"/>
        </w:rPr>
        <w:t>2</w:t>
      </w:r>
      <w:r w:rsidRPr="00FE439F">
        <w:rPr>
          <w:lang w:val="en-GB"/>
        </w:rPr>
        <w:t xml:space="preserve"> is formed</w:t>
      </w:r>
      <w:r>
        <w:rPr>
          <w:lang w:val="en-GB"/>
        </w:rPr>
        <w:t>. This, in itself, indicates that the prerequisites for SCC are not fulfilled, even if ammonia and water exist at the same time for some cases</w:t>
      </w:r>
      <w:r w:rsidRPr="00243C6F">
        <w:rPr>
          <w:lang w:val="en-GB"/>
        </w:rPr>
        <w:t>.</w:t>
      </w:r>
    </w:p>
    <w:p w14:paraId="45D96C7F" w14:textId="56B1C418" w:rsidR="00AE09DC" w:rsidRDefault="00AE09DC" w:rsidP="00AE09DC">
      <w:pPr>
        <w:pStyle w:val="BodyText"/>
        <w:numPr>
          <w:ilvl w:val="0"/>
          <w:numId w:val="13"/>
        </w:numPr>
        <w:rPr>
          <w:lang w:val="en-GB"/>
        </w:rPr>
      </w:pPr>
      <w:r w:rsidRPr="00FC247A">
        <w:rPr>
          <w:lang w:val="en-GB"/>
        </w:rPr>
        <w:lastRenderedPageBreak/>
        <w:t>The assumptions on iron corrosion and its possible dependence on relative humidity have the largest impact on the calculated time periods for the persistence of water, and of nitric and nitrous acid. However, only the assumption of strictly no corrosion for RH &lt; 60 % gives consumption times for nitric and nitrous acid in the range of the shortest possible buffer saturation times (around 20 years).</w:t>
      </w:r>
    </w:p>
    <w:p w14:paraId="4124276B" w14:textId="77777777" w:rsidR="00AE09DC" w:rsidRPr="000E655C" w:rsidRDefault="00AE09DC" w:rsidP="00AE09DC">
      <w:pPr>
        <w:pStyle w:val="BodyText"/>
        <w:numPr>
          <w:ilvl w:val="0"/>
          <w:numId w:val="13"/>
        </w:numPr>
        <w:rPr>
          <w:lang w:val="en-GB"/>
        </w:rPr>
      </w:pPr>
      <w:bookmarkStart w:id="491" w:name="_Hlk189484113"/>
      <w:bookmarkStart w:id="492" w:name="_Hlk193808868"/>
      <w:r>
        <w:rPr>
          <w:lang w:val="en-GB"/>
        </w:rPr>
        <w:t>In the text above, the various time periods during which the different environments may persist in the insert are discussed, and it is concluded that only cases with no corrosion below RH &lt; 60 % gives water persisting longer than 2.5 years. Such an assumption would influence also the evaluation of SCC, as it is hard to envisage that a more complex corrosion process like SCC could take place if not even corrosion by water is feasible. To make the assumptions consistent within a certain evaluated case in the analysis, the possible cases with water persisting more than 500 years due to low corrosion need not be analysed for SCC.</w:t>
      </w:r>
      <w:bookmarkEnd w:id="491"/>
    </w:p>
    <w:p w14:paraId="23090133" w14:textId="211FA661" w:rsidR="00AE09DC" w:rsidRDefault="00AE09DC" w:rsidP="00AE09DC">
      <w:pPr>
        <w:pStyle w:val="BodyText"/>
        <w:ind w:left="360"/>
        <w:rPr>
          <w:lang w:val="en-GB"/>
        </w:rPr>
      </w:pPr>
      <w:bookmarkStart w:id="493" w:name="_Hlk189484237"/>
      <w:bookmarkEnd w:id="492"/>
      <w:r>
        <w:rPr>
          <w:lang w:val="en-GB"/>
        </w:rPr>
        <w:t>It could in principle be possible to calculate the concentrations of SCC agents in a liquid water phase in equilibrium with the gas phase in the interior of the insert. Nitric acid (HNO</w:t>
      </w:r>
      <w:r w:rsidRPr="00383EFF">
        <w:rPr>
          <w:vertAlign w:val="subscript"/>
          <w:lang w:val="en-GB"/>
        </w:rPr>
        <w:t>3</w:t>
      </w:r>
      <w:r>
        <w:rPr>
          <w:lang w:val="en-GB"/>
        </w:rPr>
        <w:t>) is highly soluble (2100 mol/(m</w:t>
      </w:r>
      <w:r w:rsidRPr="00EE257D">
        <w:rPr>
          <w:vertAlign w:val="superscript"/>
          <w:lang w:val="en-GB"/>
        </w:rPr>
        <w:t>3</w:t>
      </w:r>
      <w:r>
        <w:rPr>
          <w:lang w:val="en-GB"/>
        </w:rPr>
        <w:t xml:space="preserve"> Pa)), and nitrous acid (HNO</w:t>
      </w:r>
      <w:r w:rsidRPr="00383EFF">
        <w:rPr>
          <w:vertAlign w:val="subscript"/>
          <w:lang w:val="en-GB"/>
        </w:rPr>
        <w:t>2</w:t>
      </w:r>
      <w:r>
        <w:rPr>
          <w:lang w:val="en-GB"/>
        </w:rPr>
        <w:t>) much less (0.48 mol/(m</w:t>
      </w:r>
      <w:r w:rsidRPr="00EE257D">
        <w:rPr>
          <w:vertAlign w:val="superscript"/>
          <w:lang w:val="en-GB"/>
        </w:rPr>
        <w:t>3</w:t>
      </w:r>
      <w:r>
        <w:rPr>
          <w:lang w:val="en-GB"/>
        </w:rPr>
        <w:t xml:space="preserve"> Pa)) (Henry’ law constants, Sander (2023)), and as the gas phase amounts of HNO</w:t>
      </w:r>
      <w:r w:rsidRPr="000D15E3">
        <w:rPr>
          <w:vertAlign w:val="subscript"/>
          <w:lang w:val="en-GB"/>
        </w:rPr>
        <w:t>3</w:t>
      </w:r>
      <w:r>
        <w:rPr>
          <w:lang w:val="en-GB"/>
        </w:rPr>
        <w:t xml:space="preserve"> is larger than for HNO</w:t>
      </w:r>
      <w:r w:rsidRPr="000D15E3">
        <w:rPr>
          <w:vertAlign w:val="subscript"/>
          <w:lang w:val="en-GB"/>
        </w:rPr>
        <w:t>2</w:t>
      </w:r>
      <w:r>
        <w:rPr>
          <w:lang w:val="en-GB"/>
        </w:rPr>
        <w:t xml:space="preserve"> (at least for the more critical cases 10a, 11a and 13f), this would cause the solution to be dominated by HNO</w:t>
      </w:r>
      <w:r w:rsidRPr="00383EFF">
        <w:rPr>
          <w:vertAlign w:val="subscript"/>
          <w:lang w:val="en-GB"/>
        </w:rPr>
        <w:t>3</w:t>
      </w:r>
      <w:r>
        <w:rPr>
          <w:lang w:val="en-GB"/>
        </w:rPr>
        <w:t xml:space="preserve"> and the pH to be very low. There are though several reactions between the nitrogen- and oxygen-containing species, and radiolysis would also affect the solution composition, and together with the uncertainty of the volume of a water phase, this makes estimations of the solution composition difficult.</w:t>
      </w:r>
      <w:bookmarkEnd w:id="493"/>
      <w:r>
        <w:rPr>
          <w:lang w:val="en-GB"/>
        </w:rPr>
        <w:t xml:space="preserve"> The difficulties in estimating the concentrations in the water phase were also discussed in the Canadian programme, referring primarily to the many combinations of the water droplet and headspace geometries (Morco et al. 2017).</w:t>
      </w:r>
    </w:p>
    <w:p w14:paraId="6348C48B" w14:textId="77777777" w:rsidR="009C533A" w:rsidRPr="00721707" w:rsidRDefault="009C533A" w:rsidP="009C533A">
      <w:pPr>
        <w:rPr>
          <w:b/>
          <w:i/>
          <w:lang w:val="en-GB"/>
        </w:rPr>
      </w:pPr>
      <w:r w:rsidRPr="00721707">
        <w:rPr>
          <w:b/>
          <w:i/>
          <w:lang w:val="en-GB"/>
        </w:rPr>
        <w:t>The stress state</w:t>
      </w:r>
    </w:p>
    <w:p w14:paraId="79A8F630" w14:textId="77777777" w:rsidR="009C533A" w:rsidRPr="002444E2" w:rsidRDefault="009C533A" w:rsidP="009C533A">
      <w:pPr>
        <w:pStyle w:val="BodyText"/>
        <w:rPr>
          <w:lang w:val="en-GB"/>
        </w:rPr>
      </w:pPr>
      <w:r>
        <w:rPr>
          <w:lang w:val="en-GB"/>
        </w:rPr>
        <w:t xml:space="preserve">A prerequisite for SCC is the presence of tensile stresses. Residual stresses in a manufactured component can be tensile as well as compressive, depending on e.g. the cooling process (temperature, phase transformations) and later machining. </w:t>
      </w:r>
      <w:bookmarkStart w:id="494" w:name="_Hlk160008861"/>
      <w:r>
        <w:rPr>
          <w:lang w:val="en-GB"/>
        </w:rPr>
        <w:t xml:space="preserve">Residual stresses have been measured for samples from three trial manufactured steel tubes (Lundin and Holmberg 2024, 2025). </w:t>
      </w:r>
      <w:bookmarkEnd w:id="494"/>
      <w:r>
        <w:rPr>
          <w:lang w:val="en-GB"/>
        </w:rPr>
        <w:t>The measurements were performed with X-ray diffraction, on both the inner and outer surfaces of the tubes</w:t>
      </w:r>
      <w:r w:rsidRPr="00EF04BB">
        <w:rPr>
          <w:lang w:val="en-GB"/>
        </w:rPr>
        <w:t>.</w:t>
      </w:r>
      <w:r w:rsidRPr="002B4827">
        <w:rPr>
          <w:lang w:val="en-GB"/>
        </w:rPr>
        <w:t xml:space="preserve"> </w:t>
      </w:r>
      <w:r>
        <w:rPr>
          <w:lang w:val="en-GB"/>
        </w:rPr>
        <w:t xml:space="preserve">For the tube ST7, the surface measurements show medium to high compressive stresses (250 to 500 MPa), </w:t>
      </w:r>
      <w:r w:rsidRPr="00E034A4">
        <w:rPr>
          <w:lang w:val="en-GB"/>
        </w:rPr>
        <w:t xml:space="preserve">while the measurements for the tubes ST13 and ST17 show tensile, and higher, stresses (up to slightly over 700 MPa). The stresses vary over the surfaces, but not in any consistent way between the tubes. The authors suggest </w:t>
      </w:r>
      <w:r w:rsidRPr="002444E2">
        <w:rPr>
          <w:lang w:val="en-GB"/>
        </w:rPr>
        <w:t xml:space="preserve">these residual stresses </w:t>
      </w:r>
      <w:r>
        <w:rPr>
          <w:lang w:val="en-GB"/>
        </w:rPr>
        <w:t xml:space="preserve">(both tensile and compressive) </w:t>
      </w:r>
      <w:r w:rsidRPr="002444E2">
        <w:rPr>
          <w:lang w:val="en-GB"/>
        </w:rPr>
        <w:t>originate from the machining (turning) process. Depth profiles were also measured, and showed that the residual stress state below the surface relatively rapidly approaches zero, at depths of around 50 µm</w:t>
      </w:r>
      <w:r w:rsidRPr="00E034A4">
        <w:rPr>
          <w:lang w:val="en-GB"/>
        </w:rPr>
        <w:t xml:space="preserve">, which means that any crack propagation further into the material </w:t>
      </w:r>
      <w:r>
        <w:rPr>
          <w:lang w:val="en-GB"/>
        </w:rPr>
        <w:t>would be</w:t>
      </w:r>
      <w:r w:rsidRPr="00E034A4">
        <w:rPr>
          <w:lang w:val="en-GB"/>
        </w:rPr>
        <w:t xml:space="preserve"> counteracted</w:t>
      </w:r>
      <w:r w:rsidRPr="002444E2">
        <w:rPr>
          <w:lang w:val="en-GB"/>
        </w:rPr>
        <w:t>.</w:t>
      </w:r>
      <w:bookmarkStart w:id="495" w:name="_Hlk194849094"/>
      <w:r w:rsidRPr="002444E2">
        <w:rPr>
          <w:lang w:val="en-GB"/>
        </w:rPr>
        <w:t xml:space="preserve"> </w:t>
      </w:r>
      <w:r w:rsidRPr="003C4D06">
        <w:rPr>
          <w:lang w:val="en-GB"/>
        </w:rPr>
        <w:t xml:space="preserve">Residual stresses in the framework plates have not been measured, but stresses from machining can in general be considered superficial, and in analogy to the </w:t>
      </w:r>
      <w:r>
        <w:rPr>
          <w:lang w:val="en-GB"/>
        </w:rPr>
        <w:t xml:space="preserve">case for the </w:t>
      </w:r>
      <w:r w:rsidRPr="003C4D06">
        <w:rPr>
          <w:lang w:val="en-GB"/>
        </w:rPr>
        <w:t xml:space="preserve">outer tube, </w:t>
      </w:r>
      <w:r>
        <w:rPr>
          <w:lang w:val="en-GB"/>
        </w:rPr>
        <w:t>assumed</w:t>
      </w:r>
      <w:r w:rsidRPr="003C4D06">
        <w:rPr>
          <w:lang w:val="en-GB"/>
        </w:rPr>
        <w:t xml:space="preserve"> not to cause SCC.</w:t>
      </w:r>
      <w:bookmarkEnd w:id="495"/>
    </w:p>
    <w:p w14:paraId="61F98CA4" w14:textId="3ACE9F06" w:rsidR="009C533A" w:rsidRPr="002B4827" w:rsidRDefault="009C533A" w:rsidP="009C533A">
      <w:pPr>
        <w:pStyle w:val="BodyText"/>
        <w:rPr>
          <w:lang w:val="en-GB"/>
        </w:rPr>
      </w:pPr>
      <w:r w:rsidRPr="002444E2">
        <w:rPr>
          <w:lang w:val="en-GB"/>
        </w:rPr>
        <w:t>Regarding stresses from external loads, asymmetric loads from the swelling buffer need to be considered</w:t>
      </w:r>
      <w:commentRangeStart w:id="496"/>
      <w:r w:rsidRPr="002444E2">
        <w:rPr>
          <w:lang w:val="en-GB"/>
        </w:rPr>
        <w:t xml:space="preserve">, see Section </w:t>
      </w:r>
      <w:r w:rsidRPr="002444E2">
        <w:rPr>
          <w:lang w:val="en-GB"/>
        </w:rPr>
        <w:fldChar w:fldCharType="begin"/>
      </w:r>
      <w:r w:rsidRPr="002444E2">
        <w:rPr>
          <w:lang w:val="en-GB"/>
        </w:rPr>
        <w:instrText xml:space="preserve"> REF _Ref162424635 \r \h </w:instrText>
      </w:r>
      <w:r>
        <w:rPr>
          <w:lang w:val="en-GB"/>
        </w:rPr>
        <w:instrText xml:space="preserve"> \* MERGEFORMAT </w:instrText>
      </w:r>
      <w:r w:rsidRPr="002444E2">
        <w:rPr>
          <w:lang w:val="en-GB"/>
        </w:rPr>
      </w:r>
      <w:r w:rsidRPr="002444E2">
        <w:rPr>
          <w:lang w:val="en-GB"/>
        </w:rPr>
        <w:fldChar w:fldCharType="separate"/>
      </w:r>
      <w:r>
        <w:rPr>
          <w:b/>
          <w:bCs/>
        </w:rPr>
        <w:t>Fel! Hittar inte referenskälla.</w:t>
      </w:r>
      <w:r w:rsidRPr="002444E2">
        <w:rPr>
          <w:lang w:val="en-GB"/>
        </w:rPr>
        <w:fldChar w:fldCharType="end"/>
      </w:r>
      <w:r w:rsidRPr="002444E2">
        <w:rPr>
          <w:lang w:val="en-GB"/>
        </w:rPr>
        <w:t>.</w:t>
      </w:r>
      <w:commentRangeEnd w:id="496"/>
      <w:r w:rsidRPr="002444E2">
        <w:rPr>
          <w:rStyle w:val="CommentReference"/>
          <w:sz w:val="21"/>
          <w:szCs w:val="22"/>
          <w:lang w:val="en-GB"/>
        </w:rPr>
        <w:commentReference w:id="496"/>
      </w:r>
      <w:r w:rsidRPr="002444E2" w:rsidDel="00F16CD6">
        <w:rPr>
          <w:lang w:val="en-GB"/>
        </w:rPr>
        <w:t xml:space="preserve"> </w:t>
      </w:r>
      <w:r w:rsidRPr="002444E2">
        <w:rPr>
          <w:lang w:val="en-GB"/>
        </w:rPr>
        <w:t>In the design analysis for the reference canister (</w:t>
      </w:r>
      <w:r>
        <w:rPr>
          <w:lang w:val="en-GB"/>
        </w:rPr>
        <w:t>Jonsson et al. 2018</w:t>
      </w:r>
      <w:r w:rsidRPr="002444E2">
        <w:rPr>
          <w:lang w:val="en-GB"/>
        </w:rPr>
        <w:t>) the possible load cases are described, and for the period up to 100 years, the only external load is from the swelling of the buffer (the internal load from gas pressure is negligible in comparison). The saturation time differs depending on the inflow of groundwater to the deposition hole and, for deposition holes with no intersecting water-bearing fractures</w:t>
      </w:r>
      <w:r>
        <w:rPr>
          <w:lang w:val="en-GB"/>
        </w:rPr>
        <w:t xml:space="preserve">, on the </w:t>
      </w:r>
      <w:r w:rsidRPr="002B4827">
        <w:rPr>
          <w:lang w:val="en-GB"/>
        </w:rPr>
        <w:t>permeability of the rock</w:t>
      </w:r>
      <w:r w:rsidRPr="00DD07C6">
        <w:rPr>
          <w:lang w:val="en-GB"/>
        </w:rPr>
        <w:t xml:space="preserve">. The </w:t>
      </w:r>
      <w:r w:rsidRPr="002B4827">
        <w:rPr>
          <w:lang w:val="en-GB"/>
        </w:rPr>
        <w:t xml:space="preserve">resulting time scales are discussed </w:t>
      </w:r>
      <w:r>
        <w:rPr>
          <w:lang w:val="en-GB"/>
        </w:rPr>
        <w:t xml:space="preserve">in Section 10.3.8 of </w:t>
      </w:r>
      <w:r w:rsidRPr="002B4827">
        <w:rPr>
          <w:lang w:val="en-GB"/>
        </w:rPr>
        <w:t>SKB (202</w:t>
      </w:r>
      <w:r>
        <w:rPr>
          <w:lang w:val="en-GB"/>
        </w:rPr>
        <w:t>2 #TR-21-01</w:t>
      </w:r>
      <w:r w:rsidRPr="002B4827">
        <w:rPr>
          <w:lang w:val="en-GB"/>
        </w:rPr>
        <w:t xml:space="preserve">). </w:t>
      </w:r>
      <w:r w:rsidRPr="00D51532">
        <w:rPr>
          <w:lang w:val="en-GB"/>
        </w:rPr>
        <w:t>Only a few percent of the deposition holes will be saturated faster than 100 years</w:t>
      </w:r>
      <w:r>
        <w:rPr>
          <w:lang w:val="en-GB"/>
        </w:rPr>
        <w:t xml:space="preserve"> for the comparatively dry conditions at the Forsmark site intended for the final repository, while it will take considerably longer for the majority of the deposition holes; saturation times are generally on the order of 1000 years. </w:t>
      </w:r>
      <w:r w:rsidRPr="002B4827">
        <w:rPr>
          <w:lang w:val="en-GB"/>
        </w:rPr>
        <w:t>The modelling in (</w:t>
      </w:r>
      <w:r>
        <w:rPr>
          <w:lang w:val="en-GB"/>
        </w:rPr>
        <w:t>Jonsson et al. 2018</w:t>
      </w:r>
      <w:r w:rsidRPr="002B4827">
        <w:rPr>
          <w:lang w:val="en-GB"/>
        </w:rPr>
        <w:t xml:space="preserve">) </w:t>
      </w:r>
      <w:r>
        <w:rPr>
          <w:lang w:val="en-GB"/>
        </w:rPr>
        <w:t>used</w:t>
      </w:r>
      <w:r w:rsidRPr="002B4827">
        <w:rPr>
          <w:lang w:val="en-GB"/>
        </w:rPr>
        <w:t xml:space="preserve"> saturation periods of 0-10 years for “wet holes” and 10-100 years for “dry holes”. The </w:t>
      </w:r>
      <w:r>
        <w:rPr>
          <w:lang w:val="en-GB"/>
        </w:rPr>
        <w:t xml:space="preserve">sum of the </w:t>
      </w:r>
      <w:r w:rsidRPr="002B4827">
        <w:rPr>
          <w:lang w:val="en-GB"/>
        </w:rPr>
        <w:t xml:space="preserve">swelling pressure </w:t>
      </w:r>
      <w:r>
        <w:rPr>
          <w:lang w:val="en-GB"/>
        </w:rPr>
        <w:t xml:space="preserve">and the hydrostatic pressure at 500 m depth </w:t>
      </w:r>
      <w:r w:rsidRPr="002B4827">
        <w:rPr>
          <w:lang w:val="en-GB"/>
        </w:rPr>
        <w:t xml:space="preserve">will be a maximum </w:t>
      </w:r>
      <w:r>
        <w:rPr>
          <w:lang w:val="en-GB"/>
        </w:rPr>
        <w:t xml:space="preserve">of </w:t>
      </w:r>
      <w:r w:rsidRPr="002B4827">
        <w:rPr>
          <w:lang w:val="en-GB"/>
        </w:rPr>
        <w:t xml:space="preserve">15 MPa, but could be asymmetric due to uneven swelling or imperfections in the deposition hole geometry. </w:t>
      </w:r>
    </w:p>
    <w:p w14:paraId="3D955D80" w14:textId="00C0D49F" w:rsidR="009C533A" w:rsidRPr="00490D4B" w:rsidRDefault="009C533A" w:rsidP="009C533A">
      <w:pPr>
        <w:pStyle w:val="BodyText"/>
        <w:rPr>
          <w:lang w:val="en-GB"/>
        </w:rPr>
      </w:pPr>
      <w:r w:rsidRPr="00490D4B">
        <w:rPr>
          <w:lang w:val="en-GB"/>
        </w:rPr>
        <w:t xml:space="preserve">For the insert, calculations </w:t>
      </w:r>
      <w:r>
        <w:rPr>
          <w:lang w:val="en-GB"/>
        </w:rPr>
        <w:t xml:space="preserve">of asymmetric loads </w:t>
      </w:r>
      <w:r w:rsidRPr="00490D4B">
        <w:rPr>
          <w:lang w:val="en-GB"/>
        </w:rPr>
        <w:t xml:space="preserve">are </w:t>
      </w:r>
      <w:r>
        <w:rPr>
          <w:lang w:val="en-GB"/>
        </w:rPr>
        <w:t xml:space="preserve">reported in </w:t>
      </w:r>
      <w:commentRangeStart w:id="497"/>
      <w:r w:rsidRPr="00F56259">
        <w:rPr>
          <w:lang w:val="en-GB"/>
        </w:rPr>
        <w:t xml:space="preserve">Section </w:t>
      </w:r>
      <w:r>
        <w:rPr>
          <w:lang w:val="en-GB"/>
        </w:rPr>
        <w:fldChar w:fldCharType="begin"/>
      </w:r>
      <w:r>
        <w:rPr>
          <w:lang w:val="en-GB"/>
        </w:rPr>
        <w:instrText xml:space="preserve"> REF _Ref165621736 \r \h </w:instrText>
      </w:r>
      <w:r>
        <w:rPr>
          <w:lang w:val="en-GB"/>
        </w:rPr>
      </w:r>
      <w:r>
        <w:rPr>
          <w:lang w:val="en-GB"/>
        </w:rPr>
        <w:fldChar w:fldCharType="separate"/>
      </w:r>
      <w:r>
        <w:rPr>
          <w:b/>
          <w:bCs/>
        </w:rPr>
        <w:t>Fel! Hittar inte referenskälla.</w:t>
      </w:r>
      <w:r>
        <w:rPr>
          <w:lang w:val="en-GB"/>
        </w:rPr>
        <w:fldChar w:fldCharType="end"/>
      </w:r>
      <w:r>
        <w:rPr>
          <w:lang w:val="en-GB"/>
        </w:rPr>
        <w:t xml:space="preserve"> </w:t>
      </w:r>
      <w:commentRangeEnd w:id="497"/>
      <w:r w:rsidRPr="00E034A4">
        <w:rPr>
          <w:rStyle w:val="CommentReference"/>
          <w:sz w:val="21"/>
          <w:szCs w:val="22"/>
          <w:lang w:val="en-GB"/>
        </w:rPr>
        <w:commentReference w:id="497"/>
      </w:r>
      <w:r w:rsidRPr="00E034A4">
        <w:rPr>
          <w:lang w:val="en-GB"/>
        </w:rPr>
        <w:t xml:space="preserve">and show tensile stresses at 225° in the steel tube and copper shell for both load case </w:t>
      </w:r>
      <w:commentRangeStart w:id="498"/>
      <w:r w:rsidRPr="00E034A4">
        <w:rPr>
          <w:lang w:val="en-GB"/>
        </w:rPr>
        <w:lastRenderedPageBreak/>
        <w:t>1a and 2a</w:t>
      </w:r>
      <w:commentRangeEnd w:id="498"/>
      <w:r w:rsidRPr="00E034A4">
        <w:rPr>
          <w:rStyle w:val="CommentReference"/>
          <w:sz w:val="21"/>
          <w:szCs w:val="22"/>
          <w:lang w:val="en-GB"/>
        </w:rPr>
        <w:commentReference w:id="498"/>
      </w:r>
      <w:r w:rsidRPr="00E034A4">
        <w:rPr>
          <w:lang w:val="en-GB"/>
        </w:rPr>
        <w:t>. The stresses are up to 200 MPa, and going all through the steel tube thickness at 225°.</w:t>
      </w:r>
      <w:r>
        <w:rPr>
          <w:lang w:val="en-GB"/>
        </w:rPr>
        <w:t xml:space="preserve"> The stresses in the framework have not been evaluated in detail.</w:t>
      </w:r>
    </w:p>
    <w:p w14:paraId="26883909" w14:textId="23B770D0" w:rsidR="009C533A" w:rsidRPr="00572AFE" w:rsidRDefault="009C533A" w:rsidP="00B343FE">
      <w:pPr>
        <w:pStyle w:val="BodyText"/>
        <w:rPr>
          <w:lang w:val="en-GB"/>
        </w:rPr>
      </w:pPr>
      <w:r>
        <w:rPr>
          <w:lang w:val="en-GB"/>
        </w:rPr>
        <w:t xml:space="preserve">For the further analysis, it is concluded that tensile stresses may develop as the buffer becomes water saturated. The swelling pressure will take time to develop, at the earliest in the range of 20 years, and with only a few percent of the deposition holes having developed significant swelling pressures in 100 years at the intended Forsmark site (SKB 2022 #TR-21-01). </w:t>
      </w:r>
      <w:r w:rsidRPr="00E560B5">
        <w:rPr>
          <w:lang w:val="en-GB"/>
        </w:rPr>
        <w:t>The extent of asymmetry of the loads on the canister during and after swelling of the buffer is determined by deviations from the ideal geometry of the deposition hole and initial buffer inhomogeneities. It is also determined by the way in which water is supplied to the hole. This supply is generally a combination of inflow from water bearing fractures intersecting the deposition hole and water supplied from the deposition tunnel backfill above the hole and the rock mass surrounding it. At a dry site like Forsmark, the relatively few holes intersected by fractures with a significant water flow may generally be expected to exhibit more asymmetric loads than the majority of holes that are expected to require hundreds to thousands of years to fully saturate.</w:t>
      </w:r>
    </w:p>
    <w:p w14:paraId="74310772" w14:textId="77777777" w:rsidR="00AE09DC" w:rsidRDefault="00AE09DC" w:rsidP="00F53459">
      <w:pPr>
        <w:pStyle w:val="BodyText"/>
        <w:rPr>
          <w:lang w:val="en-GB"/>
        </w:rPr>
      </w:pPr>
    </w:p>
    <w:p w14:paraId="0018289C" w14:textId="77777777" w:rsidR="00F53459" w:rsidRDefault="00F53459" w:rsidP="00F53459">
      <w:pPr>
        <w:pStyle w:val="Heading4"/>
        <w:rPr>
          <w:lang w:val="en-GB"/>
        </w:rPr>
      </w:pPr>
      <w:r>
        <w:rPr>
          <w:lang w:val="en-GB"/>
        </w:rPr>
        <w:t>Time perspective</w:t>
      </w:r>
    </w:p>
    <w:p w14:paraId="14B2ED8F" w14:textId="77777777" w:rsidR="00D90BD5" w:rsidRDefault="00D90BD5" w:rsidP="00D90BD5">
      <w:pPr>
        <w:pStyle w:val="BodyText"/>
        <w:rPr>
          <w:lang w:val="en-GB"/>
        </w:rPr>
      </w:pPr>
      <w:commentRangeStart w:id="499"/>
      <w:r w:rsidRPr="001347EE">
        <w:rPr>
          <w:lang w:val="en-GB"/>
        </w:rPr>
        <w:t xml:space="preserve">The effect of radiolysis decreases with time, and is negligable after 300 years </w:t>
      </w:r>
      <w:commentRangeEnd w:id="499"/>
      <w:r w:rsidRPr="001347EE">
        <w:rPr>
          <w:rStyle w:val="CommentReference"/>
          <w:sz w:val="21"/>
          <w:szCs w:val="22"/>
          <w:lang w:val="en-GB"/>
        </w:rPr>
        <w:commentReference w:id="499"/>
      </w:r>
      <w:r w:rsidRPr="001347EE">
        <w:rPr>
          <w:lang w:val="en-GB"/>
        </w:rPr>
        <w:t>due to the decay of Cs-137.</w:t>
      </w:r>
    </w:p>
    <w:p w14:paraId="1500D453" w14:textId="77777777" w:rsidR="00F53459" w:rsidRDefault="00F53459" w:rsidP="00F53459">
      <w:pPr>
        <w:pStyle w:val="Heading4"/>
        <w:rPr>
          <w:lang w:val="en-GB"/>
        </w:rPr>
      </w:pPr>
      <w:r>
        <w:rPr>
          <w:lang w:val="en-GB"/>
        </w:rPr>
        <w:t>Impact on safety functions</w:t>
      </w:r>
    </w:p>
    <w:p w14:paraId="5BDE1F62" w14:textId="524587A6" w:rsidR="00F53459" w:rsidRDefault="00381420" w:rsidP="00F53459">
      <w:pPr>
        <w:pStyle w:val="BodyText"/>
        <w:rPr>
          <w:lang w:val="en-GB"/>
        </w:rPr>
      </w:pPr>
      <w:commentRangeStart w:id="500"/>
      <w:r>
        <w:rPr>
          <w:lang w:val="en-GB"/>
        </w:rPr>
        <w:t>#As stress corrosion cracking will influence the mechanical integrity of the insert, it is of importance for #isostat/skjuv/asymmetriska laster#.#</w:t>
      </w:r>
      <w:commentRangeEnd w:id="500"/>
      <w:r>
        <w:rPr>
          <w:rStyle w:val="CommentReference"/>
          <w:sz w:val="21"/>
          <w:szCs w:val="22"/>
          <w:lang w:val="en-GB"/>
        </w:rPr>
        <w:commentReference w:id="500"/>
      </w:r>
    </w:p>
    <w:p w14:paraId="7366EB62" w14:textId="77777777" w:rsidR="00F53459" w:rsidRDefault="00F53459" w:rsidP="00F53459">
      <w:pPr>
        <w:pStyle w:val="Heading4"/>
        <w:rPr>
          <w:lang w:val="en-GB"/>
        </w:rPr>
      </w:pPr>
      <w:r>
        <w:rPr>
          <w:lang w:val="en-GB"/>
        </w:rPr>
        <w:t xml:space="preserve">Handling of the process in the assessments of post-closure safety </w:t>
      </w:r>
    </w:p>
    <w:p w14:paraId="4E61074F" w14:textId="77777777" w:rsidR="00F53459" w:rsidRDefault="00F53459" w:rsidP="00F53459">
      <w:pPr>
        <w:pStyle w:val="BodyText"/>
        <w:rPr>
          <w:lang w:val="en-GB"/>
        </w:rPr>
      </w:pPr>
      <w:commentRangeStart w:id="501"/>
      <w:r>
        <w:rPr>
          <w:lang w:val="en-GB"/>
        </w:rPr>
        <w:t xml:space="preserve">Text </w:t>
      </w:r>
      <w:commentRangeEnd w:id="501"/>
      <w:r w:rsidR="00D90BD5">
        <w:rPr>
          <w:rStyle w:val="CommentReference"/>
          <w:sz w:val="21"/>
          <w:szCs w:val="22"/>
          <w:lang w:val="en-GB"/>
        </w:rPr>
        <w:commentReference w:id="501"/>
      </w:r>
    </w:p>
    <w:p w14:paraId="7B625383" w14:textId="77777777" w:rsidR="00F53459" w:rsidRDefault="00F53459" w:rsidP="00F53459">
      <w:pPr>
        <w:pStyle w:val="Heading5"/>
        <w:rPr>
          <w:lang w:val="en-GB"/>
        </w:rPr>
      </w:pPr>
      <w:r>
        <w:rPr>
          <w:lang w:val="en-GB"/>
        </w:rPr>
        <w:t>Handling in the FSAR</w:t>
      </w:r>
    </w:p>
    <w:p w14:paraId="7E8A914F" w14:textId="4DB27B41" w:rsidR="00D90BD5" w:rsidRDefault="00D90BD5" w:rsidP="00D90BD5">
      <w:pPr>
        <w:pStyle w:val="BodyText"/>
      </w:pPr>
      <w:commentRangeStart w:id="502"/>
      <w:r w:rsidRPr="005B41D7">
        <w:t>#</w:t>
      </w:r>
      <w:r w:rsidR="00592CD9">
        <w:t>Nedan b</w:t>
      </w:r>
      <w:r>
        <w:t>ara kopiera</w:t>
      </w:r>
      <w:r w:rsidR="0032161C">
        <w:t>t</w:t>
      </w:r>
      <w:r>
        <w:t xml:space="preserve"> slutsatserna i ur Rebusrapporten (ver 2.34)</w:t>
      </w:r>
      <w:commentRangeEnd w:id="502"/>
      <w:r w:rsidR="00592CD9">
        <w:rPr>
          <w:rStyle w:val="CommentReference"/>
          <w:sz w:val="21"/>
          <w:szCs w:val="22"/>
        </w:rPr>
        <w:commentReference w:id="502"/>
      </w:r>
    </w:p>
    <w:p w14:paraId="24F572F8" w14:textId="761963C8" w:rsidR="00D90BD5" w:rsidRPr="007B4393" w:rsidRDefault="00D90BD5" w:rsidP="00D90BD5">
      <w:pPr>
        <w:pStyle w:val="BodyText"/>
        <w:rPr>
          <w:lang w:val="en-US"/>
        </w:rPr>
      </w:pPr>
      <w:r w:rsidRPr="005B41D7">
        <w:rPr>
          <w:lang w:val="en-US"/>
        </w:rPr>
        <w:t xml:space="preserve">The likelihood of stress corrosion cracking (SCC) in the Rebus insert has been assessed, by considering the possibilities of simultaneous occurrence of the necessary conditions. SCC is dependent on three factors (the material, the environment and tensile stresses), none of which can be used solely to disregard the process for the Rebus insert. </w:t>
      </w:r>
      <w:r w:rsidRPr="007B4393">
        <w:rPr>
          <w:lang w:val="en-US"/>
        </w:rPr>
        <w:t>The carbon steels are materials that could be sensitive to SCC.</w:t>
      </w:r>
    </w:p>
    <w:p w14:paraId="774863E4" w14:textId="77777777" w:rsidR="00D90BD5" w:rsidRPr="007B4393" w:rsidRDefault="00D90BD5" w:rsidP="00D90BD5">
      <w:pPr>
        <w:pStyle w:val="BodyText"/>
        <w:rPr>
          <w:lang w:val="en-US"/>
        </w:rPr>
      </w:pPr>
      <w:r w:rsidRPr="007B4393">
        <w:rPr>
          <w:lang w:val="en-US"/>
        </w:rPr>
        <w:t xml:space="preserve">Tensile stresses in the surfaces facing the insert void could occur as residual stresses or stresses induced by asymmetric saturation of the buffer. Tests on trial manufactured Rebus tubes showed the possibility of tensile stresses in the surface of the steel, however, the stress state approached zero already at a depth of around 50 µm. This means any crack propagation further into the material would be counteracted. The saturation period, and hence the period where asymmetric swelling may occur, varies depending on the rock hydraulic conditions, and full saturation is reached in 20 years for a few canisters, but is expected to take much longer time for the majority of the deposition holes. </w:t>
      </w:r>
    </w:p>
    <w:p w14:paraId="2F2D0CD4" w14:textId="345D19D0" w:rsidR="00D90BD5" w:rsidRPr="007B4393" w:rsidRDefault="00D90BD5" w:rsidP="00D90BD5">
      <w:pPr>
        <w:pStyle w:val="BodyText"/>
        <w:rPr>
          <w:lang w:val="en-US"/>
        </w:rPr>
      </w:pPr>
      <w:r w:rsidRPr="007B4393">
        <w:rPr>
          <w:lang w:val="en-US"/>
        </w:rPr>
        <w:t>The development of the environment in the insert is mainly dependent on the radiation, temperature, and the residual amounts of water and oxygen (from air) enclosed at closure. The SCC active agents ammonium (NH4+)</w:t>
      </w:r>
      <w:r w:rsidR="00592CD9">
        <w:rPr>
          <w:lang w:val="en-US"/>
        </w:rPr>
        <w:t xml:space="preserve"> and</w:t>
      </w:r>
      <w:r w:rsidRPr="007B4393">
        <w:rPr>
          <w:lang w:val="en-US"/>
        </w:rPr>
        <w:t xml:space="preserve"> nitrate (NO3−) could form through radiolysis. The necessary oxidising conditions do not prevail longer than 35 years (at the most), during which HNO3 and HNO2 could persist. This would though build on inconsistent assumptions of no corrosion but still SCC. Ammonia is not formed until the oxidising species have been depleted.</w:t>
      </w:r>
    </w:p>
    <w:p w14:paraId="6E51E32D" w14:textId="4BC2249D" w:rsidR="00D90BD5" w:rsidRDefault="00D90BD5" w:rsidP="00D90BD5">
      <w:pPr>
        <w:pStyle w:val="BodyText"/>
        <w:rPr>
          <w:lang w:val="en-US"/>
        </w:rPr>
      </w:pPr>
      <w:r w:rsidRPr="007B4393">
        <w:rPr>
          <w:lang w:val="en-US"/>
        </w:rPr>
        <w:t>Taking into account the timing of the prerequisites for stress corrosion cracking, i.e. that the environment will neither contain water nor experience oxidising conditions longer than hours or days, while tensile stresses, as an effect of saturation of the buffer will not occur until later (full saturation in 20 years for a few canisters), it is concluded that the likelihood of SCC in the Rebus insert is negligible.</w:t>
      </w:r>
    </w:p>
    <w:p w14:paraId="31E48B63" w14:textId="77777777" w:rsidR="00F53459" w:rsidRDefault="00F53459" w:rsidP="00F53459">
      <w:pPr>
        <w:pStyle w:val="Heading5"/>
        <w:rPr>
          <w:lang w:val="en-GB"/>
        </w:rPr>
      </w:pPr>
      <w:r>
        <w:rPr>
          <w:lang w:val="en-GB"/>
        </w:rPr>
        <w:lastRenderedPageBreak/>
        <w:t>Changes since the PSAR</w:t>
      </w:r>
    </w:p>
    <w:p w14:paraId="27C435ED" w14:textId="60843B52" w:rsidR="00F53459" w:rsidRDefault="00592CD9" w:rsidP="00F53459">
      <w:pPr>
        <w:pStyle w:val="BodyText"/>
        <w:rPr>
          <w:lang w:val="en-GB"/>
        </w:rPr>
      </w:pPr>
      <w:r>
        <w:rPr>
          <w:lang w:val="en-GB"/>
        </w:rPr>
        <w:t xml:space="preserve">The conclusion that stress corrosion cracking of the insert does not need to be taken further in the analysis of post-closure safety assessment remains the same. However, the conclusion in FSAR is that the likelihood is negligible, compared to “deemed to be of no importance for the integrity of the canister” in the PSAR. The main changes are </w:t>
      </w:r>
      <w:commentRangeStart w:id="503"/>
      <w:r>
        <w:rPr>
          <w:lang w:val="en-GB"/>
        </w:rPr>
        <w:t xml:space="preserve">that the insert design has been changed quite radically (carbon steel tube and framework, instead of a cast iron </w:t>
      </w:r>
      <w:r w:rsidR="00E26509">
        <w:rPr>
          <w:lang w:val="en-GB"/>
        </w:rPr>
        <w:t>matrix with carbon steel tubes embedded</w:t>
      </w:r>
      <w:r>
        <w:rPr>
          <w:lang w:val="en-GB"/>
        </w:rPr>
        <w:t xml:space="preserve">). New calculations of the mechanical integrity, and a new analysis of radiolysis on the gas phase of the interior of the canister, </w:t>
      </w:r>
      <w:r w:rsidR="00E26509">
        <w:rPr>
          <w:lang w:val="en-GB"/>
        </w:rPr>
        <w:t>have been performed.</w:t>
      </w:r>
      <w:r w:rsidR="00F53459">
        <w:rPr>
          <w:lang w:val="en-GB"/>
        </w:rPr>
        <w:t xml:space="preserve">  </w:t>
      </w:r>
      <w:commentRangeEnd w:id="503"/>
      <w:r w:rsidR="00E26509">
        <w:rPr>
          <w:rStyle w:val="CommentReference"/>
          <w:sz w:val="21"/>
          <w:szCs w:val="22"/>
          <w:lang w:val="en-GB"/>
        </w:rPr>
        <w:commentReference w:id="503"/>
      </w:r>
    </w:p>
    <w:p w14:paraId="2D557A39" w14:textId="77777777" w:rsidR="00F53459" w:rsidRDefault="00F53459" w:rsidP="00F53459">
      <w:pPr>
        <w:pStyle w:val="Heading4"/>
        <w:rPr>
          <w:lang w:val="en-GB"/>
        </w:rPr>
      </w:pPr>
      <w:r>
        <w:rPr>
          <w:lang w:val="en-GB"/>
        </w:rPr>
        <w:t>Handling of uncertainties in the FSAR</w:t>
      </w:r>
    </w:p>
    <w:p w14:paraId="600429F5" w14:textId="77777777" w:rsidR="00D90BD5" w:rsidRPr="004620A6" w:rsidRDefault="00D90BD5" w:rsidP="00D90BD5">
      <w:pPr>
        <w:pStyle w:val="Heading5"/>
        <w:rPr>
          <w:lang w:val="en-GB"/>
        </w:rPr>
      </w:pPr>
      <w:r w:rsidRPr="004620A6">
        <w:rPr>
          <w:lang w:val="en-GB"/>
        </w:rPr>
        <w:t>Uncertainties in mechanistic understanding</w:t>
      </w:r>
    </w:p>
    <w:p w14:paraId="1ACA9371" w14:textId="77777777" w:rsidR="00D90BD5" w:rsidRPr="004620A6" w:rsidRDefault="00D90BD5" w:rsidP="00D90BD5">
      <w:pPr>
        <w:pStyle w:val="BodyText"/>
        <w:rPr>
          <w:lang w:val="en-GB"/>
        </w:rPr>
      </w:pPr>
      <w:r w:rsidRPr="004620A6">
        <w:rPr>
          <w:lang w:val="en-GB"/>
        </w:rPr>
        <w:t xml:space="preserve">There are uncertainties in the understanding of stress corrosion cracking, </w:t>
      </w:r>
      <w:commentRangeStart w:id="504"/>
      <w:r w:rsidRPr="004620A6">
        <w:rPr>
          <w:lang w:val="en-GB"/>
        </w:rPr>
        <w:t xml:space="preserve">but they will be of no importance for the safety assessment, since the extent of the process will be limited. </w:t>
      </w:r>
      <w:commentRangeEnd w:id="504"/>
      <w:r w:rsidRPr="004620A6">
        <w:rPr>
          <w:rStyle w:val="CommentReference"/>
          <w:sz w:val="21"/>
          <w:szCs w:val="22"/>
          <w:lang w:val="en-GB"/>
        </w:rPr>
        <w:commentReference w:id="504"/>
      </w:r>
    </w:p>
    <w:p w14:paraId="68871E0E" w14:textId="77777777" w:rsidR="00D90BD5" w:rsidRPr="004620A6" w:rsidRDefault="00D90BD5" w:rsidP="00D90BD5">
      <w:pPr>
        <w:pStyle w:val="Heading5"/>
        <w:rPr>
          <w:lang w:val="en-GB"/>
        </w:rPr>
      </w:pPr>
      <w:r w:rsidRPr="004620A6">
        <w:rPr>
          <w:lang w:val="en-GB"/>
        </w:rPr>
        <w:t>Model simplification uncertainties</w:t>
      </w:r>
    </w:p>
    <w:p w14:paraId="2298EE48" w14:textId="77777777" w:rsidR="00D90BD5" w:rsidRPr="004620A6" w:rsidRDefault="00D90BD5" w:rsidP="00D90BD5">
      <w:pPr>
        <w:pStyle w:val="BodyText"/>
        <w:rPr>
          <w:lang w:val="en-GB"/>
        </w:rPr>
      </w:pPr>
      <w:r w:rsidRPr="004620A6">
        <w:rPr>
          <w:lang w:val="en-GB"/>
        </w:rPr>
        <w:t xml:space="preserve">Stress corrosion cracking of the insert </w:t>
      </w:r>
      <w:commentRangeStart w:id="505"/>
      <w:r w:rsidRPr="004620A6">
        <w:rPr>
          <w:lang w:val="en-GB"/>
        </w:rPr>
        <w:t>will not be modelled</w:t>
      </w:r>
      <w:commentRangeEnd w:id="505"/>
      <w:r w:rsidRPr="004620A6">
        <w:rPr>
          <w:rStyle w:val="CommentReference"/>
          <w:sz w:val="21"/>
          <w:szCs w:val="22"/>
          <w:lang w:val="en-GB"/>
        </w:rPr>
        <w:commentReference w:id="505"/>
      </w:r>
      <w:r w:rsidRPr="004620A6">
        <w:rPr>
          <w:lang w:val="en-GB"/>
        </w:rPr>
        <w:t>.</w:t>
      </w:r>
    </w:p>
    <w:p w14:paraId="5FFA08E9" w14:textId="77777777" w:rsidR="00D90BD5" w:rsidRPr="004620A6" w:rsidRDefault="00D90BD5" w:rsidP="00D90BD5">
      <w:pPr>
        <w:pStyle w:val="Heading5"/>
        <w:rPr>
          <w:lang w:val="en-GB"/>
        </w:rPr>
      </w:pPr>
      <w:r w:rsidRPr="004620A6">
        <w:rPr>
          <w:lang w:val="en-GB"/>
        </w:rPr>
        <w:t>Input data and data uncertainties</w:t>
      </w:r>
    </w:p>
    <w:p w14:paraId="1634BACC" w14:textId="77777777" w:rsidR="00D90BD5" w:rsidRDefault="00D90BD5" w:rsidP="00D90BD5">
      <w:pPr>
        <w:pStyle w:val="BodyText"/>
        <w:rPr>
          <w:lang w:val="en-GB"/>
        </w:rPr>
      </w:pPr>
      <w:commentRangeStart w:id="506"/>
      <w:r w:rsidRPr="004620A6">
        <w:rPr>
          <w:lang w:val="en-GB"/>
        </w:rPr>
        <w:t>The probability of SCC jeopardising the canister integrity is deemed to be small, since only local areas in the insert have tensile stresses. The uncertainty of the quantity of nitrogen that may have been left in the canister is bounded by the design premises of exchanging the atmosphere from air to &gt; 90 % argon. Also, the amount of remaining water is limited to a maximum of 600 g.</w:t>
      </w:r>
      <w:commentRangeEnd w:id="506"/>
      <w:r>
        <w:rPr>
          <w:rStyle w:val="CommentReference"/>
          <w:sz w:val="21"/>
          <w:szCs w:val="22"/>
          <w:lang w:val="en-GB"/>
        </w:rPr>
        <w:commentReference w:id="506"/>
      </w:r>
    </w:p>
    <w:p w14:paraId="26899861" w14:textId="05668A4C" w:rsidR="001F1725" w:rsidRDefault="0032161C" w:rsidP="00374F0F">
      <w:pPr>
        <w:pStyle w:val="BodyText"/>
        <w:rPr>
          <w:lang w:val="en-GB"/>
        </w:rPr>
      </w:pPr>
      <w:r>
        <w:rPr>
          <w:lang w:val="en-GB"/>
        </w:rPr>
        <w:t>-----------------------------</w:t>
      </w:r>
    </w:p>
    <w:p w14:paraId="79A2559D" w14:textId="510F5081" w:rsidR="00D90BD5" w:rsidRPr="00D90BD5" w:rsidRDefault="00D90BD5" w:rsidP="00374F0F">
      <w:pPr>
        <w:pStyle w:val="BodyText"/>
        <w:rPr>
          <w:b/>
          <w:i/>
          <w:lang w:val="en-GB"/>
        </w:rPr>
      </w:pPr>
      <w:r w:rsidRPr="00D90BD5">
        <w:rPr>
          <w:b/>
          <w:i/>
          <w:lang w:val="en-GB"/>
        </w:rPr>
        <w:t>References to section 3.5.3</w:t>
      </w:r>
    </w:p>
    <w:p w14:paraId="53FB5F57" w14:textId="537CE545" w:rsidR="00D90BD5" w:rsidRDefault="00D90BD5" w:rsidP="00D90BD5">
      <w:pPr>
        <w:pStyle w:val="BodyText"/>
        <w:rPr>
          <w:lang w:val="en-GB"/>
        </w:rPr>
      </w:pPr>
      <w:r w:rsidRPr="00E3121C">
        <w:rPr>
          <w:lang w:val="en-GB"/>
        </w:rPr>
        <w:t>TR-25-05 Post-closure safety evaluations of alternative KBS-3 canister insert designs</w:t>
      </w:r>
      <w:r>
        <w:rPr>
          <w:lang w:val="en-GB"/>
        </w:rPr>
        <w:br/>
        <w:t>#f.n. klippt ur SKBdoc 1963442, gr ver 2.34</w:t>
      </w:r>
    </w:p>
    <w:p w14:paraId="6D856159" w14:textId="77777777" w:rsidR="00D90BD5" w:rsidRDefault="00D90BD5" w:rsidP="00D90BD5">
      <w:pPr>
        <w:pStyle w:val="BodyText"/>
        <w:rPr>
          <w:lang w:val="en-GB"/>
        </w:rPr>
      </w:pPr>
    </w:p>
    <w:p w14:paraId="30F47DE2" w14:textId="77777777" w:rsidR="00D90BD5" w:rsidRDefault="00D90BD5" w:rsidP="00D90BD5">
      <w:pPr>
        <w:pStyle w:val="BodyText"/>
        <w:rPr>
          <w:lang w:val="en-GB"/>
        </w:rPr>
      </w:pPr>
      <w:r w:rsidRPr="003A2D00">
        <w:rPr>
          <w:b/>
          <w:lang w:val="en-GB"/>
        </w:rPr>
        <w:t>Ciaraldi S</w:t>
      </w:r>
      <w:r>
        <w:rPr>
          <w:b/>
          <w:lang w:val="en-GB"/>
        </w:rPr>
        <w:t xml:space="preserve"> </w:t>
      </w:r>
      <w:r w:rsidRPr="003A2D00">
        <w:rPr>
          <w:b/>
          <w:lang w:val="en-GB"/>
        </w:rPr>
        <w:t>W</w:t>
      </w:r>
      <w:r>
        <w:rPr>
          <w:b/>
          <w:lang w:val="en-GB"/>
        </w:rPr>
        <w:t>,</w:t>
      </w:r>
      <w:r w:rsidRPr="003A2D00">
        <w:rPr>
          <w:b/>
          <w:lang w:val="en-GB"/>
        </w:rPr>
        <w:t xml:space="preserve"> 1992.</w:t>
      </w:r>
      <w:r w:rsidRPr="00C54EC0">
        <w:rPr>
          <w:lang w:val="en-GB"/>
        </w:rPr>
        <w:t xml:space="preserve"> Stress-corrosion cracking of carbon and low-alloy steels (yield strengths</w:t>
      </w:r>
      <w:r>
        <w:rPr>
          <w:lang w:val="en-GB"/>
        </w:rPr>
        <w:t xml:space="preserve"> </w:t>
      </w:r>
      <w:r w:rsidRPr="00C54EC0">
        <w:rPr>
          <w:lang w:val="en-GB"/>
        </w:rPr>
        <w:t>less than 1241 MPa), in Stress-Corrosion Cracking Materials Performance and</w:t>
      </w:r>
      <w:r>
        <w:rPr>
          <w:lang w:val="en-GB"/>
        </w:rPr>
        <w:t xml:space="preserve"> </w:t>
      </w:r>
      <w:r w:rsidRPr="00C54EC0">
        <w:rPr>
          <w:lang w:val="en-GB"/>
        </w:rPr>
        <w:t>Evaluation, R.H. Jones (ed.). ASM International (Metals Park, OH), chap. 2.</w:t>
      </w:r>
    </w:p>
    <w:p w14:paraId="2E8E05F8" w14:textId="77777777" w:rsidR="00D90BD5" w:rsidRDefault="00D90BD5" w:rsidP="00D90BD5">
      <w:pPr>
        <w:pStyle w:val="BodyText"/>
        <w:rPr>
          <w:lang w:val="en-GB"/>
        </w:rPr>
      </w:pPr>
      <w:commentRangeStart w:id="507"/>
      <w:r w:rsidRPr="004C6928">
        <w:rPr>
          <w:b/>
          <w:lang w:val="en-GB"/>
        </w:rPr>
        <w:t>Dawson T J, 1956.</w:t>
      </w:r>
      <w:r w:rsidRPr="004C6928">
        <w:rPr>
          <w:lang w:val="en-GB"/>
        </w:rPr>
        <w:t xml:space="preserve"> Behavior of welded pressure vessels in agricultural ammonia service. Weld J 35 p. 568.</w:t>
      </w:r>
      <w:commentRangeEnd w:id="507"/>
      <w:r>
        <w:rPr>
          <w:rStyle w:val="CommentReference"/>
          <w:sz w:val="21"/>
          <w:szCs w:val="22"/>
          <w:lang w:val="en-GB"/>
        </w:rPr>
        <w:commentReference w:id="507"/>
      </w:r>
    </w:p>
    <w:p w14:paraId="1987BDC8" w14:textId="77777777" w:rsidR="00D90BD5" w:rsidRPr="004279CC" w:rsidRDefault="00D90BD5" w:rsidP="00D90BD5">
      <w:pPr>
        <w:pStyle w:val="BodyText"/>
        <w:rPr>
          <w:lang w:val="en-GB"/>
        </w:rPr>
      </w:pPr>
      <w:r w:rsidRPr="00ED6276">
        <w:rPr>
          <w:b/>
          <w:lang w:val="en-GB"/>
        </w:rPr>
        <w:t xml:space="preserve">Hedin A, </w:t>
      </w:r>
      <w:r>
        <w:rPr>
          <w:b/>
          <w:lang w:val="en-GB"/>
        </w:rPr>
        <w:t>2025</w:t>
      </w:r>
      <w:r w:rsidRPr="00ED6276">
        <w:rPr>
          <w:b/>
          <w:lang w:val="en-GB"/>
        </w:rPr>
        <w:t>.</w:t>
      </w:r>
      <w:r w:rsidRPr="00ED6276">
        <w:rPr>
          <w:lang w:val="en-GB"/>
        </w:rPr>
        <w:t xml:space="preserve"> </w:t>
      </w:r>
      <w:r w:rsidRPr="002E1741">
        <w:rPr>
          <w:lang w:val="en-GB"/>
        </w:rPr>
        <w:t>Thermal and hydrological conditions in a sealed KBS-3 canister</w:t>
      </w:r>
      <w:r w:rsidRPr="00ED6276">
        <w:rPr>
          <w:lang w:val="en-GB"/>
        </w:rPr>
        <w:t xml:space="preserve">, SKBdoc 1999391 ver </w:t>
      </w:r>
      <w:r>
        <w:rPr>
          <w:lang w:val="en-GB"/>
        </w:rPr>
        <w:t>2</w:t>
      </w:r>
      <w:r w:rsidRPr="00ED6276">
        <w:rPr>
          <w:lang w:val="en-GB"/>
        </w:rPr>
        <w:t>.0, Svensk Kärnbränslehantering AB.</w:t>
      </w:r>
    </w:p>
    <w:p w14:paraId="07886E76" w14:textId="77777777" w:rsidR="00D90BD5" w:rsidRDefault="00D90BD5" w:rsidP="00D90BD5">
      <w:pPr>
        <w:pStyle w:val="BodyText"/>
        <w:rPr>
          <w:lang w:val="en-GB"/>
        </w:rPr>
      </w:pPr>
      <w:r w:rsidRPr="00D62D82">
        <w:rPr>
          <w:b/>
          <w:lang w:val="en-GB"/>
        </w:rPr>
        <w:t>Henshaw J, Evins L Z, 2023.</w:t>
      </w:r>
      <w:r w:rsidRPr="00D62D82">
        <w:rPr>
          <w:lang w:val="en-GB"/>
        </w:rPr>
        <w:t xml:space="preserve"> </w:t>
      </w:r>
      <w:r w:rsidRPr="00945F64">
        <w:rPr>
          <w:lang w:val="en-GB"/>
        </w:rPr>
        <w:t>Radiolysis calculations of gases in a KBS-3 canister</w:t>
      </w:r>
      <w:r>
        <w:rPr>
          <w:lang w:val="en-GB"/>
        </w:rPr>
        <w:t>. SKB TR-22-15, Svensk Kärnbränslehantering AB.</w:t>
      </w:r>
    </w:p>
    <w:p w14:paraId="18025F50" w14:textId="77777777" w:rsidR="00D90BD5" w:rsidRDefault="00D90BD5" w:rsidP="00D90BD5">
      <w:pPr>
        <w:pStyle w:val="BodyText"/>
        <w:rPr>
          <w:lang w:val="en-GB"/>
        </w:rPr>
      </w:pPr>
      <w:r w:rsidRPr="004A5B9F">
        <w:rPr>
          <w:b/>
          <w:lang w:val="en-GB"/>
        </w:rPr>
        <w:t>Henshaw J, Spahiu K, 2021.</w:t>
      </w:r>
      <w:r>
        <w:rPr>
          <w:lang w:val="en-GB"/>
        </w:rPr>
        <w:t xml:space="preserve"> </w:t>
      </w:r>
      <w:r w:rsidRPr="00945F64">
        <w:rPr>
          <w:lang w:val="en-GB"/>
        </w:rPr>
        <w:t>Radiolysis calculations of air, argon and water mixtures in a KBS-3 canister</w:t>
      </w:r>
      <w:r>
        <w:rPr>
          <w:lang w:val="en-GB"/>
        </w:rPr>
        <w:t>. SKB TR-21-11, Svensk Kärnbränslehantering AB.</w:t>
      </w:r>
    </w:p>
    <w:p w14:paraId="2E0F4D9D" w14:textId="77777777" w:rsidR="00D90BD5" w:rsidRDefault="00D90BD5" w:rsidP="00D90BD5">
      <w:pPr>
        <w:pStyle w:val="BodyText"/>
        <w:rPr>
          <w:lang w:val="en-GB"/>
        </w:rPr>
      </w:pPr>
      <w:r w:rsidRPr="003C1405">
        <w:rPr>
          <w:b/>
          <w:lang w:val="en-GB"/>
        </w:rPr>
        <w:t>Jones A R, 1959.</w:t>
      </w:r>
      <w:r w:rsidRPr="00F300B0">
        <w:rPr>
          <w:lang w:val="en-GB"/>
        </w:rPr>
        <w:t xml:space="preserve"> Radiation–induced reactions in the N</w:t>
      </w:r>
      <w:r w:rsidRPr="003C1405">
        <w:rPr>
          <w:vertAlign w:val="subscript"/>
          <w:lang w:val="en-GB"/>
        </w:rPr>
        <w:t>2</w:t>
      </w:r>
      <w:r w:rsidRPr="00F300B0">
        <w:rPr>
          <w:lang w:val="en-GB"/>
        </w:rPr>
        <w:t>–O</w:t>
      </w:r>
      <w:r w:rsidRPr="003C1405">
        <w:rPr>
          <w:vertAlign w:val="subscript"/>
          <w:lang w:val="en-GB"/>
        </w:rPr>
        <w:t>2</w:t>
      </w:r>
      <w:r w:rsidRPr="00F300B0">
        <w:rPr>
          <w:lang w:val="en-GB"/>
        </w:rPr>
        <w:t>–H</w:t>
      </w:r>
      <w:r w:rsidRPr="003C1405">
        <w:rPr>
          <w:vertAlign w:val="subscript"/>
          <w:lang w:val="en-GB"/>
        </w:rPr>
        <w:t>2</w:t>
      </w:r>
      <w:r w:rsidRPr="00F300B0">
        <w:rPr>
          <w:lang w:val="en-GB"/>
        </w:rPr>
        <w:t>O system. Radiation Research 10, 655–663.</w:t>
      </w:r>
    </w:p>
    <w:p w14:paraId="1C2159CD" w14:textId="77777777" w:rsidR="00D90BD5" w:rsidRDefault="00D90BD5" w:rsidP="00D90BD5">
      <w:pPr>
        <w:pStyle w:val="BodyText"/>
        <w:rPr>
          <w:lang w:val="en-GB"/>
        </w:rPr>
      </w:pPr>
      <w:r w:rsidRPr="003A2D00">
        <w:rPr>
          <w:b/>
          <w:lang w:val="en-GB"/>
        </w:rPr>
        <w:t>King F, 2010.</w:t>
      </w:r>
      <w:r w:rsidRPr="00444129">
        <w:rPr>
          <w:lang w:val="en-GB"/>
        </w:rPr>
        <w:t xml:space="preserve"> Stress corrosion cracking of carbon steel used fuel containers in a Canadian deep</w:t>
      </w:r>
      <w:r>
        <w:rPr>
          <w:lang w:val="en-GB"/>
        </w:rPr>
        <w:t xml:space="preserve"> </w:t>
      </w:r>
      <w:r w:rsidRPr="00444129">
        <w:rPr>
          <w:lang w:val="en-GB"/>
        </w:rPr>
        <w:t>geological repository in sedimentary rock. NWMO TR-2010-21, Nuclear Waste Management</w:t>
      </w:r>
      <w:r>
        <w:rPr>
          <w:lang w:val="en-GB"/>
        </w:rPr>
        <w:t xml:space="preserve"> </w:t>
      </w:r>
      <w:r w:rsidRPr="00444129">
        <w:rPr>
          <w:lang w:val="en-GB"/>
        </w:rPr>
        <w:t>Organization, Canada.</w:t>
      </w:r>
    </w:p>
    <w:p w14:paraId="467ED82D" w14:textId="77777777" w:rsidR="00D90BD5" w:rsidRPr="00B8678F" w:rsidRDefault="00D90BD5" w:rsidP="00D90BD5">
      <w:pPr>
        <w:pStyle w:val="BodyText"/>
      </w:pPr>
      <w:r w:rsidRPr="002D5DAD">
        <w:rPr>
          <w:b/>
          <w:lang w:val="en-GB"/>
        </w:rPr>
        <w:t>Jonsson M, Emilsson G, Emilsson L, 2018.</w:t>
      </w:r>
      <w:r w:rsidRPr="002D5DAD">
        <w:rPr>
          <w:lang w:val="en-GB"/>
        </w:rPr>
        <w:t xml:space="preserve"> </w:t>
      </w:r>
      <w:r w:rsidRPr="00624B16">
        <w:rPr>
          <w:lang w:val="en-GB"/>
        </w:rPr>
        <w:t xml:space="preserve">Mechanical design analysis for the canister. </w:t>
      </w:r>
      <w:r w:rsidRPr="00324048">
        <w:t>Posiva SKB Report 04, Posiva Oy, Svensk Kärnbränslehantering AB.</w:t>
      </w:r>
    </w:p>
    <w:p w14:paraId="0B3813DD" w14:textId="77777777" w:rsidR="00D90BD5" w:rsidRDefault="00D90BD5" w:rsidP="00D90BD5">
      <w:pPr>
        <w:pStyle w:val="BodyText"/>
        <w:rPr>
          <w:lang w:val="en-GB"/>
        </w:rPr>
      </w:pPr>
      <w:r w:rsidRPr="005C29DB">
        <w:rPr>
          <w:b/>
          <w:lang w:val="en-GB"/>
        </w:rPr>
        <w:t>Morco R P, Joseph J M, Hall D S, Medri C, Shoesmith D W, Wren J C, 2017.</w:t>
      </w:r>
      <w:r w:rsidRPr="00444FFF">
        <w:rPr>
          <w:lang w:val="en-GB"/>
        </w:rPr>
        <w:t xml:space="preserve"> Modelling of radiolytic production of HNO</w:t>
      </w:r>
      <w:r w:rsidRPr="00444FFF">
        <w:rPr>
          <w:vertAlign w:val="subscript"/>
          <w:lang w:val="en-GB"/>
        </w:rPr>
        <w:t>3</w:t>
      </w:r>
      <w:r w:rsidRPr="00444FFF">
        <w:rPr>
          <w:lang w:val="en-GB"/>
        </w:rPr>
        <w:t xml:space="preserve"> relevant to corrosion of a used fuel container in deep geologic repository environments. Corrosion Engineering, Science and Technology, 52:sup1, 141-147.</w:t>
      </w:r>
      <w:r>
        <w:rPr>
          <w:lang w:val="en-GB"/>
        </w:rPr>
        <w:br/>
      </w:r>
      <w:hyperlink r:id="rId14" w:history="1">
        <w:r w:rsidRPr="006E4EB1">
          <w:rPr>
            <w:rStyle w:val="Hyperlink"/>
            <w:lang w:val="en-GB"/>
          </w:rPr>
          <w:t>https://doi.org/10.1080/1478422X.2017.1340227</w:t>
        </w:r>
      </w:hyperlink>
      <w:r>
        <w:rPr>
          <w:lang w:val="en-GB"/>
        </w:rPr>
        <w:t xml:space="preserve"> </w:t>
      </w:r>
    </w:p>
    <w:p w14:paraId="015EACC7" w14:textId="77777777" w:rsidR="00D90BD5" w:rsidRDefault="00D90BD5" w:rsidP="00D90BD5">
      <w:pPr>
        <w:pStyle w:val="BodyText"/>
        <w:rPr>
          <w:lang w:val="en-GB"/>
        </w:rPr>
      </w:pPr>
      <w:r w:rsidRPr="00F43D42">
        <w:rPr>
          <w:b/>
        </w:rPr>
        <w:lastRenderedPageBreak/>
        <w:t>Lundin P, Holmberg J, 2024.</w:t>
      </w:r>
      <w:r w:rsidRPr="00F43D42">
        <w:t xml:space="preserve"> </w:t>
      </w:r>
      <w:r w:rsidRPr="00B51168">
        <w:rPr>
          <w:lang w:val="en-GB"/>
        </w:rPr>
        <w:t>Residual stress measurements of steel</w:t>
      </w:r>
      <w:r>
        <w:rPr>
          <w:lang w:val="en-GB"/>
        </w:rPr>
        <w:t xml:space="preserve"> </w:t>
      </w:r>
      <w:r w:rsidRPr="00B51168">
        <w:rPr>
          <w:lang w:val="en-GB"/>
        </w:rPr>
        <w:t>tubes, Ø 950 mm, ST7</w:t>
      </w:r>
      <w:r>
        <w:rPr>
          <w:lang w:val="en-GB"/>
        </w:rPr>
        <w:t>. Lundin Stress Service AB. SKBdoc 2035847, ver 1.0.</w:t>
      </w:r>
    </w:p>
    <w:p w14:paraId="2816F735" w14:textId="77777777" w:rsidR="00D90BD5" w:rsidRDefault="00D90BD5" w:rsidP="00D90BD5">
      <w:pPr>
        <w:pStyle w:val="BodyText"/>
        <w:rPr>
          <w:lang w:val="en-GB"/>
        </w:rPr>
      </w:pPr>
      <w:r w:rsidRPr="00812B6B">
        <w:rPr>
          <w:b/>
          <w:lang w:val="en-GB"/>
        </w:rPr>
        <w:t>Lundin P, Holmberg J, 202</w:t>
      </w:r>
      <w:r>
        <w:rPr>
          <w:b/>
          <w:lang w:val="en-GB"/>
        </w:rPr>
        <w:t>5</w:t>
      </w:r>
      <w:r w:rsidRPr="00812B6B">
        <w:rPr>
          <w:b/>
          <w:lang w:val="en-GB"/>
        </w:rPr>
        <w:t>.</w:t>
      </w:r>
      <w:r w:rsidRPr="00812B6B">
        <w:rPr>
          <w:lang w:val="en-GB"/>
        </w:rPr>
        <w:t xml:space="preserve"> Residual stress measurements of steel tubes, Ø 950 mm, ST13 and ST17. Lundin Stress Service AB. SKBdoc 2080379, ver </w:t>
      </w:r>
      <w:r>
        <w:rPr>
          <w:lang w:val="en-GB"/>
        </w:rPr>
        <w:t>1</w:t>
      </w:r>
      <w:r w:rsidRPr="00812B6B">
        <w:rPr>
          <w:lang w:val="en-GB"/>
        </w:rPr>
        <w:t>.0.</w:t>
      </w:r>
    </w:p>
    <w:p w14:paraId="1416667A" w14:textId="77777777" w:rsidR="00D90BD5" w:rsidRPr="00C10EB9" w:rsidRDefault="00D90BD5" w:rsidP="00D90BD5">
      <w:pPr>
        <w:pStyle w:val="BodyText"/>
        <w:rPr>
          <w:lang w:val="en-US"/>
        </w:rPr>
      </w:pPr>
      <w:r w:rsidRPr="005C29DB">
        <w:rPr>
          <w:b/>
          <w:lang w:val="en-US"/>
        </w:rPr>
        <w:t>Sander R, 2023.</w:t>
      </w:r>
      <w:r w:rsidRPr="00444FFF">
        <w:rPr>
          <w:lang w:val="en-US"/>
        </w:rPr>
        <w:t xml:space="preserve"> Compilation of Henry’s law constants (version 5.0.0) for water as solvent. Atmospheric Chemistry and Physics 23, 10901–12440.</w:t>
      </w:r>
      <w:r>
        <w:rPr>
          <w:lang w:val="en-US"/>
        </w:rPr>
        <w:t xml:space="preserve"> </w:t>
      </w:r>
      <w:r>
        <w:rPr>
          <w:lang w:val="en-US"/>
        </w:rPr>
        <w:br/>
      </w:r>
      <w:hyperlink r:id="rId15" w:history="1">
        <w:r w:rsidRPr="006E4EB1">
          <w:rPr>
            <w:rStyle w:val="Hyperlink"/>
            <w:lang w:val="en-US"/>
          </w:rPr>
          <w:t>https://doi.org/10.5194/acp-23-10901-2023</w:t>
        </w:r>
      </w:hyperlink>
      <w:r>
        <w:rPr>
          <w:lang w:val="en-US"/>
        </w:rPr>
        <w:t xml:space="preserve"> </w:t>
      </w:r>
    </w:p>
    <w:p w14:paraId="3A661A78" w14:textId="77777777" w:rsidR="00D90BD5" w:rsidRPr="00791235" w:rsidRDefault="00D90BD5" w:rsidP="00D90BD5">
      <w:pPr>
        <w:pStyle w:val="BodyText"/>
        <w:rPr>
          <w:lang w:val="en-GB"/>
        </w:rPr>
      </w:pPr>
      <w:commentRangeStart w:id="508"/>
      <w:r w:rsidRPr="00F72C8F">
        <w:rPr>
          <w:b/>
        </w:rPr>
        <w:t>Seifert H P, Ritter S, 2005.</w:t>
      </w:r>
      <w:r w:rsidRPr="003C4D06">
        <w:t xml:space="preserve"> </w:t>
      </w:r>
      <w:r w:rsidRPr="00791235">
        <w:rPr>
          <w:lang w:val="en-GB"/>
        </w:rPr>
        <w:t xml:space="preserve">Research and </w:t>
      </w:r>
      <w:r>
        <w:rPr>
          <w:lang w:val="en-GB"/>
        </w:rPr>
        <w:t>s</w:t>
      </w:r>
      <w:r w:rsidRPr="00791235">
        <w:rPr>
          <w:lang w:val="en-GB"/>
        </w:rPr>
        <w:t xml:space="preserve">ervice </w:t>
      </w:r>
      <w:r>
        <w:rPr>
          <w:lang w:val="en-GB"/>
        </w:rPr>
        <w:t>e</w:t>
      </w:r>
      <w:r w:rsidRPr="00791235">
        <w:rPr>
          <w:lang w:val="en-GB"/>
        </w:rPr>
        <w:t xml:space="preserve">xperience with </w:t>
      </w:r>
      <w:r>
        <w:rPr>
          <w:lang w:val="en-GB"/>
        </w:rPr>
        <w:t>e</w:t>
      </w:r>
      <w:r w:rsidRPr="00791235">
        <w:rPr>
          <w:lang w:val="en-GB"/>
        </w:rPr>
        <w:t>nvironmentally-</w:t>
      </w:r>
      <w:r>
        <w:rPr>
          <w:lang w:val="en-GB"/>
        </w:rPr>
        <w:t>a</w:t>
      </w:r>
      <w:r w:rsidRPr="00791235">
        <w:rPr>
          <w:lang w:val="en-GB"/>
        </w:rPr>
        <w:t xml:space="preserve">ssisted </w:t>
      </w:r>
      <w:r>
        <w:rPr>
          <w:lang w:val="en-GB"/>
        </w:rPr>
        <w:t>c</w:t>
      </w:r>
      <w:r w:rsidRPr="00791235">
        <w:rPr>
          <w:lang w:val="en-GB"/>
        </w:rPr>
        <w:t xml:space="preserve">racking in </w:t>
      </w:r>
      <w:r>
        <w:rPr>
          <w:lang w:val="en-GB"/>
        </w:rPr>
        <w:t>c</w:t>
      </w:r>
      <w:r w:rsidRPr="00791235">
        <w:rPr>
          <w:lang w:val="en-GB"/>
        </w:rPr>
        <w:t xml:space="preserve">arbon and </w:t>
      </w:r>
      <w:r>
        <w:rPr>
          <w:lang w:val="en-GB"/>
        </w:rPr>
        <w:t>l</w:t>
      </w:r>
      <w:r w:rsidRPr="00791235">
        <w:rPr>
          <w:lang w:val="en-GB"/>
        </w:rPr>
        <w:t>ow-</w:t>
      </w:r>
      <w:r>
        <w:rPr>
          <w:lang w:val="en-GB"/>
        </w:rPr>
        <w:t>a</w:t>
      </w:r>
      <w:r w:rsidRPr="00791235">
        <w:rPr>
          <w:lang w:val="en-GB"/>
        </w:rPr>
        <w:t xml:space="preserve">lloy </w:t>
      </w:r>
      <w:r>
        <w:rPr>
          <w:lang w:val="en-GB"/>
        </w:rPr>
        <w:t>s</w:t>
      </w:r>
      <w:r w:rsidRPr="00791235">
        <w:rPr>
          <w:lang w:val="en-GB"/>
        </w:rPr>
        <w:t xml:space="preserve">teels in </w:t>
      </w:r>
      <w:r>
        <w:rPr>
          <w:lang w:val="en-GB"/>
        </w:rPr>
        <w:t>h</w:t>
      </w:r>
      <w:r w:rsidRPr="00791235">
        <w:rPr>
          <w:lang w:val="en-GB"/>
        </w:rPr>
        <w:t>igh-</w:t>
      </w:r>
      <w:r>
        <w:rPr>
          <w:lang w:val="en-GB"/>
        </w:rPr>
        <w:t>t</w:t>
      </w:r>
      <w:r w:rsidRPr="00791235">
        <w:rPr>
          <w:lang w:val="en-GB"/>
        </w:rPr>
        <w:t xml:space="preserve">emperature </w:t>
      </w:r>
      <w:r>
        <w:rPr>
          <w:lang w:val="en-GB"/>
        </w:rPr>
        <w:t>w</w:t>
      </w:r>
      <w:r w:rsidRPr="00791235">
        <w:rPr>
          <w:lang w:val="en-GB"/>
        </w:rPr>
        <w:t>ater”</w:t>
      </w:r>
      <w:r>
        <w:rPr>
          <w:lang w:val="en-GB"/>
        </w:rPr>
        <w:t>.</w:t>
      </w:r>
      <w:r w:rsidRPr="00791235">
        <w:rPr>
          <w:lang w:val="en-GB"/>
        </w:rPr>
        <w:t xml:space="preserve"> SKI Report 2005:60</w:t>
      </w:r>
      <w:r>
        <w:rPr>
          <w:lang w:val="en-GB"/>
        </w:rPr>
        <w:t xml:space="preserve">, </w:t>
      </w:r>
      <w:r w:rsidRPr="00803868">
        <w:rPr>
          <w:lang w:val="en-GB"/>
        </w:rPr>
        <w:t>Swedish Nuclear Power</w:t>
      </w:r>
      <w:r>
        <w:rPr>
          <w:lang w:val="en-GB"/>
        </w:rPr>
        <w:t xml:space="preserve"> </w:t>
      </w:r>
      <w:r w:rsidRPr="00803868">
        <w:rPr>
          <w:lang w:val="en-GB"/>
        </w:rPr>
        <w:t>Inspectorate</w:t>
      </w:r>
      <w:r>
        <w:rPr>
          <w:lang w:val="en-GB"/>
        </w:rPr>
        <w:t>.</w:t>
      </w:r>
      <w:commentRangeEnd w:id="508"/>
      <w:r w:rsidRPr="00791235">
        <w:rPr>
          <w:rStyle w:val="CommentReference"/>
          <w:sz w:val="21"/>
          <w:szCs w:val="22"/>
          <w:lang w:val="en-GB"/>
        </w:rPr>
        <w:commentReference w:id="508"/>
      </w:r>
    </w:p>
    <w:p w14:paraId="7A123C01" w14:textId="2F07DBB3" w:rsidR="00D90BD5" w:rsidRPr="00F43D42" w:rsidRDefault="00D90BD5" w:rsidP="00D90BD5">
      <w:pPr>
        <w:pStyle w:val="BodyText"/>
      </w:pPr>
      <w:r w:rsidRPr="004A5B9F">
        <w:rPr>
          <w:b/>
          <w:lang w:val="en-GB"/>
        </w:rPr>
        <w:t>SKB 2022.</w:t>
      </w:r>
      <w:r>
        <w:rPr>
          <w:lang w:val="en-GB"/>
        </w:rPr>
        <w:t xml:space="preserve"> </w:t>
      </w:r>
      <w:r w:rsidRPr="00C90007">
        <w:rPr>
          <w:lang w:val="en-GB"/>
        </w:rPr>
        <w:t>Post-closure safety for the final repository for spent nuclear fuel at Forsmark</w:t>
      </w:r>
      <w:r>
        <w:rPr>
          <w:lang w:val="en-GB"/>
        </w:rPr>
        <w:t xml:space="preserve">. </w:t>
      </w:r>
      <w:r w:rsidRPr="001C7257">
        <w:t>Main report, PSAR version. SKB TR-21-01, S</w:t>
      </w:r>
      <w:r w:rsidRPr="00F43D42">
        <w:t>vensk Kärnbränslehantering AB.</w:t>
      </w:r>
    </w:p>
    <w:p w14:paraId="2894E2C2" w14:textId="77777777" w:rsidR="00D90BD5" w:rsidRDefault="00D90BD5" w:rsidP="00D90BD5">
      <w:pPr>
        <w:pStyle w:val="BodyText"/>
        <w:rPr>
          <w:lang w:val="en-GB"/>
        </w:rPr>
      </w:pPr>
    </w:p>
    <w:p w14:paraId="53905268" w14:textId="77777777" w:rsidR="00D90BD5" w:rsidRDefault="00D90BD5" w:rsidP="00374F0F">
      <w:pPr>
        <w:pStyle w:val="BodyText"/>
        <w:rPr>
          <w:lang w:val="en-GB"/>
        </w:rPr>
      </w:pPr>
    </w:p>
    <w:p w14:paraId="28906BD0" w14:textId="6773BF61" w:rsidR="00D90BD5" w:rsidRDefault="00D90BD5" w:rsidP="00374F0F">
      <w:pPr>
        <w:pStyle w:val="BodyText"/>
        <w:rPr>
          <w:lang w:val="en-GB"/>
        </w:rPr>
      </w:pPr>
    </w:p>
    <w:p w14:paraId="5E81D895" w14:textId="72931C12" w:rsidR="00D90BD5" w:rsidRDefault="00D90BD5" w:rsidP="00374F0F">
      <w:pPr>
        <w:pStyle w:val="BodyText"/>
        <w:rPr>
          <w:lang w:val="en-GB"/>
        </w:rPr>
      </w:pPr>
    </w:p>
    <w:p w14:paraId="10A8DD3F" w14:textId="77777777" w:rsidR="00D90BD5" w:rsidRDefault="00D90BD5" w:rsidP="00374F0F">
      <w:pPr>
        <w:pStyle w:val="BodyText"/>
        <w:rPr>
          <w:lang w:val="en-GB"/>
        </w:rPr>
      </w:pPr>
    </w:p>
    <w:p w14:paraId="07A77FCF" w14:textId="77777777" w:rsidR="001F1725" w:rsidRPr="00B53294" w:rsidRDefault="001F1725" w:rsidP="001F1725">
      <w:pPr>
        <w:pStyle w:val="Heading3"/>
        <w:rPr>
          <w:lang w:val="en-GB"/>
        </w:rPr>
      </w:pPr>
      <w:bookmarkStart w:id="509" w:name="_Ref191898634"/>
      <w:bookmarkStart w:id="510" w:name="_Ref191898660"/>
      <w:bookmarkStart w:id="511" w:name="_Ref191898704"/>
      <w:bookmarkStart w:id="512" w:name="_Ref191898705"/>
      <w:bookmarkStart w:id="513" w:name="_Ref191898706"/>
      <w:bookmarkStart w:id="514" w:name="_Ref191898707"/>
      <w:bookmarkStart w:id="515" w:name="_Ref191898708"/>
      <w:bookmarkStart w:id="516" w:name="_Ref191898710"/>
      <w:bookmarkStart w:id="517" w:name="_Ref191898711"/>
      <w:bookmarkStart w:id="518" w:name="_Toc192162611"/>
      <w:bookmarkStart w:id="519" w:name="_Toc195186612"/>
      <w:r w:rsidRPr="00B53294">
        <w:rPr>
          <w:lang w:val="en-GB"/>
        </w:rPr>
        <w:t>Corrosion of copper canister</w:t>
      </w:r>
      <w:bookmarkEnd w:id="509"/>
      <w:bookmarkEnd w:id="510"/>
      <w:bookmarkEnd w:id="511"/>
      <w:bookmarkEnd w:id="512"/>
      <w:bookmarkEnd w:id="513"/>
      <w:bookmarkEnd w:id="514"/>
      <w:bookmarkEnd w:id="515"/>
      <w:bookmarkEnd w:id="516"/>
      <w:bookmarkEnd w:id="517"/>
      <w:bookmarkEnd w:id="518"/>
      <w:bookmarkEnd w:id="519"/>
    </w:p>
    <w:p w14:paraId="433EAE3B" w14:textId="77777777" w:rsidR="00F53459" w:rsidRDefault="00F53459" w:rsidP="00F53459">
      <w:pPr>
        <w:pStyle w:val="BodyText"/>
        <w:rPr>
          <w:lang w:val="en-GB"/>
        </w:rPr>
      </w:pPr>
      <w:r>
        <w:rPr>
          <w:lang w:val="en-GB"/>
        </w:rPr>
        <w:t>#text with structure in chapter 1</w:t>
      </w:r>
    </w:p>
    <w:p w14:paraId="56AED8E3" w14:textId="77777777" w:rsidR="00F53459" w:rsidRPr="00E64471" w:rsidRDefault="00F53459" w:rsidP="00F53459">
      <w:pPr>
        <w:pStyle w:val="Heading4"/>
        <w:rPr>
          <w:lang w:val="en-GB"/>
        </w:rPr>
      </w:pPr>
      <w:r>
        <w:rPr>
          <w:lang w:val="en-GB"/>
        </w:rPr>
        <w:t>Description</w:t>
      </w:r>
    </w:p>
    <w:p w14:paraId="0CC352EF" w14:textId="77777777" w:rsidR="00F53459" w:rsidRDefault="00F53459" w:rsidP="00F53459">
      <w:pPr>
        <w:pStyle w:val="BodyText"/>
        <w:rPr>
          <w:lang w:val="en-GB"/>
        </w:rPr>
      </w:pPr>
      <w:r>
        <w:rPr>
          <w:lang w:val="en-GB"/>
        </w:rPr>
        <w:t>Text</w:t>
      </w:r>
    </w:p>
    <w:p w14:paraId="3C5165D4" w14:textId="77777777" w:rsidR="00F53459" w:rsidRDefault="00F53459" w:rsidP="00F53459">
      <w:pPr>
        <w:pStyle w:val="Heading4"/>
        <w:rPr>
          <w:lang w:val="en-GB"/>
        </w:rPr>
      </w:pPr>
      <w:r>
        <w:rPr>
          <w:lang w:val="en-GB"/>
        </w:rPr>
        <w:t>Dependencies between processes and variables</w:t>
      </w:r>
    </w:p>
    <w:p w14:paraId="19BC490A" w14:textId="77777777" w:rsidR="00F53459" w:rsidRDefault="00F53459" w:rsidP="00F53459">
      <w:pPr>
        <w:pStyle w:val="BodyText"/>
        <w:rPr>
          <w:lang w:val="en-GB"/>
        </w:rPr>
      </w:pPr>
      <w:r>
        <w:rPr>
          <w:lang w:val="en-GB"/>
        </w:rPr>
        <w:t xml:space="preserve">Text </w:t>
      </w:r>
    </w:p>
    <w:p w14:paraId="674AC1FF" w14:textId="77777777" w:rsidR="00F53459" w:rsidRDefault="00F53459" w:rsidP="00F53459">
      <w:pPr>
        <w:pStyle w:val="Heading4"/>
        <w:rPr>
          <w:lang w:val="en-GB"/>
        </w:rPr>
      </w:pPr>
      <w:r>
        <w:rPr>
          <w:lang w:val="en-GB"/>
        </w:rPr>
        <w:t xml:space="preserve">Natural and anthropogenic analogues </w:t>
      </w:r>
    </w:p>
    <w:p w14:paraId="3A014AC6" w14:textId="77777777" w:rsidR="00F53459" w:rsidRDefault="00F53459" w:rsidP="00F53459">
      <w:pPr>
        <w:pStyle w:val="BodyText"/>
        <w:rPr>
          <w:lang w:val="en-GB"/>
        </w:rPr>
      </w:pPr>
      <w:r>
        <w:rPr>
          <w:lang w:val="en-GB"/>
        </w:rPr>
        <w:t xml:space="preserve">Text </w:t>
      </w:r>
    </w:p>
    <w:p w14:paraId="5E9E606D" w14:textId="77777777" w:rsidR="00F53459" w:rsidRDefault="00F53459" w:rsidP="00F53459">
      <w:pPr>
        <w:pStyle w:val="Heading4"/>
        <w:rPr>
          <w:lang w:val="en-GB"/>
        </w:rPr>
      </w:pPr>
      <w:r>
        <w:rPr>
          <w:lang w:val="en-GB"/>
        </w:rPr>
        <w:t>Boundary conditions</w:t>
      </w:r>
    </w:p>
    <w:p w14:paraId="7CE60EE9" w14:textId="77777777" w:rsidR="00F53459" w:rsidRDefault="00F53459" w:rsidP="00F53459">
      <w:pPr>
        <w:pStyle w:val="BodyText"/>
        <w:rPr>
          <w:lang w:val="en-GB"/>
        </w:rPr>
      </w:pPr>
      <w:r>
        <w:rPr>
          <w:lang w:val="en-GB"/>
        </w:rPr>
        <w:t>Text</w:t>
      </w:r>
    </w:p>
    <w:p w14:paraId="20D6EE44" w14:textId="77777777" w:rsidR="00F53459" w:rsidRDefault="00F53459" w:rsidP="00F53459">
      <w:pPr>
        <w:pStyle w:val="Heading4"/>
        <w:rPr>
          <w:lang w:val="en-GB"/>
        </w:rPr>
      </w:pPr>
      <w:r>
        <w:rPr>
          <w:lang w:val="en-GB"/>
        </w:rPr>
        <w:t>Model and experimental studies</w:t>
      </w:r>
    </w:p>
    <w:p w14:paraId="707F76A6" w14:textId="77777777" w:rsidR="00F53459" w:rsidRDefault="00F53459" w:rsidP="00F53459">
      <w:pPr>
        <w:pStyle w:val="BodyText"/>
        <w:rPr>
          <w:lang w:val="en-GB"/>
        </w:rPr>
      </w:pPr>
      <w:r>
        <w:rPr>
          <w:lang w:val="en-GB"/>
        </w:rPr>
        <w:t xml:space="preserve">Text </w:t>
      </w:r>
    </w:p>
    <w:p w14:paraId="64F7B73D" w14:textId="77777777" w:rsidR="00F53459" w:rsidRDefault="00F53459" w:rsidP="00F53459">
      <w:pPr>
        <w:pStyle w:val="Heading4"/>
        <w:rPr>
          <w:lang w:val="en-GB"/>
        </w:rPr>
      </w:pPr>
      <w:r>
        <w:rPr>
          <w:lang w:val="en-GB"/>
        </w:rPr>
        <w:t>Time perspective</w:t>
      </w:r>
    </w:p>
    <w:p w14:paraId="0E3D7F99" w14:textId="77777777" w:rsidR="00F53459" w:rsidRDefault="00F53459" w:rsidP="00F53459">
      <w:pPr>
        <w:pStyle w:val="BodyText"/>
        <w:rPr>
          <w:lang w:val="en-GB"/>
        </w:rPr>
      </w:pPr>
      <w:r>
        <w:rPr>
          <w:lang w:val="en-GB"/>
        </w:rPr>
        <w:t>Text</w:t>
      </w:r>
    </w:p>
    <w:p w14:paraId="6854BB4A" w14:textId="77777777" w:rsidR="00F53459" w:rsidRDefault="00F53459" w:rsidP="00F53459">
      <w:pPr>
        <w:pStyle w:val="Heading4"/>
        <w:rPr>
          <w:lang w:val="en-GB"/>
        </w:rPr>
      </w:pPr>
      <w:r>
        <w:rPr>
          <w:lang w:val="en-GB"/>
        </w:rPr>
        <w:t>Impact on safety functions</w:t>
      </w:r>
    </w:p>
    <w:p w14:paraId="15A1F441" w14:textId="77777777" w:rsidR="00F53459" w:rsidRDefault="00F53459" w:rsidP="00F53459">
      <w:pPr>
        <w:pStyle w:val="BodyText"/>
        <w:rPr>
          <w:lang w:val="en-GB"/>
        </w:rPr>
      </w:pPr>
      <w:r>
        <w:rPr>
          <w:lang w:val="en-GB"/>
        </w:rPr>
        <w:t>Text</w:t>
      </w:r>
    </w:p>
    <w:p w14:paraId="01242A73" w14:textId="77777777" w:rsidR="00F53459" w:rsidRDefault="00F53459" w:rsidP="00F53459">
      <w:pPr>
        <w:pStyle w:val="Heading4"/>
        <w:rPr>
          <w:lang w:val="en-GB"/>
        </w:rPr>
      </w:pPr>
      <w:r>
        <w:rPr>
          <w:lang w:val="en-GB"/>
        </w:rPr>
        <w:t xml:space="preserve">Handling of the process in the assessments of post-closure safety </w:t>
      </w:r>
    </w:p>
    <w:p w14:paraId="637D202B" w14:textId="77777777" w:rsidR="00F53459" w:rsidRDefault="00F53459" w:rsidP="00F53459">
      <w:pPr>
        <w:pStyle w:val="BodyText"/>
        <w:rPr>
          <w:lang w:val="en-GB"/>
        </w:rPr>
      </w:pPr>
      <w:r>
        <w:rPr>
          <w:lang w:val="en-GB"/>
        </w:rPr>
        <w:t xml:space="preserve">Text </w:t>
      </w:r>
    </w:p>
    <w:p w14:paraId="5247F9C6" w14:textId="77777777" w:rsidR="00F53459" w:rsidRDefault="00F53459" w:rsidP="00F53459">
      <w:pPr>
        <w:pStyle w:val="Heading5"/>
        <w:rPr>
          <w:lang w:val="en-GB"/>
        </w:rPr>
      </w:pPr>
      <w:r>
        <w:rPr>
          <w:lang w:val="en-GB"/>
        </w:rPr>
        <w:t>Handling in the FSAR</w:t>
      </w:r>
    </w:p>
    <w:p w14:paraId="2E45F24E" w14:textId="77777777" w:rsidR="00F53459" w:rsidRDefault="00F53459" w:rsidP="00F53459">
      <w:pPr>
        <w:pStyle w:val="BodyText"/>
        <w:rPr>
          <w:lang w:val="en-GB"/>
        </w:rPr>
      </w:pPr>
      <w:r>
        <w:rPr>
          <w:lang w:val="en-GB"/>
        </w:rPr>
        <w:t>Text</w:t>
      </w:r>
    </w:p>
    <w:p w14:paraId="4C6D57DA" w14:textId="77777777" w:rsidR="00F53459" w:rsidRDefault="00F53459" w:rsidP="00F53459">
      <w:pPr>
        <w:pStyle w:val="Heading5"/>
        <w:rPr>
          <w:lang w:val="en-GB"/>
        </w:rPr>
      </w:pPr>
      <w:r>
        <w:rPr>
          <w:lang w:val="en-GB"/>
        </w:rPr>
        <w:t>Changes since the PSAR</w:t>
      </w:r>
    </w:p>
    <w:p w14:paraId="19D024E8" w14:textId="77777777" w:rsidR="00F53459" w:rsidRDefault="00F53459" w:rsidP="00F53459">
      <w:pPr>
        <w:pStyle w:val="BodyText"/>
        <w:rPr>
          <w:lang w:val="en-GB"/>
        </w:rPr>
      </w:pPr>
      <w:r>
        <w:rPr>
          <w:lang w:val="en-GB"/>
        </w:rPr>
        <w:t xml:space="preserve">Text  </w:t>
      </w:r>
    </w:p>
    <w:p w14:paraId="6124A289" w14:textId="77777777" w:rsidR="00F53459" w:rsidRDefault="00F53459" w:rsidP="00F53459">
      <w:pPr>
        <w:pStyle w:val="Heading4"/>
        <w:rPr>
          <w:lang w:val="en-GB"/>
        </w:rPr>
      </w:pPr>
      <w:r>
        <w:rPr>
          <w:lang w:val="en-GB"/>
        </w:rPr>
        <w:t>Handling of uncertainties in the FSAR</w:t>
      </w:r>
    </w:p>
    <w:p w14:paraId="3FDECF03" w14:textId="77777777" w:rsidR="001F1725" w:rsidRDefault="001F1725" w:rsidP="00374F0F">
      <w:pPr>
        <w:pStyle w:val="BodyText"/>
        <w:rPr>
          <w:lang w:val="en-GB"/>
        </w:rPr>
      </w:pPr>
    </w:p>
    <w:p w14:paraId="61B88360" w14:textId="77777777" w:rsidR="001F1725" w:rsidRDefault="001F1725" w:rsidP="00374F0F">
      <w:pPr>
        <w:pStyle w:val="BodyText"/>
        <w:rPr>
          <w:lang w:val="en-GB"/>
        </w:rPr>
      </w:pPr>
    </w:p>
    <w:p w14:paraId="7E94D92E" w14:textId="77777777" w:rsidR="001F1725" w:rsidRPr="00B53294" w:rsidRDefault="001F1725" w:rsidP="001F1725">
      <w:pPr>
        <w:pStyle w:val="Heading3"/>
        <w:rPr>
          <w:lang w:val="en-GB"/>
        </w:rPr>
      </w:pPr>
      <w:bookmarkStart w:id="520" w:name="_Ref191898680"/>
      <w:bookmarkStart w:id="521" w:name="_Ref191898701"/>
      <w:bookmarkStart w:id="522" w:name="_Ref191898702"/>
      <w:bookmarkStart w:id="523" w:name="_Ref191898712"/>
      <w:bookmarkStart w:id="524" w:name="_Toc192162612"/>
      <w:bookmarkStart w:id="525" w:name="_Toc195186613"/>
      <w:r w:rsidRPr="00B53294">
        <w:rPr>
          <w:lang w:val="en-GB"/>
        </w:rPr>
        <w:lastRenderedPageBreak/>
        <w:t>Stress corrosion cracking of the copper canister</w:t>
      </w:r>
      <w:bookmarkEnd w:id="520"/>
      <w:bookmarkEnd w:id="521"/>
      <w:bookmarkEnd w:id="522"/>
      <w:bookmarkEnd w:id="523"/>
      <w:bookmarkEnd w:id="524"/>
      <w:bookmarkEnd w:id="525"/>
    </w:p>
    <w:p w14:paraId="557C3BD5" w14:textId="77777777" w:rsidR="00F53459" w:rsidRDefault="00F53459" w:rsidP="00F53459">
      <w:pPr>
        <w:pStyle w:val="BodyText"/>
        <w:rPr>
          <w:lang w:val="en-GB"/>
        </w:rPr>
      </w:pPr>
      <w:r>
        <w:rPr>
          <w:lang w:val="en-GB"/>
        </w:rPr>
        <w:t>#text with structure in chapter 1</w:t>
      </w:r>
    </w:p>
    <w:p w14:paraId="1A1040F5" w14:textId="77777777" w:rsidR="00F53459" w:rsidRPr="00E64471" w:rsidRDefault="00F53459" w:rsidP="00F53459">
      <w:pPr>
        <w:pStyle w:val="Heading4"/>
        <w:rPr>
          <w:lang w:val="en-GB"/>
        </w:rPr>
      </w:pPr>
      <w:r>
        <w:rPr>
          <w:lang w:val="en-GB"/>
        </w:rPr>
        <w:t>Description</w:t>
      </w:r>
    </w:p>
    <w:p w14:paraId="7C98C407" w14:textId="77777777" w:rsidR="00F53459" w:rsidRDefault="00F53459" w:rsidP="00F53459">
      <w:pPr>
        <w:pStyle w:val="BodyText"/>
        <w:rPr>
          <w:lang w:val="en-GB"/>
        </w:rPr>
      </w:pPr>
      <w:r>
        <w:rPr>
          <w:lang w:val="en-GB"/>
        </w:rPr>
        <w:t>Text</w:t>
      </w:r>
    </w:p>
    <w:p w14:paraId="0BA53642" w14:textId="77777777" w:rsidR="00F53459" w:rsidRDefault="00F53459" w:rsidP="00F53459">
      <w:pPr>
        <w:pStyle w:val="Heading4"/>
        <w:rPr>
          <w:lang w:val="en-GB"/>
        </w:rPr>
      </w:pPr>
      <w:r>
        <w:rPr>
          <w:lang w:val="en-GB"/>
        </w:rPr>
        <w:t>Dependencies between processes and variables</w:t>
      </w:r>
    </w:p>
    <w:p w14:paraId="5C1F433D" w14:textId="77777777" w:rsidR="00F53459" w:rsidRDefault="00F53459" w:rsidP="00F53459">
      <w:pPr>
        <w:pStyle w:val="BodyText"/>
        <w:rPr>
          <w:lang w:val="en-GB"/>
        </w:rPr>
      </w:pPr>
      <w:r>
        <w:rPr>
          <w:lang w:val="en-GB"/>
        </w:rPr>
        <w:t xml:space="preserve">Text </w:t>
      </w:r>
    </w:p>
    <w:p w14:paraId="36635D04" w14:textId="77777777" w:rsidR="00F53459" w:rsidRDefault="00F53459" w:rsidP="00F53459">
      <w:pPr>
        <w:pStyle w:val="Heading4"/>
        <w:rPr>
          <w:lang w:val="en-GB"/>
        </w:rPr>
      </w:pPr>
      <w:r>
        <w:rPr>
          <w:lang w:val="en-GB"/>
        </w:rPr>
        <w:t xml:space="preserve">Natural and anthropogenic analogues </w:t>
      </w:r>
    </w:p>
    <w:p w14:paraId="1CF444D6" w14:textId="77777777" w:rsidR="00F53459" w:rsidRDefault="00F53459" w:rsidP="00F53459">
      <w:pPr>
        <w:pStyle w:val="BodyText"/>
        <w:rPr>
          <w:lang w:val="en-GB"/>
        </w:rPr>
      </w:pPr>
      <w:r>
        <w:rPr>
          <w:lang w:val="en-GB"/>
        </w:rPr>
        <w:t xml:space="preserve">Text </w:t>
      </w:r>
    </w:p>
    <w:p w14:paraId="62018C2C" w14:textId="77777777" w:rsidR="00F53459" w:rsidRDefault="00F53459" w:rsidP="00F53459">
      <w:pPr>
        <w:pStyle w:val="Heading4"/>
        <w:rPr>
          <w:lang w:val="en-GB"/>
        </w:rPr>
      </w:pPr>
      <w:r>
        <w:rPr>
          <w:lang w:val="en-GB"/>
        </w:rPr>
        <w:t>Boundary conditions</w:t>
      </w:r>
    </w:p>
    <w:p w14:paraId="706B6A4B" w14:textId="77777777" w:rsidR="00F53459" w:rsidRDefault="00F53459" w:rsidP="00F53459">
      <w:pPr>
        <w:pStyle w:val="BodyText"/>
        <w:rPr>
          <w:lang w:val="en-GB"/>
        </w:rPr>
      </w:pPr>
      <w:r>
        <w:rPr>
          <w:lang w:val="en-GB"/>
        </w:rPr>
        <w:t>Text</w:t>
      </w:r>
    </w:p>
    <w:p w14:paraId="63D9B82E" w14:textId="77777777" w:rsidR="00F53459" w:rsidRDefault="00F53459" w:rsidP="00F53459">
      <w:pPr>
        <w:pStyle w:val="Heading4"/>
        <w:rPr>
          <w:lang w:val="en-GB"/>
        </w:rPr>
      </w:pPr>
      <w:r>
        <w:rPr>
          <w:lang w:val="en-GB"/>
        </w:rPr>
        <w:t>Model and experimental studies</w:t>
      </w:r>
    </w:p>
    <w:p w14:paraId="327B9D25" w14:textId="77777777" w:rsidR="00F53459" w:rsidRDefault="00F53459" w:rsidP="00F53459">
      <w:pPr>
        <w:pStyle w:val="BodyText"/>
        <w:rPr>
          <w:lang w:val="en-GB"/>
        </w:rPr>
      </w:pPr>
      <w:r>
        <w:rPr>
          <w:lang w:val="en-GB"/>
        </w:rPr>
        <w:t xml:space="preserve">Text </w:t>
      </w:r>
    </w:p>
    <w:p w14:paraId="4B486583" w14:textId="77777777" w:rsidR="00F53459" w:rsidRDefault="00F53459" w:rsidP="00F53459">
      <w:pPr>
        <w:pStyle w:val="Heading4"/>
        <w:rPr>
          <w:lang w:val="en-GB"/>
        </w:rPr>
      </w:pPr>
      <w:r>
        <w:rPr>
          <w:lang w:val="en-GB"/>
        </w:rPr>
        <w:t>Time perspective</w:t>
      </w:r>
    </w:p>
    <w:p w14:paraId="336B40F6" w14:textId="77777777" w:rsidR="00F53459" w:rsidRDefault="00F53459" w:rsidP="00F53459">
      <w:pPr>
        <w:pStyle w:val="BodyText"/>
        <w:rPr>
          <w:lang w:val="en-GB"/>
        </w:rPr>
      </w:pPr>
      <w:r>
        <w:rPr>
          <w:lang w:val="en-GB"/>
        </w:rPr>
        <w:t>Text</w:t>
      </w:r>
    </w:p>
    <w:p w14:paraId="34A7E633" w14:textId="77777777" w:rsidR="00F53459" w:rsidRDefault="00F53459" w:rsidP="00F53459">
      <w:pPr>
        <w:pStyle w:val="Heading4"/>
        <w:rPr>
          <w:lang w:val="en-GB"/>
        </w:rPr>
      </w:pPr>
      <w:r>
        <w:rPr>
          <w:lang w:val="en-GB"/>
        </w:rPr>
        <w:t>Impact on safety functions</w:t>
      </w:r>
    </w:p>
    <w:p w14:paraId="2836FB49" w14:textId="77777777" w:rsidR="00F53459" w:rsidRDefault="00F53459" w:rsidP="00F53459">
      <w:pPr>
        <w:pStyle w:val="BodyText"/>
        <w:rPr>
          <w:lang w:val="en-GB"/>
        </w:rPr>
      </w:pPr>
      <w:r>
        <w:rPr>
          <w:lang w:val="en-GB"/>
        </w:rPr>
        <w:t>Text</w:t>
      </w:r>
    </w:p>
    <w:p w14:paraId="6052E14E" w14:textId="77777777" w:rsidR="00F53459" w:rsidRDefault="00F53459" w:rsidP="00F53459">
      <w:pPr>
        <w:pStyle w:val="Heading4"/>
        <w:rPr>
          <w:lang w:val="en-GB"/>
        </w:rPr>
      </w:pPr>
      <w:r>
        <w:rPr>
          <w:lang w:val="en-GB"/>
        </w:rPr>
        <w:t xml:space="preserve">Handling of the process in the assessments of post-closure safety </w:t>
      </w:r>
    </w:p>
    <w:p w14:paraId="669A599B" w14:textId="77777777" w:rsidR="00F53459" w:rsidRDefault="00F53459" w:rsidP="00F53459">
      <w:pPr>
        <w:pStyle w:val="BodyText"/>
        <w:rPr>
          <w:lang w:val="en-GB"/>
        </w:rPr>
      </w:pPr>
      <w:r>
        <w:rPr>
          <w:lang w:val="en-GB"/>
        </w:rPr>
        <w:t xml:space="preserve">Text </w:t>
      </w:r>
    </w:p>
    <w:p w14:paraId="4A6C7B34" w14:textId="77777777" w:rsidR="00F53459" w:rsidRDefault="00F53459" w:rsidP="00F53459">
      <w:pPr>
        <w:pStyle w:val="Heading5"/>
        <w:rPr>
          <w:lang w:val="en-GB"/>
        </w:rPr>
      </w:pPr>
      <w:r>
        <w:rPr>
          <w:lang w:val="en-GB"/>
        </w:rPr>
        <w:t>Handling in the FSAR</w:t>
      </w:r>
    </w:p>
    <w:p w14:paraId="3EBF694F" w14:textId="77777777" w:rsidR="00F53459" w:rsidRDefault="00F53459" w:rsidP="00F53459">
      <w:pPr>
        <w:pStyle w:val="BodyText"/>
        <w:rPr>
          <w:lang w:val="en-GB"/>
        </w:rPr>
      </w:pPr>
      <w:r>
        <w:rPr>
          <w:lang w:val="en-GB"/>
        </w:rPr>
        <w:t>Text</w:t>
      </w:r>
    </w:p>
    <w:p w14:paraId="5037D95C" w14:textId="77777777" w:rsidR="00F53459" w:rsidRDefault="00F53459" w:rsidP="00F53459">
      <w:pPr>
        <w:pStyle w:val="Heading5"/>
        <w:rPr>
          <w:lang w:val="en-GB"/>
        </w:rPr>
      </w:pPr>
      <w:r>
        <w:rPr>
          <w:lang w:val="en-GB"/>
        </w:rPr>
        <w:t>Changes since the PSAR</w:t>
      </w:r>
    </w:p>
    <w:p w14:paraId="099A7A36" w14:textId="77777777" w:rsidR="00F53459" w:rsidRDefault="00F53459" w:rsidP="00F53459">
      <w:pPr>
        <w:pStyle w:val="BodyText"/>
        <w:rPr>
          <w:lang w:val="en-GB"/>
        </w:rPr>
      </w:pPr>
      <w:r>
        <w:rPr>
          <w:lang w:val="en-GB"/>
        </w:rPr>
        <w:t xml:space="preserve">Text  </w:t>
      </w:r>
    </w:p>
    <w:p w14:paraId="064F30A7" w14:textId="77777777" w:rsidR="00F53459" w:rsidRDefault="00F53459" w:rsidP="00F53459">
      <w:pPr>
        <w:pStyle w:val="Heading4"/>
        <w:rPr>
          <w:lang w:val="en-GB"/>
        </w:rPr>
      </w:pPr>
      <w:r>
        <w:rPr>
          <w:lang w:val="en-GB"/>
        </w:rPr>
        <w:t>Handling of uncertainties in the FSAR</w:t>
      </w:r>
    </w:p>
    <w:p w14:paraId="2F5CBBB6" w14:textId="77777777" w:rsidR="001F1725" w:rsidRDefault="001F1725" w:rsidP="00374F0F">
      <w:pPr>
        <w:pStyle w:val="BodyText"/>
        <w:rPr>
          <w:lang w:val="en-GB"/>
        </w:rPr>
      </w:pPr>
    </w:p>
    <w:p w14:paraId="139A14A7" w14:textId="77777777" w:rsidR="001F1725" w:rsidRDefault="001F1725" w:rsidP="00374F0F">
      <w:pPr>
        <w:pStyle w:val="BodyText"/>
        <w:rPr>
          <w:lang w:val="en-GB"/>
        </w:rPr>
      </w:pPr>
    </w:p>
    <w:p w14:paraId="191714DA" w14:textId="77777777" w:rsidR="001F1725" w:rsidRPr="00B53294" w:rsidRDefault="001F1725" w:rsidP="001F1725">
      <w:pPr>
        <w:pStyle w:val="Heading3"/>
        <w:rPr>
          <w:lang w:val="en-GB"/>
        </w:rPr>
      </w:pPr>
      <w:bookmarkStart w:id="526" w:name="_Ref191898700"/>
      <w:bookmarkStart w:id="527" w:name="_Toc192162613"/>
      <w:bookmarkStart w:id="528" w:name="_Toc195186614"/>
      <w:r w:rsidRPr="00B53294">
        <w:rPr>
          <w:lang w:val="en-GB"/>
        </w:rPr>
        <w:t>Earth currents – stray current corrosion</w:t>
      </w:r>
      <w:bookmarkEnd w:id="526"/>
      <w:bookmarkEnd w:id="527"/>
      <w:bookmarkEnd w:id="528"/>
      <w:r w:rsidRPr="00B53294">
        <w:rPr>
          <w:lang w:val="en-GB"/>
        </w:rPr>
        <w:t xml:space="preserve"> </w:t>
      </w:r>
    </w:p>
    <w:p w14:paraId="270A31A3" w14:textId="77777777" w:rsidR="00F53459" w:rsidRDefault="00F53459" w:rsidP="00F53459">
      <w:pPr>
        <w:pStyle w:val="BodyText"/>
        <w:rPr>
          <w:lang w:val="en-GB"/>
        </w:rPr>
      </w:pPr>
      <w:r>
        <w:rPr>
          <w:lang w:val="en-GB"/>
        </w:rPr>
        <w:t>#text with structure in chapter 1</w:t>
      </w:r>
    </w:p>
    <w:p w14:paraId="4D1F122E" w14:textId="77777777" w:rsidR="00F53459" w:rsidRPr="00E64471" w:rsidRDefault="00F53459" w:rsidP="00F53459">
      <w:pPr>
        <w:pStyle w:val="Heading4"/>
        <w:rPr>
          <w:lang w:val="en-GB"/>
        </w:rPr>
      </w:pPr>
      <w:r>
        <w:rPr>
          <w:lang w:val="en-GB"/>
        </w:rPr>
        <w:t>Description</w:t>
      </w:r>
    </w:p>
    <w:p w14:paraId="3C0951FE" w14:textId="77777777" w:rsidR="00F53459" w:rsidRDefault="00F53459" w:rsidP="00F53459">
      <w:pPr>
        <w:pStyle w:val="BodyText"/>
        <w:rPr>
          <w:lang w:val="en-GB"/>
        </w:rPr>
      </w:pPr>
      <w:r>
        <w:rPr>
          <w:lang w:val="en-GB"/>
        </w:rPr>
        <w:t>Text</w:t>
      </w:r>
    </w:p>
    <w:p w14:paraId="4C9B4A99" w14:textId="77777777" w:rsidR="00F53459" w:rsidRDefault="00F53459" w:rsidP="00F53459">
      <w:pPr>
        <w:pStyle w:val="Heading4"/>
        <w:rPr>
          <w:lang w:val="en-GB"/>
        </w:rPr>
      </w:pPr>
      <w:r>
        <w:rPr>
          <w:lang w:val="en-GB"/>
        </w:rPr>
        <w:t>Dependencies between processes and variables</w:t>
      </w:r>
    </w:p>
    <w:p w14:paraId="7C89BACD" w14:textId="77777777" w:rsidR="00F53459" w:rsidRDefault="00F53459" w:rsidP="00F53459">
      <w:pPr>
        <w:pStyle w:val="BodyText"/>
        <w:rPr>
          <w:lang w:val="en-GB"/>
        </w:rPr>
      </w:pPr>
      <w:r>
        <w:rPr>
          <w:lang w:val="en-GB"/>
        </w:rPr>
        <w:t xml:space="preserve">Text </w:t>
      </w:r>
    </w:p>
    <w:p w14:paraId="4AD047E7" w14:textId="77777777" w:rsidR="00F53459" w:rsidRDefault="00F53459" w:rsidP="00F53459">
      <w:pPr>
        <w:pStyle w:val="Heading4"/>
        <w:rPr>
          <w:lang w:val="en-GB"/>
        </w:rPr>
      </w:pPr>
      <w:r>
        <w:rPr>
          <w:lang w:val="en-GB"/>
        </w:rPr>
        <w:t xml:space="preserve">Natural and anthropogenic analogues </w:t>
      </w:r>
    </w:p>
    <w:p w14:paraId="33634575" w14:textId="77777777" w:rsidR="00F53459" w:rsidRDefault="00F53459" w:rsidP="00F53459">
      <w:pPr>
        <w:pStyle w:val="BodyText"/>
        <w:rPr>
          <w:lang w:val="en-GB"/>
        </w:rPr>
      </w:pPr>
      <w:r>
        <w:rPr>
          <w:lang w:val="en-GB"/>
        </w:rPr>
        <w:t xml:space="preserve">Text </w:t>
      </w:r>
    </w:p>
    <w:p w14:paraId="026C597F" w14:textId="77777777" w:rsidR="00F53459" w:rsidRDefault="00F53459" w:rsidP="00F53459">
      <w:pPr>
        <w:pStyle w:val="Heading4"/>
        <w:rPr>
          <w:lang w:val="en-GB"/>
        </w:rPr>
      </w:pPr>
      <w:r>
        <w:rPr>
          <w:lang w:val="en-GB"/>
        </w:rPr>
        <w:t>Boundary conditions</w:t>
      </w:r>
    </w:p>
    <w:p w14:paraId="11B21543" w14:textId="77777777" w:rsidR="00F53459" w:rsidRDefault="00F53459" w:rsidP="00F53459">
      <w:pPr>
        <w:pStyle w:val="BodyText"/>
        <w:rPr>
          <w:lang w:val="en-GB"/>
        </w:rPr>
      </w:pPr>
      <w:r>
        <w:rPr>
          <w:lang w:val="en-GB"/>
        </w:rPr>
        <w:t>Text</w:t>
      </w:r>
    </w:p>
    <w:p w14:paraId="77E660B0" w14:textId="77777777" w:rsidR="00F53459" w:rsidRDefault="00F53459" w:rsidP="00F53459">
      <w:pPr>
        <w:pStyle w:val="Heading4"/>
        <w:rPr>
          <w:lang w:val="en-GB"/>
        </w:rPr>
      </w:pPr>
      <w:r>
        <w:rPr>
          <w:lang w:val="en-GB"/>
        </w:rPr>
        <w:t>Model and experimental studies</w:t>
      </w:r>
    </w:p>
    <w:p w14:paraId="5C183D5E" w14:textId="77777777" w:rsidR="00F53459" w:rsidRDefault="00F53459" w:rsidP="00F53459">
      <w:pPr>
        <w:pStyle w:val="BodyText"/>
        <w:rPr>
          <w:lang w:val="en-GB"/>
        </w:rPr>
      </w:pPr>
      <w:r>
        <w:rPr>
          <w:lang w:val="en-GB"/>
        </w:rPr>
        <w:t xml:space="preserve">Text </w:t>
      </w:r>
    </w:p>
    <w:p w14:paraId="28F71BB0" w14:textId="77777777" w:rsidR="00F53459" w:rsidRDefault="00F53459" w:rsidP="00F53459">
      <w:pPr>
        <w:pStyle w:val="Heading4"/>
        <w:rPr>
          <w:lang w:val="en-GB"/>
        </w:rPr>
      </w:pPr>
      <w:r>
        <w:rPr>
          <w:lang w:val="en-GB"/>
        </w:rPr>
        <w:t>Time perspective</w:t>
      </w:r>
    </w:p>
    <w:p w14:paraId="2AEDEEEE" w14:textId="77777777" w:rsidR="00F53459" w:rsidRDefault="00F53459" w:rsidP="00F53459">
      <w:pPr>
        <w:pStyle w:val="BodyText"/>
        <w:rPr>
          <w:lang w:val="en-GB"/>
        </w:rPr>
      </w:pPr>
      <w:r>
        <w:rPr>
          <w:lang w:val="en-GB"/>
        </w:rPr>
        <w:t>Text</w:t>
      </w:r>
    </w:p>
    <w:p w14:paraId="04F3D896" w14:textId="77777777" w:rsidR="00F53459" w:rsidRDefault="00F53459" w:rsidP="00F53459">
      <w:pPr>
        <w:pStyle w:val="Heading4"/>
        <w:rPr>
          <w:lang w:val="en-GB"/>
        </w:rPr>
      </w:pPr>
      <w:r>
        <w:rPr>
          <w:lang w:val="en-GB"/>
        </w:rPr>
        <w:lastRenderedPageBreak/>
        <w:t>Impact on safety functions</w:t>
      </w:r>
    </w:p>
    <w:p w14:paraId="19C8A7D8" w14:textId="77777777" w:rsidR="00F53459" w:rsidRDefault="00F53459" w:rsidP="00F53459">
      <w:pPr>
        <w:pStyle w:val="BodyText"/>
        <w:rPr>
          <w:lang w:val="en-GB"/>
        </w:rPr>
      </w:pPr>
      <w:r>
        <w:rPr>
          <w:lang w:val="en-GB"/>
        </w:rPr>
        <w:t>Text</w:t>
      </w:r>
    </w:p>
    <w:p w14:paraId="41DBC988" w14:textId="77777777" w:rsidR="00F53459" w:rsidRDefault="00F53459" w:rsidP="00F53459">
      <w:pPr>
        <w:pStyle w:val="Heading4"/>
        <w:rPr>
          <w:lang w:val="en-GB"/>
        </w:rPr>
      </w:pPr>
      <w:r>
        <w:rPr>
          <w:lang w:val="en-GB"/>
        </w:rPr>
        <w:t xml:space="preserve">Handling of the process in the assessments of post-closure safety </w:t>
      </w:r>
    </w:p>
    <w:p w14:paraId="27CF4BDC" w14:textId="77777777" w:rsidR="00F53459" w:rsidRDefault="00F53459" w:rsidP="00F53459">
      <w:pPr>
        <w:pStyle w:val="BodyText"/>
        <w:rPr>
          <w:lang w:val="en-GB"/>
        </w:rPr>
      </w:pPr>
      <w:r>
        <w:rPr>
          <w:lang w:val="en-GB"/>
        </w:rPr>
        <w:t xml:space="preserve">Text </w:t>
      </w:r>
    </w:p>
    <w:p w14:paraId="569E0E83" w14:textId="77777777" w:rsidR="00F53459" w:rsidRDefault="00F53459" w:rsidP="00F53459">
      <w:pPr>
        <w:pStyle w:val="Heading5"/>
        <w:rPr>
          <w:lang w:val="en-GB"/>
        </w:rPr>
      </w:pPr>
      <w:r>
        <w:rPr>
          <w:lang w:val="en-GB"/>
        </w:rPr>
        <w:t>Handling in the FSAR</w:t>
      </w:r>
    </w:p>
    <w:p w14:paraId="089F9E65" w14:textId="77777777" w:rsidR="00F53459" w:rsidRDefault="00F53459" w:rsidP="00F53459">
      <w:pPr>
        <w:pStyle w:val="BodyText"/>
        <w:rPr>
          <w:lang w:val="en-GB"/>
        </w:rPr>
      </w:pPr>
      <w:r>
        <w:rPr>
          <w:lang w:val="en-GB"/>
        </w:rPr>
        <w:t>Text</w:t>
      </w:r>
    </w:p>
    <w:p w14:paraId="6E8C4442" w14:textId="77777777" w:rsidR="00F53459" w:rsidRDefault="00F53459" w:rsidP="00F53459">
      <w:pPr>
        <w:pStyle w:val="Heading5"/>
        <w:rPr>
          <w:lang w:val="en-GB"/>
        </w:rPr>
      </w:pPr>
      <w:r>
        <w:rPr>
          <w:lang w:val="en-GB"/>
        </w:rPr>
        <w:t>Changes since the PSAR</w:t>
      </w:r>
    </w:p>
    <w:p w14:paraId="16238154" w14:textId="77777777" w:rsidR="00F53459" w:rsidRDefault="00F53459" w:rsidP="00F53459">
      <w:pPr>
        <w:pStyle w:val="BodyText"/>
        <w:rPr>
          <w:lang w:val="en-GB"/>
        </w:rPr>
      </w:pPr>
      <w:r>
        <w:rPr>
          <w:lang w:val="en-GB"/>
        </w:rPr>
        <w:t xml:space="preserve">Text  </w:t>
      </w:r>
    </w:p>
    <w:p w14:paraId="6B2535FA" w14:textId="77777777" w:rsidR="00F53459" w:rsidRDefault="00F53459" w:rsidP="00F53459">
      <w:pPr>
        <w:pStyle w:val="Heading4"/>
        <w:rPr>
          <w:lang w:val="en-GB"/>
        </w:rPr>
      </w:pPr>
      <w:r>
        <w:rPr>
          <w:lang w:val="en-GB"/>
        </w:rPr>
        <w:t>Handling of uncertainties in the FSAR</w:t>
      </w:r>
    </w:p>
    <w:p w14:paraId="25879BEE" w14:textId="77777777" w:rsidR="001F1725" w:rsidRDefault="001F1725" w:rsidP="00374F0F">
      <w:pPr>
        <w:pStyle w:val="BodyText"/>
        <w:rPr>
          <w:lang w:val="en-GB"/>
        </w:rPr>
      </w:pPr>
    </w:p>
    <w:p w14:paraId="5E75BDCB" w14:textId="77777777" w:rsidR="001F1725" w:rsidRPr="00B53294" w:rsidRDefault="001F1725" w:rsidP="001F1725">
      <w:pPr>
        <w:pStyle w:val="Heading3"/>
        <w:rPr>
          <w:lang w:val="en-GB"/>
        </w:rPr>
      </w:pPr>
      <w:bookmarkStart w:id="529" w:name="_Toc192162614"/>
      <w:bookmarkStart w:id="530" w:name="_Toc195186615"/>
      <w:r w:rsidRPr="00B53294">
        <w:rPr>
          <w:lang w:val="en-GB"/>
        </w:rPr>
        <w:t>Deposition of salts on the canister surface</w:t>
      </w:r>
      <w:bookmarkEnd w:id="529"/>
      <w:bookmarkEnd w:id="530"/>
    </w:p>
    <w:p w14:paraId="0D949615" w14:textId="77777777" w:rsidR="00F53459" w:rsidRDefault="00F53459" w:rsidP="00F53459">
      <w:pPr>
        <w:pStyle w:val="BodyText"/>
        <w:rPr>
          <w:lang w:val="en-GB"/>
        </w:rPr>
      </w:pPr>
      <w:r>
        <w:rPr>
          <w:lang w:val="en-GB"/>
        </w:rPr>
        <w:t>#text with structure in chapter 1</w:t>
      </w:r>
    </w:p>
    <w:p w14:paraId="184E6A97" w14:textId="77777777" w:rsidR="00F53459" w:rsidRPr="00E64471" w:rsidRDefault="00F53459" w:rsidP="00F53459">
      <w:pPr>
        <w:pStyle w:val="Heading4"/>
        <w:rPr>
          <w:lang w:val="en-GB"/>
        </w:rPr>
      </w:pPr>
      <w:r>
        <w:rPr>
          <w:lang w:val="en-GB"/>
        </w:rPr>
        <w:t>Description</w:t>
      </w:r>
    </w:p>
    <w:p w14:paraId="47A8421C" w14:textId="6293DEBE" w:rsidR="006F5CBE" w:rsidRPr="009B11A6" w:rsidRDefault="006F5CBE" w:rsidP="006F5CB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NewRomanPSMT" w:hAnsi="TimesNewRomanPSMT" w:cs="TimesNewRomanPSMT"/>
          <w:i/>
          <w:sz w:val="21"/>
          <w:szCs w:val="21"/>
          <w:lang w:val="en-GB"/>
        </w:rPr>
      </w:pPr>
      <w:r w:rsidRPr="00F30032">
        <w:rPr>
          <w:rFonts w:ascii="TimesNewRomanPSMT" w:hAnsi="TimesNewRomanPSMT" w:cs="TimesNewRomanPSMT"/>
          <w:i/>
          <w:sz w:val="21"/>
          <w:szCs w:val="21"/>
          <w:lang w:val="en-GB"/>
        </w:rPr>
        <w:t>In the current design, the fuel generates up to 1,700</w:t>
      </w:r>
      <w:r w:rsidR="0033070D">
        <w:rPr>
          <w:rFonts w:ascii="TimesNewRomanPSMT" w:hAnsi="TimesNewRomanPSMT" w:cs="TimesNewRomanPSMT"/>
          <w:i/>
          <w:sz w:val="21"/>
          <w:szCs w:val="21"/>
          <w:lang w:val="en-GB"/>
        </w:rPr>
        <w:t> </w:t>
      </w:r>
      <w:r w:rsidRPr="00F30032">
        <w:rPr>
          <w:rFonts w:ascii="TimesNewRomanPSMT" w:hAnsi="TimesNewRomanPSMT" w:cs="TimesNewRomanPSMT"/>
          <w:i/>
          <w:sz w:val="21"/>
          <w:szCs w:val="21"/>
          <w:lang w:val="en-GB"/>
        </w:rPr>
        <w:t>W of heat, raising the canister surface temperature. This temperature increase depends on heat transfer to the surrounding bentonite. The SR-Site safety assessment calculated a maximum canister surface temperature of 90</w:t>
      </w:r>
      <w:r w:rsidR="0033070D">
        <w:rPr>
          <w:rFonts w:ascii="TimesNewRomanPSMT" w:hAnsi="TimesNewRomanPSMT" w:cs="TimesNewRomanPSMT"/>
          <w:i/>
          <w:sz w:val="21"/>
          <w:szCs w:val="21"/>
          <w:lang w:val="en-GB"/>
        </w:rPr>
        <w:t> </w:t>
      </w:r>
      <w:r w:rsidRPr="00F30032">
        <w:rPr>
          <w:rFonts w:ascii="TimesNewRomanPSMT" w:hAnsi="TimesNewRomanPSMT" w:cs="TimesNewRomanPSMT"/>
          <w:i/>
          <w:sz w:val="21"/>
          <w:szCs w:val="21"/>
          <w:lang w:val="en-GB"/>
        </w:rPr>
        <w:t>°C, which is below the 100</w:t>
      </w:r>
      <w:r w:rsidR="0033070D">
        <w:rPr>
          <w:rFonts w:ascii="TimesNewRomanPSMT" w:hAnsi="TimesNewRomanPSMT" w:cs="TimesNewRomanPSMT"/>
          <w:i/>
          <w:sz w:val="21"/>
          <w:szCs w:val="21"/>
          <w:lang w:val="en-GB"/>
        </w:rPr>
        <w:t> </w:t>
      </w:r>
      <w:r w:rsidRPr="00F30032">
        <w:rPr>
          <w:rFonts w:ascii="TimesNewRomanPSMT" w:hAnsi="TimesNewRomanPSMT" w:cs="TimesNewRomanPSMT"/>
          <w:i/>
          <w:sz w:val="21"/>
          <w:szCs w:val="21"/>
          <w:lang w:val="en-GB"/>
        </w:rPr>
        <w:t>°C threshold that could affect the chemical stability</w:t>
      </w:r>
      <w:r w:rsidR="0033070D">
        <w:rPr>
          <w:rFonts w:ascii="TimesNewRomanPSMT" w:hAnsi="TimesNewRomanPSMT" w:cs="TimesNewRomanPSMT"/>
          <w:i/>
          <w:sz w:val="21"/>
          <w:szCs w:val="21"/>
          <w:lang w:val="en-GB"/>
        </w:rPr>
        <w:t xml:space="preserve"> of the bentonite</w:t>
      </w:r>
      <w:r w:rsidRPr="00F30032">
        <w:rPr>
          <w:rFonts w:ascii="TimesNewRomanPSMT" w:hAnsi="TimesNewRomanPSMT" w:cs="TimesNewRomanPSMT"/>
          <w:i/>
          <w:sz w:val="21"/>
          <w:szCs w:val="21"/>
          <w:lang w:val="en-GB"/>
        </w:rPr>
        <w:t xml:space="preserve">. </w:t>
      </w:r>
      <w:r w:rsidR="0033070D">
        <w:rPr>
          <w:rFonts w:ascii="TimesNewRomanPSMT" w:hAnsi="TimesNewRomanPSMT" w:cs="TimesNewRomanPSMT"/>
          <w:i/>
          <w:sz w:val="21"/>
          <w:szCs w:val="21"/>
          <w:lang w:val="en-GB"/>
        </w:rPr>
        <w:t>Elevated temperatures</w:t>
      </w:r>
      <w:r w:rsidRPr="00F30032">
        <w:rPr>
          <w:rFonts w:ascii="TimesNewRomanPSMT" w:hAnsi="TimesNewRomanPSMT" w:cs="TimesNewRomanPSMT"/>
          <w:i/>
          <w:sz w:val="21"/>
          <w:szCs w:val="21"/>
          <w:lang w:val="en-GB"/>
        </w:rPr>
        <w:t xml:space="preserve"> may cause salt redistribution and enrichment in the bentonite</w:t>
      </w:r>
      <w:r w:rsidR="00B92573">
        <w:rPr>
          <w:rFonts w:ascii="TimesNewRomanPSMT" w:hAnsi="TimesNewRomanPSMT" w:cs="TimesNewRomanPSMT"/>
          <w:i/>
          <w:sz w:val="21"/>
          <w:szCs w:val="21"/>
          <w:lang w:val="en-GB"/>
        </w:rPr>
        <w:t xml:space="preserve"> and</w:t>
      </w:r>
      <w:r w:rsidRPr="00F30032">
        <w:rPr>
          <w:rFonts w:ascii="TimesNewRomanPSMT" w:hAnsi="TimesNewRomanPSMT" w:cs="TimesNewRomanPSMT"/>
          <w:i/>
          <w:sz w:val="21"/>
          <w:szCs w:val="21"/>
          <w:lang w:val="en-GB"/>
        </w:rPr>
        <w:t xml:space="preserve"> potential </w:t>
      </w:r>
      <w:r w:rsidR="00B92573">
        <w:rPr>
          <w:rFonts w:ascii="TimesNewRomanPSMT" w:hAnsi="TimesNewRomanPSMT" w:cs="TimesNewRomanPSMT"/>
          <w:i/>
          <w:sz w:val="21"/>
          <w:szCs w:val="21"/>
          <w:lang w:val="en-GB"/>
        </w:rPr>
        <w:t xml:space="preserve">deposition </w:t>
      </w:r>
      <w:r w:rsidRPr="00F30032">
        <w:rPr>
          <w:rFonts w:ascii="TimesNewRomanPSMT" w:hAnsi="TimesNewRomanPSMT" w:cs="TimesNewRomanPSMT"/>
          <w:i/>
          <w:sz w:val="21"/>
          <w:szCs w:val="21"/>
          <w:lang w:val="en-GB"/>
        </w:rPr>
        <w:t>on the canister surface. This process depends on the salt content in the groundwater and bentonite porewater</w:t>
      </w:r>
      <w:r w:rsidR="00431C29">
        <w:rPr>
          <w:rFonts w:ascii="TimesNewRomanPSMT" w:hAnsi="TimesNewRomanPSMT" w:cs="TimesNewRomanPSMT"/>
          <w:i/>
          <w:sz w:val="21"/>
          <w:szCs w:val="21"/>
          <w:lang w:val="en-GB"/>
        </w:rPr>
        <w:t>, and thus concerns both chlorides and sulfates from the groundwaster, and sulfates and carbonates from the accessory minerals in the bentonite.</w:t>
      </w:r>
      <w:r>
        <w:rPr>
          <w:rFonts w:ascii="TimesNewRomanPSMT" w:hAnsi="TimesNewRomanPSMT" w:cs="TimesNewRomanPSMT"/>
          <w:i/>
          <w:sz w:val="21"/>
          <w:szCs w:val="21"/>
          <w:lang w:val="en-GB"/>
        </w:rPr>
        <w:t xml:space="preserve"> </w:t>
      </w:r>
    </w:p>
    <w:p w14:paraId="4E6356A7" w14:textId="54001211" w:rsidR="00F42C6B" w:rsidRDefault="00F42C6B" w:rsidP="00F53459">
      <w:pPr>
        <w:pStyle w:val="BodyText"/>
        <w:rPr>
          <w:lang w:val="en-GB"/>
        </w:rPr>
      </w:pPr>
    </w:p>
    <w:p w14:paraId="21C2085E" w14:textId="57FFB57A" w:rsidR="00F42C6B" w:rsidRDefault="00F42C6B" w:rsidP="00F53459">
      <w:pPr>
        <w:pStyle w:val="BodyText"/>
        <w:rPr>
          <w:lang w:val="en-GB"/>
        </w:rPr>
      </w:pPr>
      <w:r>
        <w:rPr>
          <w:lang w:val="en-GB"/>
        </w:rPr>
        <w:t>The process of deposited salts on the canister surface relates to two safety functions</w:t>
      </w:r>
      <w:r w:rsidR="006569BC">
        <w:rPr>
          <w:lang w:val="en-GB"/>
        </w:rPr>
        <w:t xml:space="preserve">, one for the canister and one for the buffer material. Deposition of salt on the canister surface could influence localised corrosion and therefore relates to Can1. Provide corrosion barrier. Deposition of salt on the canister surface could furthermore influence the heat dissipation from the canister and thus relates to Buff4. Resist transformation, which requires a temperature below 100 °C. </w:t>
      </w:r>
    </w:p>
    <w:p w14:paraId="42EAAF5F" w14:textId="77777777" w:rsidR="007D0C0D" w:rsidRPr="00B53294" w:rsidRDefault="007D0C0D" w:rsidP="007D0C0D">
      <w:pPr>
        <w:pStyle w:val="BodyText"/>
        <w:rPr>
          <w:lang w:val="en-GB"/>
        </w:rPr>
      </w:pPr>
      <w:r w:rsidRPr="00B53294">
        <w:rPr>
          <w:lang w:val="en-GB"/>
        </w:rPr>
        <w:t xml:space="preserve">In the present design, the heat generation in the fuel is 1 700 W (at a maximum), resulting in an increased canister surface temperature. The temperature development will, among other things, depend on heat </w:t>
      </w:r>
      <w:r w:rsidRPr="00B53294">
        <w:rPr>
          <w:spacing w:val="-1"/>
          <w:lang w:val="en-GB"/>
        </w:rPr>
        <w:t>transfer to the surrounding bentonite. In the safety assessment SR-Site, the maximum canister surface</w:t>
      </w:r>
      <w:r w:rsidRPr="00B53294">
        <w:rPr>
          <w:lang w:val="en-GB"/>
        </w:rPr>
        <w:t xml:space="preserve"> temperature was calculated to be 90 °C, which is lower than the 100 °C required to compromise the chemical stability of the bentonite, see further Section 3.5.8 in the PSAR Buffer, backfill and closure process report (SKB 2022b). At elevated temperatures, the corrosion reactions may proceed with enhanced rates, but this will be of negligible importance since the corrosion processes involved are either under mass transport or mass balance control. A more important consequence of the higher canister surface temperature is the possible redistribution and enrichment of salts in the bentonite and their deposition onto the canister surface. The extent to which this may occur will depend on the salt content of the groundwater and of the bentonite porewater. The salts that may be of concern are chlorides and sulfates from the groundwater, and sulfates and carbonates from the accessory minerals in the bentonite. The redistribution and enrichment of salts in the buffer material is further discussed in Section 3.3.1 of the Buffer, backfill and closure process report (SKB 2022b). </w:t>
      </w:r>
    </w:p>
    <w:p w14:paraId="454E6BA5" w14:textId="77777777" w:rsidR="00F53459" w:rsidRDefault="00F53459" w:rsidP="00F53459">
      <w:pPr>
        <w:pStyle w:val="Heading4"/>
        <w:rPr>
          <w:lang w:val="en-GB"/>
        </w:rPr>
      </w:pPr>
      <w:r>
        <w:rPr>
          <w:lang w:val="en-GB"/>
        </w:rPr>
        <w:t>Dependencies between processes and variables</w:t>
      </w:r>
    </w:p>
    <w:p w14:paraId="2B7BE85F" w14:textId="32E2EA8C" w:rsidR="007D0C0D" w:rsidRDefault="00823B59" w:rsidP="007D0C0D">
      <w:pPr>
        <w:pStyle w:val="BodyText"/>
        <w:rPr>
          <w:lang w:val="en-GB"/>
        </w:rPr>
      </w:pPr>
      <w:r>
        <w:rPr>
          <w:lang w:val="en-GB"/>
        </w:rPr>
        <w:t>Table X-XX s</w:t>
      </w:r>
      <w:r w:rsidR="007D0C0D" w:rsidRPr="00B53294">
        <w:rPr>
          <w:lang w:val="en-GB"/>
        </w:rPr>
        <w:t>hows how the process influences, and is influenced by, all canister variables.</w:t>
      </w:r>
    </w:p>
    <w:p w14:paraId="179ED7B2" w14:textId="7357ED33" w:rsidR="00823B59" w:rsidRDefault="00823B59" w:rsidP="00823B59">
      <w:pPr>
        <w:pStyle w:val="TabellRubrik"/>
        <w:rPr>
          <w:lang w:val="en-GB"/>
        </w:rPr>
      </w:pPr>
      <w:commentRangeStart w:id="531"/>
      <w:r>
        <w:rPr>
          <w:bCs/>
          <w:lang w:val="en-GB"/>
        </w:rPr>
        <w:t>Table X-XX</w:t>
      </w:r>
      <w:commentRangeEnd w:id="531"/>
      <w:r w:rsidR="00486864" w:rsidRPr="00B53294">
        <w:rPr>
          <w:rStyle w:val="CommentReference"/>
          <w:bCs/>
          <w:sz w:val="20"/>
          <w:szCs w:val="20"/>
          <w:lang w:val="en-GB"/>
        </w:rPr>
        <w:commentReference w:id="531"/>
      </w:r>
      <w:r w:rsidRPr="00B53294">
        <w:rPr>
          <w:bCs/>
          <w:lang w:val="en-GB"/>
        </w:rPr>
        <w:t>.</w:t>
      </w:r>
      <w:r w:rsidRPr="00B53294">
        <w:rPr>
          <w:lang w:val="en-GB"/>
        </w:rPr>
        <w:t xml:space="preserve"> Direct dependencies between the process “Deposition of salts on the canister surface” and the defined canister variables and a short note on the handling in the PSAR.</w:t>
      </w:r>
    </w:p>
    <w:tbl>
      <w:tblPr>
        <w:tblW w:w="9064" w:type="dxa"/>
        <w:tblInd w:w="8" w:type="dxa"/>
        <w:tblLayout w:type="fixed"/>
        <w:tblCellMar>
          <w:left w:w="0" w:type="dxa"/>
          <w:right w:w="0" w:type="dxa"/>
        </w:tblCellMar>
        <w:tblLook w:val="0000" w:firstRow="0" w:lastRow="0" w:firstColumn="0" w:lastColumn="0" w:noHBand="0" w:noVBand="0"/>
      </w:tblPr>
      <w:tblGrid>
        <w:gridCol w:w="1115"/>
        <w:gridCol w:w="1946"/>
        <w:gridCol w:w="2034"/>
        <w:gridCol w:w="1985"/>
        <w:gridCol w:w="1984"/>
      </w:tblGrid>
      <w:tr w:rsidR="00823B59" w:rsidRPr="00B53294" w14:paraId="1973A87E" w14:textId="77777777" w:rsidTr="00CD3FEB">
        <w:trPr>
          <w:trHeight w:val="60"/>
          <w:tblHeader/>
        </w:trPr>
        <w:tc>
          <w:tcPr>
            <w:tcW w:w="1115" w:type="dxa"/>
            <w:tcBorders>
              <w:top w:val="single" w:sz="4" w:space="0" w:color="auto"/>
              <w:bottom w:val="single" w:sz="4" w:space="0" w:color="auto"/>
              <w:right w:val="single" w:sz="4" w:space="0" w:color="auto"/>
            </w:tcBorders>
            <w:tcMar>
              <w:top w:w="113" w:type="dxa"/>
              <w:left w:w="0" w:type="dxa"/>
              <w:bottom w:w="113" w:type="dxa"/>
              <w:right w:w="113" w:type="dxa"/>
            </w:tcMar>
          </w:tcPr>
          <w:p w14:paraId="0ED90176" w14:textId="77777777" w:rsidR="00823B59" w:rsidRPr="00B53294" w:rsidRDefault="00823B59" w:rsidP="00CD3FEB">
            <w:pPr>
              <w:pStyle w:val="Tabellhuvud"/>
              <w:rPr>
                <w:lang w:val="en-GB"/>
              </w:rPr>
            </w:pPr>
            <w:r w:rsidRPr="00B53294">
              <w:rPr>
                <w:lang w:val="en-GB"/>
              </w:rPr>
              <w:lastRenderedPageBreak/>
              <w:t>Variable</w:t>
            </w:r>
          </w:p>
        </w:tc>
        <w:tc>
          <w:tcPr>
            <w:tcW w:w="3980" w:type="dxa"/>
            <w:gridSpan w:val="2"/>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3619CC02" w14:textId="77777777" w:rsidR="00823B59" w:rsidRPr="00B53294" w:rsidRDefault="00823B59" w:rsidP="00CD3FEB">
            <w:pPr>
              <w:pStyle w:val="Tabellhuvud"/>
              <w:rPr>
                <w:lang w:val="en-GB"/>
              </w:rPr>
            </w:pPr>
            <w:r w:rsidRPr="00B53294">
              <w:rPr>
                <w:lang w:val="en-GB"/>
              </w:rPr>
              <w:t>Variable influence on process</w:t>
            </w:r>
          </w:p>
        </w:tc>
        <w:tc>
          <w:tcPr>
            <w:tcW w:w="3969" w:type="dxa"/>
            <w:gridSpan w:val="2"/>
            <w:tcBorders>
              <w:top w:val="single" w:sz="4" w:space="0" w:color="auto"/>
              <w:left w:val="single" w:sz="4" w:space="0" w:color="auto"/>
              <w:bottom w:val="single" w:sz="4" w:space="0" w:color="auto"/>
            </w:tcBorders>
            <w:tcMar>
              <w:top w:w="113" w:type="dxa"/>
              <w:left w:w="113" w:type="dxa"/>
              <w:bottom w:w="113" w:type="dxa"/>
              <w:right w:w="113" w:type="dxa"/>
            </w:tcMar>
          </w:tcPr>
          <w:p w14:paraId="16B42ECA" w14:textId="77777777" w:rsidR="00823B59" w:rsidRPr="00B53294" w:rsidRDefault="00823B59" w:rsidP="00CD3FEB">
            <w:pPr>
              <w:pStyle w:val="Tabellhuvud"/>
              <w:rPr>
                <w:lang w:val="en-GB"/>
              </w:rPr>
            </w:pPr>
            <w:r w:rsidRPr="00B53294">
              <w:rPr>
                <w:lang w:val="en-GB"/>
              </w:rPr>
              <w:t>Process influence on variable</w:t>
            </w:r>
          </w:p>
        </w:tc>
      </w:tr>
      <w:tr w:rsidR="00823B59" w:rsidRPr="006F14C7" w14:paraId="709A0E99" w14:textId="77777777" w:rsidTr="00CD3FEB">
        <w:trPr>
          <w:trHeight w:val="60"/>
          <w:tblHeader/>
        </w:trPr>
        <w:tc>
          <w:tcPr>
            <w:tcW w:w="1115" w:type="dxa"/>
            <w:tcBorders>
              <w:top w:val="single" w:sz="4" w:space="0" w:color="auto"/>
              <w:bottom w:val="single" w:sz="4" w:space="0" w:color="auto"/>
              <w:right w:val="single" w:sz="4" w:space="0" w:color="auto"/>
            </w:tcBorders>
            <w:tcMar>
              <w:top w:w="113" w:type="dxa"/>
              <w:left w:w="0" w:type="dxa"/>
              <w:bottom w:w="113" w:type="dxa"/>
              <w:right w:w="113" w:type="dxa"/>
            </w:tcMar>
          </w:tcPr>
          <w:p w14:paraId="0513AA97" w14:textId="77777777" w:rsidR="00823B59" w:rsidRPr="00B53294" w:rsidRDefault="00823B59" w:rsidP="00CD3FEB">
            <w:pPr>
              <w:pStyle w:val="Tabellhuvud"/>
              <w:rPr>
                <w:lang w:val="en-GB"/>
              </w:rPr>
            </w:pPr>
          </w:p>
        </w:tc>
        <w:tc>
          <w:tcPr>
            <w:tcW w:w="1946"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5E841AE6" w14:textId="77777777" w:rsidR="00823B59" w:rsidRPr="00B53294" w:rsidRDefault="00823B59" w:rsidP="00CD3FEB">
            <w:pPr>
              <w:pStyle w:val="Tabellhuvud"/>
              <w:rPr>
                <w:lang w:val="en-GB"/>
              </w:rPr>
            </w:pPr>
            <w:r w:rsidRPr="00B53294">
              <w:rPr>
                <w:lang w:val="en-GB"/>
              </w:rPr>
              <w:t>Influence present?</w:t>
            </w:r>
            <w:r w:rsidRPr="00B53294">
              <w:rPr>
                <w:lang w:val="en-GB"/>
              </w:rPr>
              <w:br/>
              <w:t>(Yes/No) Description</w:t>
            </w:r>
          </w:p>
        </w:tc>
        <w:tc>
          <w:tcPr>
            <w:tcW w:w="2034"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0D08E4AA" w14:textId="77777777" w:rsidR="00823B59" w:rsidRPr="00B53294" w:rsidRDefault="00823B59" w:rsidP="00CD3FEB">
            <w:pPr>
              <w:pStyle w:val="Tabellhuvud"/>
              <w:rPr>
                <w:lang w:val="en-GB"/>
              </w:rPr>
            </w:pPr>
            <w:r w:rsidRPr="00B53294">
              <w:rPr>
                <w:lang w:val="en-GB"/>
              </w:rPr>
              <w:t xml:space="preserve">Handling of influence </w:t>
            </w:r>
            <w:r w:rsidRPr="00B53294">
              <w:rPr>
                <w:lang w:val="en-GB"/>
              </w:rPr>
              <w:br/>
              <w:t>(How/If not – why)</w:t>
            </w:r>
          </w:p>
        </w:tc>
        <w:tc>
          <w:tcPr>
            <w:tcW w:w="1985" w:type="dxa"/>
            <w:tcBorders>
              <w:top w:val="single" w:sz="4" w:space="0" w:color="auto"/>
              <w:left w:val="single" w:sz="4" w:space="0" w:color="auto"/>
              <w:bottom w:val="single" w:sz="4" w:space="0" w:color="auto"/>
              <w:right w:val="single" w:sz="4" w:space="0" w:color="auto"/>
            </w:tcBorders>
            <w:tcMar>
              <w:top w:w="113" w:type="dxa"/>
              <w:left w:w="113" w:type="dxa"/>
              <w:bottom w:w="113" w:type="dxa"/>
              <w:right w:w="113" w:type="dxa"/>
            </w:tcMar>
          </w:tcPr>
          <w:p w14:paraId="293911F2" w14:textId="77777777" w:rsidR="00823B59" w:rsidRPr="00B53294" w:rsidRDefault="00823B59" w:rsidP="00CD3FEB">
            <w:pPr>
              <w:pStyle w:val="Tabellhuvud"/>
              <w:rPr>
                <w:lang w:val="en-GB"/>
              </w:rPr>
            </w:pPr>
            <w:r w:rsidRPr="00B53294">
              <w:rPr>
                <w:lang w:val="en-GB"/>
              </w:rPr>
              <w:t>Influence present?</w:t>
            </w:r>
            <w:r w:rsidRPr="00B53294">
              <w:rPr>
                <w:lang w:val="en-GB"/>
              </w:rPr>
              <w:br/>
              <w:t>(Yes/No) Description</w:t>
            </w:r>
          </w:p>
        </w:tc>
        <w:tc>
          <w:tcPr>
            <w:tcW w:w="1984" w:type="dxa"/>
            <w:tcBorders>
              <w:top w:val="single" w:sz="4" w:space="0" w:color="auto"/>
              <w:left w:val="single" w:sz="4" w:space="0" w:color="auto"/>
              <w:bottom w:val="single" w:sz="4" w:space="0" w:color="auto"/>
            </w:tcBorders>
            <w:tcMar>
              <w:top w:w="113" w:type="dxa"/>
              <w:left w:w="113" w:type="dxa"/>
              <w:bottom w:w="113" w:type="dxa"/>
              <w:right w:w="113" w:type="dxa"/>
            </w:tcMar>
          </w:tcPr>
          <w:p w14:paraId="0D722FA2" w14:textId="77777777" w:rsidR="00823B59" w:rsidRPr="00B53294" w:rsidRDefault="00823B59" w:rsidP="00CD3FEB">
            <w:pPr>
              <w:pStyle w:val="Tabellhuvud"/>
              <w:rPr>
                <w:lang w:val="en-GB"/>
              </w:rPr>
            </w:pPr>
            <w:r w:rsidRPr="00B53294">
              <w:rPr>
                <w:lang w:val="en-GB"/>
              </w:rPr>
              <w:t xml:space="preserve">Handling of influence </w:t>
            </w:r>
            <w:r w:rsidRPr="00B53294">
              <w:rPr>
                <w:lang w:val="en-GB"/>
              </w:rPr>
              <w:br/>
              <w:t>(How/If not – why)</w:t>
            </w:r>
          </w:p>
        </w:tc>
      </w:tr>
      <w:tr w:rsidR="00823B59" w:rsidRPr="00B53294" w14:paraId="65582F71" w14:textId="77777777" w:rsidTr="00CD3FEB">
        <w:trPr>
          <w:trHeight w:val="60"/>
        </w:trPr>
        <w:tc>
          <w:tcPr>
            <w:tcW w:w="1115" w:type="dxa"/>
            <w:tcBorders>
              <w:top w:val="single" w:sz="4" w:space="0" w:color="auto"/>
              <w:left w:val="nil"/>
              <w:bottom w:val="single" w:sz="2" w:space="0" w:color="000000"/>
              <w:right w:val="single" w:sz="2" w:space="0" w:color="000000"/>
            </w:tcBorders>
            <w:tcMar>
              <w:top w:w="113" w:type="dxa"/>
              <w:left w:w="0" w:type="dxa"/>
              <w:bottom w:w="113" w:type="dxa"/>
              <w:right w:w="113" w:type="dxa"/>
            </w:tcMar>
          </w:tcPr>
          <w:p w14:paraId="612EFEFD" w14:textId="77777777" w:rsidR="00823B59" w:rsidRPr="00B53294" w:rsidRDefault="00823B59" w:rsidP="00CD3FEB">
            <w:pPr>
              <w:pStyle w:val="TabellText"/>
              <w:rPr>
                <w:lang w:val="en-GB"/>
              </w:rPr>
            </w:pPr>
            <w:r w:rsidRPr="00B53294">
              <w:rPr>
                <w:lang w:val="en-GB"/>
              </w:rPr>
              <w:t>Radiation intensity</w:t>
            </w:r>
          </w:p>
        </w:tc>
        <w:tc>
          <w:tcPr>
            <w:tcW w:w="1946" w:type="dxa"/>
            <w:tcBorders>
              <w:top w:val="single" w:sz="4" w:space="0" w:color="auto"/>
              <w:left w:val="single" w:sz="2" w:space="0" w:color="000000"/>
              <w:bottom w:val="single" w:sz="2" w:space="0" w:color="000000"/>
              <w:right w:val="single" w:sz="2" w:space="0" w:color="000000"/>
            </w:tcBorders>
            <w:tcMar>
              <w:top w:w="113" w:type="dxa"/>
              <w:left w:w="113" w:type="dxa"/>
              <w:bottom w:w="113" w:type="dxa"/>
              <w:right w:w="113" w:type="dxa"/>
            </w:tcMar>
          </w:tcPr>
          <w:p w14:paraId="62F9100B" w14:textId="77777777" w:rsidR="00823B59" w:rsidRPr="00B53294" w:rsidRDefault="00823B59" w:rsidP="00CD3FEB">
            <w:pPr>
              <w:pStyle w:val="TabellText"/>
              <w:rPr>
                <w:lang w:val="en-GB"/>
              </w:rPr>
            </w:pPr>
            <w:r w:rsidRPr="00B53294">
              <w:rPr>
                <w:lang w:val="en-GB"/>
              </w:rPr>
              <w:t>No.</w:t>
            </w:r>
          </w:p>
        </w:tc>
        <w:tc>
          <w:tcPr>
            <w:tcW w:w="2034" w:type="dxa"/>
            <w:tcBorders>
              <w:top w:val="single" w:sz="4" w:space="0" w:color="auto"/>
              <w:left w:val="single" w:sz="2" w:space="0" w:color="000000"/>
              <w:bottom w:val="single" w:sz="2" w:space="0" w:color="000000"/>
              <w:right w:val="single" w:sz="2" w:space="0" w:color="000000"/>
            </w:tcBorders>
            <w:tcMar>
              <w:top w:w="113" w:type="dxa"/>
              <w:left w:w="113" w:type="dxa"/>
              <w:bottom w:w="113" w:type="dxa"/>
              <w:right w:w="113" w:type="dxa"/>
            </w:tcMar>
          </w:tcPr>
          <w:p w14:paraId="07E95190" w14:textId="77777777" w:rsidR="00823B59" w:rsidRPr="00B53294" w:rsidRDefault="00823B59" w:rsidP="00CD3FEB">
            <w:pPr>
              <w:pStyle w:val="TabellText"/>
              <w:rPr>
                <w:lang w:val="en-GB"/>
              </w:rPr>
            </w:pPr>
            <w:r w:rsidRPr="00B53294">
              <w:rPr>
                <w:lang w:val="en-GB"/>
              </w:rPr>
              <w:t>–</w:t>
            </w:r>
          </w:p>
        </w:tc>
        <w:tc>
          <w:tcPr>
            <w:tcW w:w="1985" w:type="dxa"/>
            <w:tcBorders>
              <w:top w:val="single" w:sz="4" w:space="0" w:color="auto"/>
              <w:left w:val="single" w:sz="2" w:space="0" w:color="000000"/>
              <w:bottom w:val="single" w:sz="2" w:space="0" w:color="000000"/>
              <w:right w:val="single" w:sz="2" w:space="0" w:color="000000"/>
            </w:tcBorders>
            <w:tcMar>
              <w:top w:w="113" w:type="dxa"/>
              <w:left w:w="113" w:type="dxa"/>
              <w:bottom w:w="113" w:type="dxa"/>
              <w:right w:w="113" w:type="dxa"/>
            </w:tcMar>
          </w:tcPr>
          <w:p w14:paraId="1CEAB371" w14:textId="77777777" w:rsidR="00823B59" w:rsidRPr="00B53294" w:rsidRDefault="00823B59" w:rsidP="00CD3FEB">
            <w:pPr>
              <w:pStyle w:val="TabellText"/>
              <w:rPr>
                <w:lang w:val="en-GB"/>
              </w:rPr>
            </w:pPr>
            <w:r w:rsidRPr="00B53294">
              <w:rPr>
                <w:lang w:val="en-GB"/>
              </w:rPr>
              <w:t>No.</w:t>
            </w:r>
          </w:p>
        </w:tc>
        <w:tc>
          <w:tcPr>
            <w:tcW w:w="1984" w:type="dxa"/>
            <w:tcBorders>
              <w:top w:val="single" w:sz="4" w:space="0" w:color="auto"/>
              <w:left w:val="single" w:sz="2" w:space="0" w:color="000000"/>
              <w:bottom w:val="single" w:sz="2" w:space="0" w:color="000000"/>
              <w:right w:val="nil"/>
            </w:tcBorders>
            <w:tcMar>
              <w:top w:w="113" w:type="dxa"/>
              <w:left w:w="113" w:type="dxa"/>
              <w:bottom w:w="113" w:type="dxa"/>
              <w:right w:w="113" w:type="dxa"/>
            </w:tcMar>
          </w:tcPr>
          <w:p w14:paraId="72F2BD61" w14:textId="77777777" w:rsidR="00823B59" w:rsidRPr="00B53294" w:rsidRDefault="00823B59" w:rsidP="00CD3FEB">
            <w:pPr>
              <w:pStyle w:val="TabellText"/>
              <w:rPr>
                <w:lang w:val="en-GB"/>
              </w:rPr>
            </w:pPr>
            <w:r w:rsidRPr="00B53294">
              <w:rPr>
                <w:lang w:val="en-GB"/>
              </w:rPr>
              <w:t>–</w:t>
            </w:r>
          </w:p>
        </w:tc>
      </w:tr>
      <w:tr w:rsidR="00823B59" w:rsidRPr="00B53294" w14:paraId="46BA1585" w14:textId="77777777" w:rsidTr="00CD3FEB">
        <w:trPr>
          <w:trHeight w:val="883"/>
        </w:trPr>
        <w:tc>
          <w:tcPr>
            <w:tcW w:w="1115"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0320EFFA" w14:textId="77777777" w:rsidR="00823B59" w:rsidRPr="00B53294" w:rsidRDefault="00823B59" w:rsidP="00CD3FEB">
            <w:pPr>
              <w:pStyle w:val="TabellText"/>
              <w:rPr>
                <w:lang w:val="en-GB"/>
              </w:rPr>
            </w:pPr>
            <w:r w:rsidRPr="00B53294">
              <w:rPr>
                <w:lang w:val="en-GB"/>
              </w:rPr>
              <w:t>Temperature</w:t>
            </w:r>
          </w:p>
        </w:tc>
        <w:tc>
          <w:tcPr>
            <w:tcW w:w="1946"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21A2E8D8" w14:textId="77777777" w:rsidR="00823B59" w:rsidRPr="00B53294" w:rsidRDefault="00823B59" w:rsidP="00CD3FEB">
            <w:pPr>
              <w:pStyle w:val="TabellText"/>
              <w:rPr>
                <w:lang w:val="en-GB"/>
              </w:rPr>
            </w:pPr>
            <w:r w:rsidRPr="00B53294">
              <w:rPr>
                <w:lang w:val="en-GB"/>
              </w:rPr>
              <w:t>Yes.</w:t>
            </w:r>
            <w:r w:rsidRPr="00B53294">
              <w:rPr>
                <w:lang w:val="en-GB"/>
              </w:rPr>
              <w:br/>
              <w:t>The temperature affects the precipitation of salts.</w:t>
            </w:r>
          </w:p>
        </w:tc>
        <w:tc>
          <w:tcPr>
            <w:tcW w:w="2034"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01CB6198" w14:textId="77777777" w:rsidR="00823B59" w:rsidRPr="00B53294" w:rsidRDefault="00823B59" w:rsidP="00CD3FEB">
            <w:pPr>
              <w:pStyle w:val="TabellText"/>
              <w:rPr>
                <w:lang w:val="en-GB"/>
              </w:rPr>
            </w:pPr>
            <w:r w:rsidRPr="00B53294">
              <w:rPr>
                <w:lang w:val="en-GB"/>
              </w:rPr>
              <w:t>Neglected, due to small effects.</w:t>
            </w:r>
          </w:p>
        </w:tc>
        <w:tc>
          <w:tcPr>
            <w:tcW w:w="1985"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726BB465" w14:textId="45BA73D1" w:rsidR="00823B59" w:rsidRPr="00B53294" w:rsidRDefault="005D4DF6" w:rsidP="00CD3FEB">
            <w:pPr>
              <w:pStyle w:val="TabellText"/>
              <w:rPr>
                <w:lang w:val="en-GB"/>
              </w:rPr>
            </w:pPr>
            <w:r>
              <w:rPr>
                <w:lang w:val="en-GB"/>
              </w:rPr>
              <w:t>Yes, the precipitation of salts affects the temperature.</w:t>
            </w:r>
          </w:p>
        </w:tc>
        <w:tc>
          <w:tcPr>
            <w:tcW w:w="1984"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28F47F08" w14:textId="1E45076E" w:rsidR="00823B59" w:rsidRPr="00B53294" w:rsidRDefault="0031370A" w:rsidP="00CD3FEB">
            <w:pPr>
              <w:pStyle w:val="TabellText"/>
              <w:rPr>
                <w:lang w:val="en-GB"/>
              </w:rPr>
            </w:pPr>
            <w:commentRangeStart w:id="532"/>
            <w:r>
              <w:rPr>
                <w:lang w:val="en-GB"/>
              </w:rPr>
              <w:t>#handling of influence</w:t>
            </w:r>
            <w:commentRangeEnd w:id="532"/>
            <w:r w:rsidRPr="00B53294">
              <w:rPr>
                <w:rStyle w:val="CommentReference"/>
                <w:sz w:val="18"/>
                <w:szCs w:val="20"/>
                <w:lang w:val="en-GB"/>
              </w:rPr>
              <w:commentReference w:id="532"/>
            </w:r>
          </w:p>
        </w:tc>
      </w:tr>
      <w:tr w:rsidR="00823B59" w:rsidRPr="00B53294" w14:paraId="19FB3BDC" w14:textId="77777777" w:rsidTr="00CD3FEB">
        <w:trPr>
          <w:trHeight w:val="60"/>
        </w:trPr>
        <w:tc>
          <w:tcPr>
            <w:tcW w:w="1115"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6BD87152" w14:textId="77777777" w:rsidR="00823B59" w:rsidRPr="00B53294" w:rsidRDefault="00823B59" w:rsidP="00CD3FEB">
            <w:pPr>
              <w:pStyle w:val="TabellText"/>
              <w:rPr>
                <w:lang w:val="en-GB"/>
              </w:rPr>
            </w:pPr>
            <w:r w:rsidRPr="00B53294">
              <w:rPr>
                <w:lang w:val="en-GB"/>
              </w:rPr>
              <w:t>Canister geometry</w:t>
            </w:r>
          </w:p>
        </w:tc>
        <w:tc>
          <w:tcPr>
            <w:tcW w:w="1946"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6980471B" w14:textId="10278447" w:rsidR="00823B59" w:rsidRPr="00B53294" w:rsidRDefault="004147BE" w:rsidP="00CD3FEB">
            <w:pPr>
              <w:pStyle w:val="TabellText"/>
              <w:rPr>
                <w:lang w:val="en-GB"/>
              </w:rPr>
            </w:pPr>
            <w:r>
              <w:rPr>
                <w:lang w:val="en-GB"/>
              </w:rPr>
              <w:t xml:space="preserve">Yes. </w:t>
            </w:r>
            <w:r w:rsidR="009C78A8">
              <w:rPr>
                <w:lang w:val="en-GB"/>
              </w:rPr>
              <w:t>The canister surface roughness affects the precipitation of salts.</w:t>
            </w:r>
          </w:p>
        </w:tc>
        <w:tc>
          <w:tcPr>
            <w:tcW w:w="2034"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7934BB6F" w14:textId="488DE3A6" w:rsidR="00823B59" w:rsidRPr="00B53294" w:rsidRDefault="0031370A" w:rsidP="00CD3FEB">
            <w:pPr>
              <w:pStyle w:val="TabellText"/>
              <w:rPr>
                <w:lang w:val="en-GB"/>
              </w:rPr>
            </w:pPr>
            <w:commentRangeStart w:id="533"/>
            <w:r>
              <w:rPr>
                <w:lang w:val="en-GB"/>
              </w:rPr>
              <w:t>#handling of influence</w:t>
            </w:r>
            <w:commentRangeEnd w:id="533"/>
            <w:r w:rsidRPr="00B53294">
              <w:rPr>
                <w:rStyle w:val="CommentReference"/>
                <w:sz w:val="18"/>
                <w:szCs w:val="20"/>
                <w:lang w:val="en-GB"/>
              </w:rPr>
              <w:commentReference w:id="533"/>
            </w:r>
          </w:p>
        </w:tc>
        <w:tc>
          <w:tcPr>
            <w:tcW w:w="1985"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77078F5A" w14:textId="77777777" w:rsidR="00823B59" w:rsidRPr="00B53294" w:rsidRDefault="00823B59" w:rsidP="00CD3FEB">
            <w:pPr>
              <w:pStyle w:val="TabellText"/>
              <w:rPr>
                <w:lang w:val="en-GB"/>
              </w:rPr>
            </w:pPr>
            <w:r w:rsidRPr="00B53294">
              <w:rPr>
                <w:lang w:val="en-GB"/>
              </w:rPr>
              <w:t>No.</w:t>
            </w:r>
          </w:p>
        </w:tc>
        <w:tc>
          <w:tcPr>
            <w:tcW w:w="1984"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78135D9D" w14:textId="77777777" w:rsidR="00823B59" w:rsidRPr="00B53294" w:rsidRDefault="00823B59" w:rsidP="00CD3FEB">
            <w:pPr>
              <w:pStyle w:val="TabellText"/>
              <w:rPr>
                <w:lang w:val="en-GB"/>
              </w:rPr>
            </w:pPr>
            <w:r w:rsidRPr="00B53294">
              <w:rPr>
                <w:lang w:val="en-GB"/>
              </w:rPr>
              <w:t>–</w:t>
            </w:r>
          </w:p>
        </w:tc>
      </w:tr>
      <w:tr w:rsidR="00823B59" w:rsidRPr="006F14C7" w14:paraId="349A8719" w14:textId="77777777" w:rsidTr="00CD3FEB">
        <w:trPr>
          <w:trHeight w:val="60"/>
        </w:trPr>
        <w:tc>
          <w:tcPr>
            <w:tcW w:w="1115" w:type="dxa"/>
            <w:tcBorders>
              <w:top w:val="single" w:sz="2" w:space="0" w:color="000000"/>
              <w:left w:val="nil"/>
              <w:bottom w:val="single" w:sz="2" w:space="0" w:color="000000"/>
              <w:right w:val="single" w:sz="2" w:space="0" w:color="000000"/>
            </w:tcBorders>
            <w:tcMar>
              <w:top w:w="113" w:type="dxa"/>
              <w:left w:w="0" w:type="dxa"/>
              <w:bottom w:w="113" w:type="dxa"/>
              <w:right w:w="113" w:type="dxa"/>
            </w:tcMar>
          </w:tcPr>
          <w:p w14:paraId="56342915" w14:textId="77777777" w:rsidR="00823B59" w:rsidRPr="00B53294" w:rsidRDefault="00823B59" w:rsidP="00CD3FEB">
            <w:pPr>
              <w:pStyle w:val="TabellText"/>
              <w:rPr>
                <w:lang w:val="en-GB"/>
              </w:rPr>
            </w:pPr>
            <w:r w:rsidRPr="00B53294">
              <w:rPr>
                <w:lang w:val="en-GB"/>
              </w:rPr>
              <w:t>Material composition</w:t>
            </w:r>
          </w:p>
        </w:tc>
        <w:tc>
          <w:tcPr>
            <w:tcW w:w="1946"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2A18F361" w14:textId="77777777" w:rsidR="00823B59" w:rsidRPr="00B53294" w:rsidRDefault="00823B59" w:rsidP="00CD3FEB">
            <w:pPr>
              <w:pStyle w:val="TabellText"/>
              <w:rPr>
                <w:lang w:val="en-GB"/>
              </w:rPr>
            </w:pPr>
            <w:r w:rsidRPr="00B53294">
              <w:rPr>
                <w:lang w:val="en-GB"/>
              </w:rPr>
              <w:t>No.</w:t>
            </w:r>
          </w:p>
        </w:tc>
        <w:tc>
          <w:tcPr>
            <w:tcW w:w="2034"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1A3DA788" w14:textId="77777777" w:rsidR="00823B59" w:rsidRPr="00B53294" w:rsidRDefault="00823B59" w:rsidP="00CD3FEB">
            <w:pPr>
              <w:pStyle w:val="TabellText"/>
              <w:rPr>
                <w:lang w:val="en-GB"/>
              </w:rPr>
            </w:pPr>
            <w:r w:rsidRPr="00B53294">
              <w:rPr>
                <w:lang w:val="en-GB"/>
              </w:rPr>
              <w:t>–</w:t>
            </w:r>
          </w:p>
        </w:tc>
        <w:tc>
          <w:tcPr>
            <w:tcW w:w="1985" w:type="dxa"/>
            <w:tcBorders>
              <w:top w:val="single" w:sz="2" w:space="0" w:color="000000"/>
              <w:left w:val="single" w:sz="2" w:space="0" w:color="000000"/>
              <w:bottom w:val="single" w:sz="2" w:space="0" w:color="000000"/>
              <w:right w:val="single" w:sz="2" w:space="0" w:color="000000"/>
            </w:tcBorders>
            <w:tcMar>
              <w:top w:w="113" w:type="dxa"/>
              <w:left w:w="113" w:type="dxa"/>
              <w:bottom w:w="113" w:type="dxa"/>
              <w:right w:w="113" w:type="dxa"/>
            </w:tcMar>
          </w:tcPr>
          <w:p w14:paraId="4A50D756" w14:textId="77777777" w:rsidR="00823B59" w:rsidRPr="00B53294" w:rsidRDefault="00823B59" w:rsidP="00CD3FEB">
            <w:pPr>
              <w:pStyle w:val="TabellText"/>
              <w:rPr>
                <w:lang w:val="en-GB"/>
              </w:rPr>
            </w:pPr>
            <w:r w:rsidRPr="00B53294">
              <w:rPr>
                <w:lang w:val="en-GB"/>
              </w:rPr>
              <w:t>Yes.</w:t>
            </w:r>
            <w:r w:rsidRPr="00B53294">
              <w:rPr>
                <w:lang w:val="en-GB"/>
              </w:rPr>
              <w:br/>
              <w:t>Surface deposits may occur.</w:t>
            </w:r>
          </w:p>
        </w:tc>
        <w:tc>
          <w:tcPr>
            <w:tcW w:w="1984" w:type="dxa"/>
            <w:tcBorders>
              <w:top w:val="single" w:sz="2" w:space="0" w:color="000000"/>
              <w:left w:val="single" w:sz="2" w:space="0" w:color="000000"/>
              <w:bottom w:val="single" w:sz="2" w:space="0" w:color="000000"/>
              <w:right w:val="nil"/>
            </w:tcBorders>
            <w:tcMar>
              <w:top w:w="113" w:type="dxa"/>
              <w:left w:w="113" w:type="dxa"/>
              <w:bottom w:w="113" w:type="dxa"/>
              <w:right w:w="113" w:type="dxa"/>
            </w:tcMar>
          </w:tcPr>
          <w:p w14:paraId="1A61CA4C" w14:textId="77777777" w:rsidR="00823B59" w:rsidRPr="00B53294" w:rsidRDefault="00823B59" w:rsidP="00CD3FEB">
            <w:pPr>
              <w:pStyle w:val="TabellText"/>
              <w:rPr>
                <w:lang w:val="en-GB"/>
              </w:rPr>
            </w:pPr>
            <w:r w:rsidRPr="00B53294">
              <w:rPr>
                <w:lang w:val="en-GB"/>
              </w:rPr>
              <w:t>Neglected.</w:t>
            </w:r>
            <w:r w:rsidRPr="00B53294">
              <w:rPr>
                <w:lang w:val="en-GB"/>
              </w:rPr>
              <w:br/>
              <w:t>The process has no implications for safety.</w:t>
            </w:r>
          </w:p>
        </w:tc>
      </w:tr>
      <w:tr w:rsidR="00823B59" w:rsidRPr="00B53294" w14:paraId="6079467A" w14:textId="77777777" w:rsidTr="00CD3FEB">
        <w:trPr>
          <w:trHeight w:val="60"/>
        </w:trPr>
        <w:tc>
          <w:tcPr>
            <w:tcW w:w="1115" w:type="dxa"/>
            <w:tcBorders>
              <w:top w:val="single" w:sz="2" w:space="0" w:color="000000"/>
              <w:left w:val="nil"/>
              <w:bottom w:val="single" w:sz="4" w:space="0" w:color="000000"/>
              <w:right w:val="single" w:sz="2" w:space="0" w:color="000000"/>
            </w:tcBorders>
            <w:tcMar>
              <w:top w:w="113" w:type="dxa"/>
              <w:left w:w="0" w:type="dxa"/>
              <w:bottom w:w="113" w:type="dxa"/>
              <w:right w:w="113" w:type="dxa"/>
            </w:tcMar>
          </w:tcPr>
          <w:p w14:paraId="273D9A7B" w14:textId="77777777" w:rsidR="00823B59" w:rsidRPr="00B53294" w:rsidRDefault="00823B59" w:rsidP="00CD3FEB">
            <w:pPr>
              <w:pStyle w:val="TabellText"/>
              <w:rPr>
                <w:lang w:val="en-GB"/>
              </w:rPr>
            </w:pPr>
            <w:r w:rsidRPr="00B53294">
              <w:rPr>
                <w:lang w:val="en-GB"/>
              </w:rPr>
              <w:t>Mechanical stresses</w:t>
            </w:r>
          </w:p>
        </w:tc>
        <w:tc>
          <w:tcPr>
            <w:tcW w:w="1946" w:type="dxa"/>
            <w:tcBorders>
              <w:top w:val="single" w:sz="2" w:space="0" w:color="000000"/>
              <w:left w:val="single" w:sz="2" w:space="0" w:color="000000"/>
              <w:bottom w:val="single" w:sz="4" w:space="0" w:color="000000"/>
              <w:right w:val="single" w:sz="2" w:space="0" w:color="000000"/>
            </w:tcBorders>
            <w:tcMar>
              <w:top w:w="113" w:type="dxa"/>
              <w:left w:w="113" w:type="dxa"/>
              <w:bottom w:w="113" w:type="dxa"/>
              <w:right w:w="113" w:type="dxa"/>
            </w:tcMar>
          </w:tcPr>
          <w:p w14:paraId="015C36B5" w14:textId="77777777" w:rsidR="00823B59" w:rsidRPr="00B53294" w:rsidRDefault="00823B59" w:rsidP="00CD3FEB">
            <w:pPr>
              <w:pStyle w:val="TabellText"/>
              <w:rPr>
                <w:lang w:val="en-GB"/>
              </w:rPr>
            </w:pPr>
            <w:r w:rsidRPr="00B53294">
              <w:rPr>
                <w:lang w:val="en-GB"/>
              </w:rPr>
              <w:t>No.</w:t>
            </w:r>
          </w:p>
        </w:tc>
        <w:tc>
          <w:tcPr>
            <w:tcW w:w="2034" w:type="dxa"/>
            <w:tcBorders>
              <w:top w:val="single" w:sz="2" w:space="0" w:color="000000"/>
              <w:left w:val="single" w:sz="2" w:space="0" w:color="000000"/>
              <w:bottom w:val="single" w:sz="4" w:space="0" w:color="000000"/>
              <w:right w:val="single" w:sz="2" w:space="0" w:color="000000"/>
            </w:tcBorders>
            <w:tcMar>
              <w:top w:w="113" w:type="dxa"/>
              <w:left w:w="113" w:type="dxa"/>
              <w:bottom w:w="113" w:type="dxa"/>
              <w:right w:w="113" w:type="dxa"/>
            </w:tcMar>
          </w:tcPr>
          <w:p w14:paraId="49AB5EF2" w14:textId="77777777" w:rsidR="00823B59" w:rsidRPr="00B53294" w:rsidRDefault="00823B59" w:rsidP="00CD3FEB">
            <w:pPr>
              <w:pStyle w:val="TabellText"/>
              <w:rPr>
                <w:lang w:val="en-GB"/>
              </w:rPr>
            </w:pPr>
            <w:r w:rsidRPr="00B53294">
              <w:rPr>
                <w:lang w:val="en-GB"/>
              </w:rPr>
              <w:t>–</w:t>
            </w:r>
          </w:p>
        </w:tc>
        <w:tc>
          <w:tcPr>
            <w:tcW w:w="1985" w:type="dxa"/>
            <w:tcBorders>
              <w:top w:val="single" w:sz="2" w:space="0" w:color="000000"/>
              <w:left w:val="single" w:sz="2" w:space="0" w:color="000000"/>
              <w:bottom w:val="single" w:sz="4" w:space="0" w:color="000000"/>
              <w:right w:val="single" w:sz="2" w:space="0" w:color="000000"/>
            </w:tcBorders>
            <w:tcMar>
              <w:top w:w="113" w:type="dxa"/>
              <w:left w:w="113" w:type="dxa"/>
              <w:bottom w:w="113" w:type="dxa"/>
              <w:right w:w="113" w:type="dxa"/>
            </w:tcMar>
          </w:tcPr>
          <w:p w14:paraId="4E6655A9" w14:textId="77777777" w:rsidR="00823B59" w:rsidRPr="00B53294" w:rsidRDefault="00823B59" w:rsidP="00CD3FEB">
            <w:pPr>
              <w:pStyle w:val="TabellText"/>
              <w:rPr>
                <w:lang w:val="en-GB"/>
              </w:rPr>
            </w:pPr>
            <w:r w:rsidRPr="00B53294">
              <w:rPr>
                <w:lang w:val="en-GB"/>
              </w:rPr>
              <w:t>No.</w:t>
            </w:r>
          </w:p>
          <w:p w14:paraId="46F12157" w14:textId="77777777" w:rsidR="00823B59" w:rsidRPr="00B53294" w:rsidRDefault="00823B59" w:rsidP="00CD3FEB">
            <w:pPr>
              <w:pStyle w:val="TabellText"/>
              <w:rPr>
                <w:lang w:val="en-GB"/>
              </w:rPr>
            </w:pPr>
          </w:p>
        </w:tc>
        <w:tc>
          <w:tcPr>
            <w:tcW w:w="1984" w:type="dxa"/>
            <w:tcBorders>
              <w:top w:val="single" w:sz="2" w:space="0" w:color="000000"/>
              <w:left w:val="single" w:sz="2" w:space="0" w:color="000000"/>
              <w:bottom w:val="single" w:sz="4" w:space="0" w:color="000000"/>
              <w:right w:val="nil"/>
            </w:tcBorders>
            <w:tcMar>
              <w:top w:w="113" w:type="dxa"/>
              <w:left w:w="113" w:type="dxa"/>
              <w:bottom w:w="113" w:type="dxa"/>
              <w:right w:w="113" w:type="dxa"/>
            </w:tcMar>
          </w:tcPr>
          <w:p w14:paraId="2B98E47E" w14:textId="77777777" w:rsidR="00823B59" w:rsidRPr="00B53294" w:rsidRDefault="00823B59" w:rsidP="00CD3FEB">
            <w:pPr>
              <w:pStyle w:val="TabellText"/>
              <w:rPr>
                <w:lang w:val="en-GB"/>
              </w:rPr>
            </w:pPr>
            <w:r w:rsidRPr="00B53294">
              <w:rPr>
                <w:lang w:val="en-GB"/>
              </w:rPr>
              <w:t>–</w:t>
            </w:r>
          </w:p>
          <w:p w14:paraId="2382801B" w14:textId="77777777" w:rsidR="00823B59" w:rsidRPr="00B53294" w:rsidRDefault="00823B59" w:rsidP="00CD3FEB">
            <w:pPr>
              <w:pStyle w:val="TabellText"/>
              <w:rPr>
                <w:lang w:val="en-GB"/>
              </w:rPr>
            </w:pPr>
          </w:p>
        </w:tc>
      </w:tr>
    </w:tbl>
    <w:p w14:paraId="4BFEF3BA" w14:textId="77777777" w:rsidR="00823B59" w:rsidRPr="00B53294" w:rsidRDefault="00823B59" w:rsidP="007D0C0D">
      <w:pPr>
        <w:pStyle w:val="BodyText"/>
        <w:rPr>
          <w:lang w:val="en-GB"/>
        </w:rPr>
      </w:pPr>
    </w:p>
    <w:p w14:paraId="319004AE" w14:textId="77777777" w:rsidR="00F53459" w:rsidRDefault="00F53459" w:rsidP="00F53459">
      <w:pPr>
        <w:pStyle w:val="Heading4"/>
        <w:rPr>
          <w:lang w:val="en-GB"/>
        </w:rPr>
      </w:pPr>
      <w:r>
        <w:rPr>
          <w:lang w:val="en-GB"/>
        </w:rPr>
        <w:t xml:space="preserve">Natural and anthropogenic analogues </w:t>
      </w:r>
    </w:p>
    <w:p w14:paraId="7D1060BF" w14:textId="5633752F" w:rsidR="00F53459" w:rsidRDefault="00CF1E2B" w:rsidP="00F53459">
      <w:pPr>
        <w:pStyle w:val="BodyText"/>
        <w:rPr>
          <w:lang w:val="en-GB"/>
        </w:rPr>
      </w:pPr>
      <w:r>
        <w:rPr>
          <w:lang w:val="en-GB"/>
        </w:rPr>
        <w:t xml:space="preserve">Not applicable. </w:t>
      </w:r>
    </w:p>
    <w:p w14:paraId="785C81E9" w14:textId="77777777" w:rsidR="00F53459" w:rsidRDefault="00F53459" w:rsidP="00F53459">
      <w:pPr>
        <w:pStyle w:val="Heading4"/>
        <w:rPr>
          <w:lang w:val="en-GB"/>
        </w:rPr>
      </w:pPr>
      <w:r>
        <w:rPr>
          <w:lang w:val="en-GB"/>
        </w:rPr>
        <w:t>Boundary conditions</w:t>
      </w:r>
    </w:p>
    <w:p w14:paraId="66EDD967" w14:textId="6E8AF2FE" w:rsidR="006441C1" w:rsidRPr="004468E2" w:rsidRDefault="006441C1" w:rsidP="00EC53F0">
      <w:pPr>
        <w:autoSpaceDE w:val="0"/>
        <w:autoSpaceDN w:val="0"/>
        <w:adjustRightInd w:val="0"/>
        <w:rPr>
          <w:sz w:val="21"/>
          <w:szCs w:val="21"/>
          <w:lang w:val="en-GB" w:eastAsia="en-US"/>
        </w:rPr>
      </w:pPr>
      <w:r w:rsidRPr="004468E2">
        <w:rPr>
          <w:sz w:val="21"/>
          <w:szCs w:val="21"/>
          <w:lang w:val="en-GB" w:eastAsia="en-US"/>
        </w:rPr>
        <w:t>The heat flux at the canister-buffer interface and the abundance of salts dissolved in water</w:t>
      </w:r>
      <w:r w:rsidR="004468E2">
        <w:rPr>
          <w:sz w:val="21"/>
          <w:szCs w:val="21"/>
          <w:lang w:val="en-GB" w:eastAsia="en-US"/>
        </w:rPr>
        <w:t xml:space="preserve"> </w:t>
      </w:r>
      <w:r w:rsidRPr="004468E2">
        <w:rPr>
          <w:sz w:val="21"/>
          <w:szCs w:val="21"/>
          <w:lang w:val="en-GB" w:eastAsia="en-US"/>
        </w:rPr>
        <w:t>at the surface constitute the boundary conditions for this process. The flux of salts to the</w:t>
      </w:r>
    </w:p>
    <w:p w14:paraId="4DBA23BA" w14:textId="6A86C23E" w:rsidR="006441C1" w:rsidRPr="004468E2" w:rsidRDefault="006441C1" w:rsidP="006441C1">
      <w:pPr>
        <w:autoSpaceDE w:val="0"/>
        <w:autoSpaceDN w:val="0"/>
        <w:adjustRightInd w:val="0"/>
        <w:rPr>
          <w:sz w:val="21"/>
          <w:szCs w:val="21"/>
          <w:lang w:val="en-GB" w:eastAsia="en-US"/>
        </w:rPr>
      </w:pPr>
      <w:r w:rsidRPr="004468E2">
        <w:rPr>
          <w:sz w:val="21"/>
          <w:szCs w:val="21"/>
          <w:lang w:val="en-GB" w:eastAsia="en-US"/>
        </w:rPr>
        <w:t xml:space="preserve">surface and what </w:t>
      </w:r>
      <w:r w:rsidR="004232C1" w:rsidRPr="004468E2">
        <w:rPr>
          <w:sz w:val="21"/>
          <w:szCs w:val="21"/>
          <w:lang w:val="en-GB" w:eastAsia="en-US"/>
        </w:rPr>
        <w:t>limit</w:t>
      </w:r>
      <w:r w:rsidRPr="004468E2">
        <w:rPr>
          <w:sz w:val="21"/>
          <w:szCs w:val="21"/>
          <w:lang w:val="en-GB" w:eastAsia="en-US"/>
        </w:rPr>
        <w:t xml:space="preserve"> this flux is discussed in Section X.X.X in the Buffer, backfill and closure</w:t>
      </w:r>
    </w:p>
    <w:p w14:paraId="0FF0B1AC" w14:textId="4D2682D6" w:rsidR="00F53459" w:rsidRDefault="006441C1" w:rsidP="006441C1">
      <w:pPr>
        <w:pStyle w:val="BodyText"/>
        <w:rPr>
          <w:lang w:val="en-GB"/>
        </w:rPr>
      </w:pPr>
      <w:r w:rsidRPr="004468E2">
        <w:rPr>
          <w:szCs w:val="21"/>
          <w:lang w:val="en-GB" w:eastAsia="en-US"/>
        </w:rPr>
        <w:t>process report (</w:t>
      </w:r>
      <w:r w:rsidR="004232C1" w:rsidRPr="004468E2">
        <w:rPr>
          <w:szCs w:val="21"/>
          <w:lang w:val="en-GB" w:eastAsia="en-US"/>
        </w:rPr>
        <w:t>SKB 202Xy</w:t>
      </w:r>
      <w:r w:rsidRPr="004468E2">
        <w:rPr>
          <w:szCs w:val="21"/>
          <w:lang w:val="en-GB" w:eastAsia="en-US"/>
        </w:rPr>
        <w:t>).</w:t>
      </w:r>
    </w:p>
    <w:p w14:paraId="1FDCC7DD" w14:textId="77777777" w:rsidR="00F53459" w:rsidRDefault="00F53459" w:rsidP="00F53459">
      <w:pPr>
        <w:pStyle w:val="Heading4"/>
        <w:rPr>
          <w:lang w:val="en-GB"/>
        </w:rPr>
      </w:pPr>
      <w:r>
        <w:rPr>
          <w:lang w:val="en-GB"/>
        </w:rPr>
        <w:t>Model and experimental studies</w:t>
      </w:r>
    </w:p>
    <w:p w14:paraId="6D5ABD3A" w14:textId="77777777" w:rsidR="0083003A" w:rsidRPr="00B53294" w:rsidRDefault="0083003A" w:rsidP="0083003A">
      <w:pPr>
        <w:pStyle w:val="BodyText"/>
        <w:rPr>
          <w:lang w:val="en-GB"/>
        </w:rPr>
      </w:pPr>
      <w:r w:rsidRPr="00B53294">
        <w:rPr>
          <w:spacing w:val="-1"/>
          <w:lang w:val="en-GB"/>
        </w:rPr>
        <w:t>Salt enrichment has been studied in a number of repository-like field tests. In the Long Term Test of Buffer Materials (LOT), copper heaters are embedded in compacted bentonite and exposed to groundwater</w:t>
      </w:r>
      <w:r w:rsidRPr="00B53294">
        <w:rPr>
          <w:lang w:val="en-GB"/>
        </w:rPr>
        <w:t xml:space="preserve"> in the Äspö HRL. The two pilot packages S1 and A0, heated to copper surface temperatures of 90 °C and 130 °C, respectively, were retrieved after one year (Karnland et al. 2000). Examination of the heaters showed that in both packages the copper surfaces were covered with a thin layer of calcium sulfate and/or calcium carbonate. No chloride enrichments were apparent even though the groundwater had a chloride content of over 8 000 mg/L. </w:t>
      </w:r>
    </w:p>
    <w:p w14:paraId="4D1A4A3D" w14:textId="77777777" w:rsidR="0083003A" w:rsidRPr="00B53294" w:rsidRDefault="0083003A" w:rsidP="0083003A">
      <w:pPr>
        <w:pStyle w:val="BodyText"/>
        <w:rPr>
          <w:lang w:val="en-GB"/>
        </w:rPr>
      </w:pPr>
      <w:r w:rsidRPr="00B53294">
        <w:rPr>
          <w:lang w:val="en-GB"/>
        </w:rPr>
        <w:t>Precipitates of calcium sulfate and calcium carbonate were found also in the LOT/A2 package, retrieved after 6 years exposure at 130 °C. The longer exposure did not, however, seem to cause precipitation of larger amounts of these phases on the heater surface (Karnland et al. 2009). The bentonite pore water concentration of chloride was measured as a function of the distance from the central heater for both colder and warmer parts of the LOT/A2 package. The chloride concentration was nearly constant in both the axial and radial directions in the blocks examined, and the total content was very close to that of a mixture of salt content of the original bentonite and the salt content of the amount of Äspö groundwater needed for saturation. The total amount of chloride was actually a little lower than that of a mixture, which could be explained by ion equilibrium, as described by Birgersson and Karnland (2009).</w:t>
      </w:r>
    </w:p>
    <w:p w14:paraId="049EDCDB" w14:textId="77777777" w:rsidR="0083003A" w:rsidRDefault="0083003A" w:rsidP="0083003A">
      <w:pPr>
        <w:pStyle w:val="BodyText"/>
        <w:rPr>
          <w:lang w:val="en-GB"/>
        </w:rPr>
      </w:pPr>
      <w:r w:rsidRPr="00B53294">
        <w:rPr>
          <w:spacing w:val="-1"/>
          <w:lang w:val="en-GB"/>
        </w:rPr>
        <w:lastRenderedPageBreak/>
        <w:t xml:space="preserve">The LOT/S2 and A3 test parcels were heated to 90 °C and 120 °C, respectively, and were exposed to </w:t>
      </w:r>
      <w:r w:rsidRPr="00B53294">
        <w:rPr>
          <w:lang w:val="en-GB"/>
        </w:rPr>
        <w:t xml:space="preserve">the Äspö environment for 20 years. As for the earlier test parcels in the LOT series, precipitates of calcium sulfate were present at the copper clay interfaces, which was verified with XRD (Johansson </w:t>
      </w:r>
      <w:r w:rsidRPr="00B53294">
        <w:rPr>
          <w:spacing w:val="-3"/>
          <w:lang w:val="en-GB"/>
        </w:rPr>
        <w:t xml:space="preserve">et al. 2020). The copper surfaces were examined extensively using SEM-EDS at different magnifications. It was generally found that the levels of chlorine on the copper surfaces was less than one at.%, however, </w:t>
      </w:r>
      <w:r w:rsidRPr="00B53294">
        <w:rPr>
          <w:lang w:val="en-GB"/>
        </w:rPr>
        <w:t>at high magnification, local spots could be found where the levels of chlorine were up to a few at.%. The corrosion product Cu</w:t>
      </w:r>
      <w:r w:rsidRPr="00B53294">
        <w:rPr>
          <w:vertAlign w:val="subscript"/>
          <w:lang w:val="en-GB"/>
        </w:rPr>
        <w:t>2</w:t>
      </w:r>
      <w:r w:rsidRPr="00B53294">
        <w:rPr>
          <w:lang w:val="en-GB"/>
        </w:rPr>
        <w:t>(OH)</w:t>
      </w:r>
      <w:r w:rsidRPr="00B53294">
        <w:rPr>
          <w:vertAlign w:val="subscript"/>
          <w:lang w:val="en-GB"/>
        </w:rPr>
        <w:t>3</w:t>
      </w:r>
      <w:r w:rsidRPr="00B53294">
        <w:rPr>
          <w:lang w:val="en-GB"/>
        </w:rPr>
        <w:t>Cl</w:t>
      </w:r>
      <w:r w:rsidRPr="00B53294">
        <w:rPr>
          <w:vertAlign w:val="subscript"/>
          <w:lang w:val="en-GB"/>
        </w:rPr>
        <w:t xml:space="preserve"> </w:t>
      </w:r>
      <w:r w:rsidRPr="00B53294">
        <w:rPr>
          <w:lang w:val="en-GB"/>
        </w:rPr>
        <w:t>was identified on the bottom plates of the test parcels, however, this is not regarded as the result of salt deposition but rather a different corrosion environment, since the bottom plate was in contact with sand (Johansson et al. 2020).</w:t>
      </w:r>
    </w:p>
    <w:p w14:paraId="5D8B771A" w14:textId="77777777" w:rsidR="0083003A" w:rsidRPr="00B53294" w:rsidRDefault="0083003A" w:rsidP="0083003A">
      <w:pPr>
        <w:pStyle w:val="BodyText"/>
        <w:rPr>
          <w:lang w:val="en-GB"/>
        </w:rPr>
      </w:pPr>
      <w:commentRangeStart w:id="534"/>
      <w:r>
        <w:rPr>
          <w:lang w:val="en-GB"/>
        </w:rPr>
        <w:t xml:space="preserve">The LOT/XX test parcel… </w:t>
      </w:r>
      <w:commentRangeEnd w:id="534"/>
      <w:r w:rsidRPr="00B53294">
        <w:rPr>
          <w:rStyle w:val="CommentReference"/>
          <w:sz w:val="21"/>
          <w:szCs w:val="22"/>
          <w:lang w:val="en-GB"/>
        </w:rPr>
        <w:commentReference w:id="534"/>
      </w:r>
    </w:p>
    <w:p w14:paraId="4A650D77" w14:textId="77777777" w:rsidR="0083003A" w:rsidRDefault="0083003A" w:rsidP="0083003A">
      <w:pPr>
        <w:pStyle w:val="BodyText"/>
        <w:rPr>
          <w:lang w:val="en-GB"/>
        </w:rPr>
      </w:pPr>
      <w:r w:rsidRPr="00B53294">
        <w:rPr>
          <w:lang w:val="en-GB"/>
        </w:rPr>
        <w:t>Examination of the bentonite from two of the deposition holes in the Prototype Repository, in which full-scale copper canisters were heated and and exposed to the Äspö groundwater for 7 years, showed results very similar to LOT/A2 (Olsson S et al. 2009). No systematic variation of the chloride concentration was found in the pore water from bentonite at different distances from the heated canisters in the test, and the measured chloride concentrations were found to result from proportional mixing of the initial pore water and the Äspö groundwater.</w:t>
      </w:r>
    </w:p>
    <w:p w14:paraId="21C27316" w14:textId="77777777" w:rsidR="0083003A" w:rsidRPr="00B53294" w:rsidRDefault="0083003A" w:rsidP="0083003A">
      <w:pPr>
        <w:pStyle w:val="BodyText"/>
        <w:rPr>
          <w:lang w:val="en-GB"/>
        </w:rPr>
      </w:pPr>
      <w:commentRangeStart w:id="535"/>
      <w:r>
        <w:rPr>
          <w:lang w:val="en-GB"/>
        </w:rPr>
        <w:t>Analysis of salt deposition from the inner section of the Prototype repository showed….</w:t>
      </w:r>
      <w:commentRangeEnd w:id="535"/>
      <w:r w:rsidRPr="00B53294">
        <w:rPr>
          <w:rStyle w:val="CommentReference"/>
          <w:sz w:val="21"/>
          <w:szCs w:val="22"/>
          <w:lang w:val="en-GB"/>
        </w:rPr>
        <w:commentReference w:id="535"/>
      </w:r>
    </w:p>
    <w:p w14:paraId="3BC5D933" w14:textId="77777777" w:rsidR="0083003A" w:rsidRPr="00B53294" w:rsidRDefault="0083003A" w:rsidP="0083003A">
      <w:pPr>
        <w:pStyle w:val="BodyText"/>
        <w:rPr>
          <w:lang w:val="en-GB"/>
        </w:rPr>
      </w:pPr>
      <w:r w:rsidRPr="00B53294">
        <w:rPr>
          <w:spacing w:val="-3"/>
          <w:lang w:val="en-GB"/>
        </w:rPr>
        <w:t>An enrichment of chloride at the bentonite</w:t>
      </w:r>
      <w:r>
        <w:rPr>
          <w:spacing w:val="-3"/>
          <w:lang w:val="en-GB"/>
        </w:rPr>
        <w:t>–</w:t>
      </w:r>
      <w:r w:rsidRPr="00B53294">
        <w:rPr>
          <w:spacing w:val="-3"/>
          <w:lang w:val="en-GB"/>
        </w:rPr>
        <w:t>heater interface has been reported in the large scale experiment</w:t>
      </w:r>
      <w:r w:rsidRPr="00B53294">
        <w:rPr>
          <w:lang w:val="en-GB"/>
        </w:rPr>
        <w:t xml:space="preserve"> </w:t>
      </w:r>
      <w:r w:rsidRPr="00B53294">
        <w:rPr>
          <w:spacing w:val="-2"/>
          <w:lang w:val="en-GB"/>
        </w:rPr>
        <w:t>Febex, performed by Nagra at the Grimsel test site (Fernández et al. 2018). However, near the interface,</w:t>
      </w:r>
      <w:r w:rsidRPr="00B53294">
        <w:rPr>
          <w:lang w:val="en-GB"/>
        </w:rPr>
        <w:t xml:space="preserve"> the bulk of the bentonite was depleted in chloride compared to the initial concentration. The observed enrichment could have been caused by the condensation and evaporation that is expected during the saturation process and which would lead to a redistribution of the initial chloride content. The enrichment close to the heater could also </w:t>
      </w:r>
      <w:r>
        <w:rPr>
          <w:lang w:val="en-GB"/>
        </w:rPr>
        <w:t>have been augmented due to</w:t>
      </w:r>
      <w:r w:rsidRPr="00B53294">
        <w:rPr>
          <w:lang w:val="en-GB"/>
        </w:rPr>
        <w:t xml:space="preserve"> leakage through the cabling system (Giroud 2014). The data show no overall accumulation of chloride in the buffer surrounding the heater, rather a loss to the groundwater in the rock.</w:t>
      </w:r>
    </w:p>
    <w:p w14:paraId="302A5AEF" w14:textId="77777777" w:rsidR="0083003A" w:rsidRPr="00B53294" w:rsidRDefault="0083003A" w:rsidP="0083003A">
      <w:pPr>
        <w:pStyle w:val="BodyText"/>
        <w:rPr>
          <w:lang w:val="en-GB"/>
        </w:rPr>
      </w:pPr>
      <w:r w:rsidRPr="00B53294">
        <w:rPr>
          <w:spacing w:val="-2"/>
          <w:lang w:val="en-GB"/>
        </w:rPr>
        <w:t>It is at this time not established whether or not the precipitation of the sulfates and the carbonates were</w:t>
      </w:r>
      <w:r w:rsidRPr="00B53294">
        <w:rPr>
          <w:lang w:val="en-GB"/>
        </w:rPr>
        <w:t xml:space="preserve"> </w:t>
      </w:r>
      <w:r w:rsidRPr="00B53294">
        <w:rPr>
          <w:spacing w:val="-1"/>
          <w:lang w:val="en-GB"/>
        </w:rPr>
        <w:t xml:space="preserve">caused by evaporation of water or by the lower solubility of the calcium salts at elevated temperatures. </w:t>
      </w:r>
      <w:r w:rsidRPr="00B53294">
        <w:rPr>
          <w:lang w:val="en-GB"/>
        </w:rPr>
        <w:t xml:space="preserve">In the latter case, they are likely to redissolve as the temperature decreases again. Alternatively, the </w:t>
      </w:r>
      <w:r w:rsidRPr="00B53294">
        <w:rPr>
          <w:spacing w:val="-2"/>
          <w:lang w:val="en-GB"/>
        </w:rPr>
        <w:t>deposits can be redissolved when contacted with water undersaturated with respect to calcium carbonate</w:t>
      </w:r>
      <w:r w:rsidRPr="00B53294">
        <w:rPr>
          <w:lang w:val="en-GB"/>
        </w:rPr>
        <w:t xml:space="preserve"> and calcium sulfate. Deposits of calcium sulfate and calcium carbonate have been observed in all packages retrieved from the LOT series and in the Prototype Repository.</w:t>
      </w:r>
      <w:r>
        <w:rPr>
          <w:lang w:val="en-GB"/>
        </w:rPr>
        <w:t xml:space="preserve"> Until the expected redissolution of deposited calcium sulfate and calcium carbonate, these deposits could influence the heat dissipation from the used fuel over the canister–bentonite interface. </w:t>
      </w:r>
      <w:r w:rsidRPr="00B53294">
        <w:rPr>
          <w:lang w:val="en-GB"/>
        </w:rPr>
        <w:t xml:space="preserve"> Similar salt deposits were also observed in a heater experiment performed in Stripa (Pusch et al. 1992). </w:t>
      </w:r>
      <w:r w:rsidRPr="00B53294" w:rsidDel="00E413DB">
        <w:rPr>
          <w:lang w:val="en-GB"/>
        </w:rPr>
        <w:t xml:space="preserve"> </w:t>
      </w:r>
      <w:r w:rsidRPr="00B53294">
        <w:rPr>
          <w:lang w:val="en-GB"/>
        </w:rPr>
        <w:t xml:space="preserve">Furthermore, higher chloride concentrations have been found to promote active dissolution of oxic corrosion products in the repository environment and would thus lower the susceptibility of copper to localised corrosion during the oxic phase (King et al. 2001, Briggs et al. 2020, 2021). </w:t>
      </w:r>
    </w:p>
    <w:p w14:paraId="43E758B6" w14:textId="77777777" w:rsidR="00F53459" w:rsidRDefault="00F53459" w:rsidP="00F53459">
      <w:pPr>
        <w:pStyle w:val="Heading4"/>
        <w:rPr>
          <w:lang w:val="en-GB"/>
        </w:rPr>
      </w:pPr>
      <w:r>
        <w:rPr>
          <w:lang w:val="en-GB"/>
        </w:rPr>
        <w:t>Time perspective</w:t>
      </w:r>
    </w:p>
    <w:p w14:paraId="1D4310EA" w14:textId="7E638697" w:rsidR="00F53459" w:rsidRDefault="00CF1E2B" w:rsidP="00F53459">
      <w:pPr>
        <w:pStyle w:val="BodyText"/>
        <w:rPr>
          <w:lang w:val="en-GB"/>
        </w:rPr>
      </w:pPr>
      <w:r>
        <w:rPr>
          <w:lang w:val="en-GB"/>
        </w:rPr>
        <w:t>Elevated temperatures will remain for several hundred years. The effects discussed above will</w:t>
      </w:r>
      <w:r w:rsidR="00626373">
        <w:rPr>
          <w:lang w:val="en-GB"/>
        </w:rPr>
        <w:t xml:space="preserve"> </w:t>
      </w:r>
      <w:r>
        <w:rPr>
          <w:lang w:val="en-GB"/>
        </w:rPr>
        <w:t xml:space="preserve">only </w:t>
      </w:r>
      <w:r w:rsidR="00626373">
        <w:rPr>
          <w:lang w:val="en-GB"/>
        </w:rPr>
        <w:t xml:space="preserve">persist </w:t>
      </w:r>
      <w:r>
        <w:rPr>
          <w:lang w:val="en-GB"/>
        </w:rPr>
        <w:t xml:space="preserve">during the bentonite saturation phase. </w:t>
      </w:r>
    </w:p>
    <w:p w14:paraId="30ECAFD5" w14:textId="77777777" w:rsidR="00F53459" w:rsidRDefault="00F53459" w:rsidP="00F53459">
      <w:pPr>
        <w:pStyle w:val="Heading4"/>
        <w:rPr>
          <w:lang w:val="en-GB"/>
        </w:rPr>
      </w:pPr>
      <w:r>
        <w:rPr>
          <w:lang w:val="en-GB"/>
        </w:rPr>
        <w:t>Impact on safety functions</w:t>
      </w:r>
    </w:p>
    <w:p w14:paraId="1F43E852" w14:textId="5EB79BB2" w:rsidR="00652AF4" w:rsidRDefault="00652AF4" w:rsidP="009A0754">
      <w:pPr>
        <w:pStyle w:val="BodyText"/>
        <w:rPr>
          <w:lang w:val="en-GB"/>
        </w:rPr>
      </w:pPr>
      <w:r>
        <w:rPr>
          <w:lang w:val="en-GB"/>
        </w:rPr>
        <w:t>T</w:t>
      </w:r>
      <w:r w:rsidR="009A0754" w:rsidRPr="00B53294">
        <w:rPr>
          <w:lang w:val="en-GB"/>
        </w:rPr>
        <w:t xml:space="preserve">emperatures up to </w:t>
      </w:r>
      <w:r w:rsidR="006F14C7" w:rsidRPr="00B53294">
        <w:rPr>
          <w:lang w:val="en-GB"/>
        </w:rPr>
        <w:t xml:space="preserve">100 °C </w:t>
      </w:r>
      <w:r w:rsidR="009A0754" w:rsidRPr="00B53294">
        <w:rPr>
          <w:lang w:val="en-GB"/>
        </w:rPr>
        <w:t xml:space="preserve">and </w:t>
      </w:r>
      <w:r w:rsidR="006F14C7">
        <w:rPr>
          <w:lang w:val="en-GB"/>
        </w:rPr>
        <w:t xml:space="preserve">even </w:t>
      </w:r>
      <w:r w:rsidR="009A0754" w:rsidRPr="00B53294">
        <w:rPr>
          <w:lang w:val="en-GB"/>
        </w:rPr>
        <w:t>1</w:t>
      </w:r>
      <w:r w:rsidR="006F14C7">
        <w:rPr>
          <w:lang w:val="en-GB"/>
        </w:rPr>
        <w:t>3</w:t>
      </w:r>
      <w:r w:rsidR="009A0754" w:rsidRPr="00B53294">
        <w:rPr>
          <w:lang w:val="en-GB"/>
        </w:rPr>
        <w:t xml:space="preserve">0 °C are not expected to lead to deposition of salts on the canister surface to an extent that would affect the corrosion behaviour of the copper canister. </w:t>
      </w:r>
      <w:r w:rsidR="009A0754">
        <w:rPr>
          <w:lang w:val="en-GB"/>
        </w:rPr>
        <w:t xml:space="preserve">The process is thus </w:t>
      </w:r>
      <w:r w:rsidR="00C334B6">
        <w:rPr>
          <w:lang w:val="en-GB"/>
        </w:rPr>
        <w:t xml:space="preserve">not </w:t>
      </w:r>
      <w:r w:rsidR="009A0754">
        <w:rPr>
          <w:lang w:val="en-GB"/>
        </w:rPr>
        <w:t>expected to have any impact on the safety function Can1. Provide corrosion barrier.</w:t>
      </w:r>
    </w:p>
    <w:p w14:paraId="530935E9" w14:textId="0CBAEC9E" w:rsidR="00652AF4" w:rsidRDefault="00B33266" w:rsidP="009A0754">
      <w:pPr>
        <w:pStyle w:val="BodyText"/>
        <w:rPr>
          <w:lang w:val="en-GB"/>
        </w:rPr>
      </w:pPr>
      <w:r w:rsidRPr="00B33266">
        <w:rPr>
          <w:lang w:val="en-GB"/>
        </w:rPr>
        <w:t>Th</w:t>
      </w:r>
      <w:r w:rsidRPr="00F32853">
        <w:rPr>
          <w:lang w:val="en-GB"/>
        </w:rPr>
        <w:t>e canister geometry, and more specifica</w:t>
      </w:r>
      <w:r>
        <w:rPr>
          <w:lang w:val="en-GB"/>
        </w:rPr>
        <w:t>lly, the s</w:t>
      </w:r>
      <w:r w:rsidRPr="00B33266">
        <w:rPr>
          <w:lang w:val="en-GB"/>
        </w:rPr>
        <w:t>urface roughness of the canister #beskriv påverkan på saltanrikning#.</w:t>
      </w:r>
      <w:r>
        <w:rPr>
          <w:lang w:val="en-GB"/>
        </w:rPr>
        <w:t xml:space="preserve"> A deposited salt layer on the outside of the canister is considered to impact the heat dissipation from the canister.</w:t>
      </w:r>
      <w:r w:rsidRPr="00B33266">
        <w:rPr>
          <w:lang w:val="en-GB"/>
        </w:rPr>
        <w:t xml:space="preserve"> </w:t>
      </w:r>
      <w:r>
        <w:rPr>
          <w:lang w:val="en-GB"/>
        </w:rPr>
        <w:t xml:space="preserve">From the evaluation of model and experimental studies above, the process is </w:t>
      </w:r>
      <w:commentRangeStart w:id="536"/>
      <w:r>
        <w:rPr>
          <w:lang w:val="en-GB"/>
        </w:rPr>
        <w:t xml:space="preserve">#not?# </w:t>
      </w:r>
      <w:commentRangeEnd w:id="536"/>
      <w:r>
        <w:rPr>
          <w:rStyle w:val="CommentReference"/>
          <w:sz w:val="21"/>
          <w:szCs w:val="22"/>
          <w:lang w:val="en-GB"/>
        </w:rPr>
        <w:commentReference w:id="536"/>
      </w:r>
      <w:r>
        <w:rPr>
          <w:lang w:val="en-GB"/>
        </w:rPr>
        <w:t xml:space="preserve">expected to have an </w:t>
      </w:r>
      <w:r w:rsidR="00652AF4">
        <w:rPr>
          <w:lang w:val="en-GB"/>
        </w:rPr>
        <w:t>impact on the safety function Buff4. Resist transformation.</w:t>
      </w:r>
    </w:p>
    <w:p w14:paraId="04CF5C0A" w14:textId="103E74C4" w:rsidR="00F53459" w:rsidRPr="00B8422D" w:rsidRDefault="00F53459" w:rsidP="008A354C">
      <w:pPr>
        <w:pStyle w:val="Heading4"/>
        <w:rPr>
          <w:lang w:val="en-GB"/>
        </w:rPr>
      </w:pPr>
      <w:r>
        <w:rPr>
          <w:lang w:val="en-GB"/>
        </w:rPr>
        <w:lastRenderedPageBreak/>
        <w:t xml:space="preserve">Handling of the process in the assessments of post-closure safety </w:t>
      </w:r>
    </w:p>
    <w:p w14:paraId="220A949F" w14:textId="77777777" w:rsidR="00F53459" w:rsidRPr="00F16CA0" w:rsidRDefault="00F53459" w:rsidP="00F53459">
      <w:pPr>
        <w:pStyle w:val="Heading5"/>
        <w:rPr>
          <w:lang w:val="en-GB"/>
        </w:rPr>
      </w:pPr>
      <w:r w:rsidRPr="00F16CA0">
        <w:rPr>
          <w:lang w:val="en-GB"/>
        </w:rPr>
        <w:t>Handling in the FSAR</w:t>
      </w:r>
    </w:p>
    <w:p w14:paraId="7C380293" w14:textId="7DD2BAB8" w:rsidR="008A354C" w:rsidRPr="008A354C" w:rsidRDefault="008A354C" w:rsidP="00764DDA">
      <w:pPr>
        <w:pStyle w:val="BodyText"/>
        <w:rPr>
          <w:lang w:val="en-GB"/>
        </w:rPr>
      </w:pPr>
      <w:commentRangeStart w:id="537"/>
      <w:r w:rsidRPr="008A354C">
        <w:rPr>
          <w:lang w:val="en-GB"/>
        </w:rPr>
        <w:t>The influence of deposited s</w:t>
      </w:r>
      <w:r>
        <w:rPr>
          <w:lang w:val="en-GB"/>
        </w:rPr>
        <w:t xml:space="preserve">alts on the corrosion behaviour of the copper canister, is neglected due to small influence and will not be further evaluated in the FSAR. </w:t>
      </w:r>
      <w:commentRangeEnd w:id="537"/>
      <w:r w:rsidRPr="008A354C">
        <w:rPr>
          <w:rStyle w:val="CommentReference"/>
          <w:sz w:val="21"/>
          <w:szCs w:val="22"/>
          <w:lang w:val="en-GB"/>
        </w:rPr>
        <w:commentReference w:id="537"/>
      </w:r>
    </w:p>
    <w:p w14:paraId="522627AC" w14:textId="26ADEA0E" w:rsidR="00764DDA" w:rsidRPr="000B2DFE" w:rsidRDefault="008A354C" w:rsidP="00764DDA">
      <w:pPr>
        <w:pStyle w:val="BodyText"/>
        <w:rPr>
          <w:lang w:val="en-US"/>
        </w:rPr>
      </w:pPr>
      <w:r w:rsidRPr="00652AF4">
        <w:t xml:space="preserve">#här </w:t>
      </w:r>
      <w:r w:rsidR="00652AF4">
        <w:t>behövs</w:t>
      </w:r>
      <w:r w:rsidRPr="00652AF4">
        <w:t xml:space="preserve"> en beskrivning av</w:t>
      </w:r>
      <w:r w:rsidR="00652AF4" w:rsidRPr="00652AF4">
        <w:t xml:space="preserve"> </w:t>
      </w:r>
      <w:r w:rsidR="00652AF4" w:rsidRPr="00F32853">
        <w:t>hur</w:t>
      </w:r>
      <w:r w:rsidR="00652AF4">
        <w:t xml:space="preserve"> saltanrikning kan tänkas påverka FSAR utifrån perspektivet ökad temperatur. </w:t>
      </w:r>
      <w:r w:rsidR="00652AF4" w:rsidRPr="000B2DFE">
        <w:rPr>
          <w:lang w:val="en-US"/>
        </w:rPr>
        <w:t xml:space="preserve">Det här har inte analyserats till provskrivningen </w:t>
      </w:r>
      <w:r w:rsidR="00652AF4">
        <w:rPr>
          <w:lang w:val="en-GB"/>
        </w:rPr>
        <w:t>2025-05-13#</w:t>
      </w:r>
    </w:p>
    <w:p w14:paraId="1CCCD3CB" w14:textId="77777777" w:rsidR="00764DDA" w:rsidRPr="00B8422D" w:rsidRDefault="00764DDA" w:rsidP="00764DDA">
      <w:pPr>
        <w:pStyle w:val="BodyText"/>
        <w:rPr>
          <w:lang w:val="en-GB"/>
        </w:rPr>
      </w:pPr>
      <w:commentRangeStart w:id="538"/>
      <w:r w:rsidRPr="00A02BB2">
        <w:rPr>
          <w:lang w:val="en-GB"/>
        </w:rPr>
        <w:t>Text above has been updated, but the handling of the process is the same in the FSAR as in the PSAR</w:t>
      </w:r>
      <w:commentRangeEnd w:id="538"/>
      <w:r w:rsidR="00652AF4" w:rsidRPr="00B8422D">
        <w:rPr>
          <w:rStyle w:val="CommentReference"/>
          <w:sz w:val="21"/>
          <w:szCs w:val="22"/>
          <w:lang w:val="en-GB"/>
        </w:rPr>
        <w:commentReference w:id="538"/>
      </w:r>
    </w:p>
    <w:p w14:paraId="5B053D2A" w14:textId="77777777" w:rsidR="00F53459" w:rsidRDefault="00F53459" w:rsidP="00F53459">
      <w:pPr>
        <w:pStyle w:val="Heading5"/>
        <w:rPr>
          <w:lang w:val="en-GB"/>
        </w:rPr>
      </w:pPr>
      <w:r>
        <w:rPr>
          <w:lang w:val="en-GB"/>
        </w:rPr>
        <w:t>Changes since the PSAR</w:t>
      </w:r>
    </w:p>
    <w:p w14:paraId="73085AC2" w14:textId="76D8B29F" w:rsidR="00F53459" w:rsidRDefault="00D72E5A" w:rsidP="00F53459">
      <w:pPr>
        <w:pStyle w:val="BodyText"/>
        <w:rPr>
          <w:lang w:val="en-GB"/>
        </w:rPr>
      </w:pPr>
      <w:r>
        <w:rPr>
          <w:lang w:val="en-GB"/>
        </w:rPr>
        <w:t xml:space="preserve">A dependency has been added </w:t>
      </w:r>
      <w:r w:rsidR="00C355A3">
        <w:rPr>
          <w:lang w:val="en-GB"/>
        </w:rPr>
        <w:t xml:space="preserve">to </w:t>
      </w:r>
      <w:r w:rsidR="00CD3FEB">
        <w:rPr>
          <w:lang w:val="en-GB"/>
        </w:rPr>
        <w:t xml:space="preserve">consider </w:t>
      </w:r>
      <w:r>
        <w:rPr>
          <w:lang w:val="en-GB"/>
        </w:rPr>
        <w:t xml:space="preserve">the process </w:t>
      </w:r>
      <w:r w:rsidR="00C355A3">
        <w:rPr>
          <w:lang w:val="en-GB"/>
        </w:rPr>
        <w:t xml:space="preserve">influence </w:t>
      </w:r>
      <w:r w:rsidR="00CD3FEB">
        <w:rPr>
          <w:lang w:val="en-GB"/>
        </w:rPr>
        <w:t xml:space="preserve">on </w:t>
      </w:r>
      <w:r w:rsidR="00C355A3">
        <w:rPr>
          <w:lang w:val="en-GB"/>
        </w:rPr>
        <w:t xml:space="preserve">the temperature variable. </w:t>
      </w:r>
      <w:r w:rsidR="009818C4">
        <w:rPr>
          <w:lang w:val="en-GB"/>
        </w:rPr>
        <w:t xml:space="preserve">A dependency has been added to consider the </w:t>
      </w:r>
      <w:r w:rsidR="004468E2">
        <w:rPr>
          <w:lang w:val="en-GB"/>
        </w:rPr>
        <w:t>influence of the variable Canister geometry on the process.</w:t>
      </w:r>
    </w:p>
    <w:p w14:paraId="228EB0E6" w14:textId="77777777" w:rsidR="00F53459" w:rsidRDefault="00F53459" w:rsidP="00F53459">
      <w:pPr>
        <w:pStyle w:val="Heading4"/>
        <w:rPr>
          <w:lang w:val="en-GB"/>
        </w:rPr>
      </w:pPr>
      <w:r>
        <w:rPr>
          <w:lang w:val="en-GB"/>
        </w:rPr>
        <w:t>Handling of uncertainties in the FSAR</w:t>
      </w:r>
    </w:p>
    <w:p w14:paraId="65FF07C2" w14:textId="1D00D537" w:rsidR="001F1725" w:rsidRPr="00374F0F" w:rsidRDefault="00626373" w:rsidP="00374F0F">
      <w:pPr>
        <w:pStyle w:val="BodyText"/>
        <w:rPr>
          <w:lang w:val="en-GB"/>
        </w:rPr>
      </w:pPr>
      <w:r w:rsidRPr="00B53294">
        <w:rPr>
          <w:lang w:val="en-GB"/>
        </w:rPr>
        <w:t xml:space="preserve">There are uncertainties concerning the mechanisms </w:t>
      </w:r>
      <w:r w:rsidR="006D7483">
        <w:rPr>
          <w:lang w:val="en-GB"/>
        </w:rPr>
        <w:t xml:space="preserve">and quantity </w:t>
      </w:r>
      <w:r w:rsidRPr="00B53294">
        <w:rPr>
          <w:lang w:val="en-GB"/>
        </w:rPr>
        <w:t xml:space="preserve">for possible salt deposition. There are no major uncertainties in understanding the consequences of such a deposit on the lifetime of the canister. </w:t>
      </w:r>
    </w:p>
    <w:p w14:paraId="03D996B7" w14:textId="77777777" w:rsidR="00374F0F" w:rsidRPr="00374F0F" w:rsidRDefault="00374F0F" w:rsidP="001F1725">
      <w:pPr>
        <w:pStyle w:val="Heading2"/>
        <w:rPr>
          <w:lang w:val="en-GB"/>
        </w:rPr>
      </w:pPr>
      <w:bookmarkStart w:id="539" w:name="_Toc195186616"/>
      <w:r w:rsidRPr="00374F0F">
        <w:rPr>
          <w:lang w:val="en-GB"/>
        </w:rPr>
        <w:t>Radionuclide transport</w:t>
      </w:r>
      <w:bookmarkEnd w:id="539"/>
    </w:p>
    <w:p w14:paraId="57253B19" w14:textId="77777777" w:rsidR="00F53459" w:rsidRDefault="00F53459" w:rsidP="00F53459">
      <w:pPr>
        <w:pStyle w:val="BodyText"/>
        <w:rPr>
          <w:lang w:val="en-GB"/>
        </w:rPr>
      </w:pPr>
      <w:r>
        <w:rPr>
          <w:lang w:val="en-GB"/>
        </w:rPr>
        <w:t>#text with structure in chapter 1</w:t>
      </w:r>
    </w:p>
    <w:p w14:paraId="4A591C3A" w14:textId="77777777" w:rsidR="00F53459" w:rsidRPr="00E64471" w:rsidRDefault="00F53459" w:rsidP="00F53459">
      <w:pPr>
        <w:pStyle w:val="Heading4"/>
        <w:rPr>
          <w:lang w:val="en-GB"/>
        </w:rPr>
      </w:pPr>
      <w:r>
        <w:rPr>
          <w:lang w:val="en-GB"/>
        </w:rPr>
        <w:t>Description</w:t>
      </w:r>
    </w:p>
    <w:p w14:paraId="579CB75C" w14:textId="77777777" w:rsidR="00F53459" w:rsidRDefault="00F53459" w:rsidP="00F53459">
      <w:pPr>
        <w:pStyle w:val="BodyText"/>
        <w:rPr>
          <w:lang w:val="en-GB"/>
        </w:rPr>
      </w:pPr>
      <w:r>
        <w:rPr>
          <w:lang w:val="en-GB"/>
        </w:rPr>
        <w:t>Text</w:t>
      </w:r>
    </w:p>
    <w:p w14:paraId="3233198B" w14:textId="77777777" w:rsidR="00F53459" w:rsidRDefault="00F53459" w:rsidP="00F53459">
      <w:pPr>
        <w:pStyle w:val="Heading4"/>
        <w:rPr>
          <w:lang w:val="en-GB"/>
        </w:rPr>
      </w:pPr>
      <w:r>
        <w:rPr>
          <w:lang w:val="en-GB"/>
        </w:rPr>
        <w:t>Dependencies between processes and variables</w:t>
      </w:r>
    </w:p>
    <w:p w14:paraId="6D67AA28" w14:textId="77777777" w:rsidR="00F53459" w:rsidRDefault="00F53459" w:rsidP="00F53459">
      <w:pPr>
        <w:pStyle w:val="BodyText"/>
        <w:rPr>
          <w:lang w:val="en-GB"/>
        </w:rPr>
      </w:pPr>
      <w:r>
        <w:rPr>
          <w:lang w:val="en-GB"/>
        </w:rPr>
        <w:t xml:space="preserve">Text </w:t>
      </w:r>
    </w:p>
    <w:p w14:paraId="3CF7B75E" w14:textId="77777777" w:rsidR="00F53459" w:rsidRDefault="00F53459" w:rsidP="00F53459">
      <w:pPr>
        <w:pStyle w:val="Heading4"/>
        <w:rPr>
          <w:lang w:val="en-GB"/>
        </w:rPr>
      </w:pPr>
      <w:r>
        <w:rPr>
          <w:lang w:val="en-GB"/>
        </w:rPr>
        <w:t xml:space="preserve">Natural and anthropogenic analogues </w:t>
      </w:r>
    </w:p>
    <w:p w14:paraId="06426E4A" w14:textId="77777777" w:rsidR="00F53459" w:rsidRDefault="00F53459" w:rsidP="00F53459">
      <w:pPr>
        <w:pStyle w:val="BodyText"/>
        <w:rPr>
          <w:lang w:val="en-GB"/>
        </w:rPr>
      </w:pPr>
      <w:r>
        <w:rPr>
          <w:lang w:val="en-GB"/>
        </w:rPr>
        <w:t xml:space="preserve">Text </w:t>
      </w:r>
    </w:p>
    <w:p w14:paraId="3D8DB7E4" w14:textId="77777777" w:rsidR="00F53459" w:rsidRDefault="00F53459" w:rsidP="00F53459">
      <w:pPr>
        <w:pStyle w:val="Heading4"/>
        <w:rPr>
          <w:lang w:val="en-GB"/>
        </w:rPr>
      </w:pPr>
      <w:r>
        <w:rPr>
          <w:lang w:val="en-GB"/>
        </w:rPr>
        <w:t>Boundary conditions</w:t>
      </w:r>
    </w:p>
    <w:p w14:paraId="00D489B6" w14:textId="77777777" w:rsidR="00F53459" w:rsidRDefault="00F53459" w:rsidP="00F53459">
      <w:pPr>
        <w:pStyle w:val="BodyText"/>
        <w:rPr>
          <w:lang w:val="en-GB"/>
        </w:rPr>
      </w:pPr>
      <w:r>
        <w:rPr>
          <w:lang w:val="en-GB"/>
        </w:rPr>
        <w:t>Text</w:t>
      </w:r>
    </w:p>
    <w:p w14:paraId="74B3C376" w14:textId="77777777" w:rsidR="00F53459" w:rsidRDefault="00F53459" w:rsidP="00F53459">
      <w:pPr>
        <w:pStyle w:val="Heading4"/>
        <w:rPr>
          <w:lang w:val="en-GB"/>
        </w:rPr>
      </w:pPr>
      <w:r>
        <w:rPr>
          <w:lang w:val="en-GB"/>
        </w:rPr>
        <w:t>Model and experimental studies</w:t>
      </w:r>
    </w:p>
    <w:p w14:paraId="2F5E767D" w14:textId="77777777" w:rsidR="00F53459" w:rsidRDefault="00F53459" w:rsidP="00F53459">
      <w:pPr>
        <w:pStyle w:val="BodyText"/>
        <w:rPr>
          <w:lang w:val="en-GB"/>
        </w:rPr>
      </w:pPr>
      <w:r>
        <w:rPr>
          <w:lang w:val="en-GB"/>
        </w:rPr>
        <w:t xml:space="preserve">Text </w:t>
      </w:r>
    </w:p>
    <w:p w14:paraId="55F458B9" w14:textId="77777777" w:rsidR="00F53459" w:rsidRDefault="00F53459" w:rsidP="00F53459">
      <w:pPr>
        <w:pStyle w:val="Heading4"/>
        <w:rPr>
          <w:lang w:val="en-GB"/>
        </w:rPr>
      </w:pPr>
      <w:r>
        <w:rPr>
          <w:lang w:val="en-GB"/>
        </w:rPr>
        <w:t>Time perspective</w:t>
      </w:r>
    </w:p>
    <w:p w14:paraId="19FC9DB5" w14:textId="77777777" w:rsidR="00F53459" w:rsidRDefault="00F53459" w:rsidP="00F53459">
      <w:pPr>
        <w:pStyle w:val="BodyText"/>
        <w:rPr>
          <w:lang w:val="en-GB"/>
        </w:rPr>
      </w:pPr>
      <w:r>
        <w:rPr>
          <w:lang w:val="en-GB"/>
        </w:rPr>
        <w:t>Text</w:t>
      </w:r>
    </w:p>
    <w:p w14:paraId="0B3ADCD5" w14:textId="77777777" w:rsidR="00F53459" w:rsidRDefault="00F53459" w:rsidP="00F53459">
      <w:pPr>
        <w:pStyle w:val="Heading4"/>
        <w:rPr>
          <w:lang w:val="en-GB"/>
        </w:rPr>
      </w:pPr>
      <w:r>
        <w:rPr>
          <w:lang w:val="en-GB"/>
        </w:rPr>
        <w:t>Impact on safety functions</w:t>
      </w:r>
    </w:p>
    <w:p w14:paraId="6C369412" w14:textId="77777777" w:rsidR="00F53459" w:rsidRDefault="00F53459" w:rsidP="00F53459">
      <w:pPr>
        <w:pStyle w:val="BodyText"/>
        <w:rPr>
          <w:lang w:val="en-GB"/>
        </w:rPr>
      </w:pPr>
      <w:r>
        <w:rPr>
          <w:lang w:val="en-GB"/>
        </w:rPr>
        <w:t>Text</w:t>
      </w:r>
    </w:p>
    <w:p w14:paraId="04DB5554" w14:textId="77777777" w:rsidR="00F53459" w:rsidRDefault="00F53459" w:rsidP="00F53459">
      <w:pPr>
        <w:pStyle w:val="Heading4"/>
        <w:rPr>
          <w:lang w:val="en-GB"/>
        </w:rPr>
      </w:pPr>
      <w:r>
        <w:rPr>
          <w:lang w:val="en-GB"/>
        </w:rPr>
        <w:t xml:space="preserve">Handling of the process in the assessments of post-closure safety </w:t>
      </w:r>
    </w:p>
    <w:p w14:paraId="6D652272" w14:textId="77777777" w:rsidR="00F53459" w:rsidRDefault="00F53459" w:rsidP="00F53459">
      <w:pPr>
        <w:pStyle w:val="BodyText"/>
        <w:rPr>
          <w:lang w:val="en-GB"/>
        </w:rPr>
      </w:pPr>
      <w:r>
        <w:rPr>
          <w:lang w:val="en-GB"/>
        </w:rPr>
        <w:t xml:space="preserve">Text </w:t>
      </w:r>
    </w:p>
    <w:p w14:paraId="5BE772B0" w14:textId="77777777" w:rsidR="00F53459" w:rsidRDefault="00F53459" w:rsidP="00F53459">
      <w:pPr>
        <w:pStyle w:val="Heading5"/>
        <w:rPr>
          <w:lang w:val="en-GB"/>
        </w:rPr>
      </w:pPr>
      <w:r>
        <w:rPr>
          <w:lang w:val="en-GB"/>
        </w:rPr>
        <w:t>Handling in the FSAR</w:t>
      </w:r>
    </w:p>
    <w:p w14:paraId="5927ACC4" w14:textId="77777777" w:rsidR="00F53459" w:rsidRDefault="00F53459" w:rsidP="00F53459">
      <w:pPr>
        <w:pStyle w:val="BodyText"/>
        <w:rPr>
          <w:lang w:val="en-GB"/>
        </w:rPr>
      </w:pPr>
      <w:r>
        <w:rPr>
          <w:lang w:val="en-GB"/>
        </w:rPr>
        <w:t>Text</w:t>
      </w:r>
    </w:p>
    <w:p w14:paraId="621BCB72" w14:textId="77777777" w:rsidR="00F53459" w:rsidRDefault="00F53459" w:rsidP="00F53459">
      <w:pPr>
        <w:pStyle w:val="Heading5"/>
        <w:rPr>
          <w:lang w:val="en-GB"/>
        </w:rPr>
      </w:pPr>
      <w:r>
        <w:rPr>
          <w:lang w:val="en-GB"/>
        </w:rPr>
        <w:t>Changes since the PSAR</w:t>
      </w:r>
    </w:p>
    <w:p w14:paraId="5F58B1FF" w14:textId="77777777" w:rsidR="00F53459" w:rsidRDefault="00F53459" w:rsidP="00F53459">
      <w:pPr>
        <w:pStyle w:val="BodyText"/>
        <w:rPr>
          <w:lang w:val="en-GB"/>
        </w:rPr>
      </w:pPr>
      <w:r>
        <w:rPr>
          <w:lang w:val="en-GB"/>
        </w:rPr>
        <w:t xml:space="preserve">Text  </w:t>
      </w:r>
    </w:p>
    <w:p w14:paraId="68B17ED1" w14:textId="77777777" w:rsidR="00F53459" w:rsidRDefault="00F53459" w:rsidP="00F53459">
      <w:pPr>
        <w:pStyle w:val="Heading4"/>
        <w:rPr>
          <w:lang w:val="en-GB"/>
        </w:rPr>
      </w:pPr>
      <w:r>
        <w:rPr>
          <w:lang w:val="en-GB"/>
        </w:rPr>
        <w:t>Handling of uncertainties in the FSAR</w:t>
      </w:r>
    </w:p>
    <w:p w14:paraId="4D7799E9" w14:textId="77777777" w:rsidR="00374F0F" w:rsidRDefault="00374F0F" w:rsidP="00374F0F">
      <w:pPr>
        <w:pStyle w:val="BodyText"/>
        <w:rPr>
          <w:lang w:val="en-GB"/>
        </w:rPr>
      </w:pPr>
      <w:r w:rsidRPr="00374F0F">
        <w:rPr>
          <w:lang w:val="en-GB"/>
        </w:rPr>
        <w:t>Text</w:t>
      </w:r>
    </w:p>
    <w:p w14:paraId="005858AA" w14:textId="77777777" w:rsidR="00374F0F" w:rsidRDefault="00374F0F" w:rsidP="00374F0F">
      <w:pPr>
        <w:pStyle w:val="Heading1"/>
        <w:rPr>
          <w:lang w:val="en-GB"/>
        </w:rPr>
      </w:pPr>
      <w:bookmarkStart w:id="540" w:name="_Toc195186617"/>
      <w:r>
        <w:rPr>
          <w:lang w:val="en-GB"/>
        </w:rPr>
        <w:lastRenderedPageBreak/>
        <w:t>References</w:t>
      </w:r>
      <w:bookmarkEnd w:id="540"/>
    </w:p>
    <w:p w14:paraId="584E1D24" w14:textId="77777777" w:rsidR="00374F0F" w:rsidRDefault="00374F0F" w:rsidP="00374F0F">
      <w:pPr>
        <w:pStyle w:val="BodyText"/>
        <w:rPr>
          <w:lang w:val="en-GB"/>
        </w:rPr>
      </w:pPr>
    </w:p>
    <w:p w14:paraId="47C0CE70" w14:textId="77777777" w:rsidR="00374F0F" w:rsidRPr="00374F0F" w:rsidRDefault="00374F0F" w:rsidP="00374F0F">
      <w:pPr>
        <w:pStyle w:val="BodyText"/>
        <w:rPr>
          <w:lang w:val="en-GB"/>
        </w:rPr>
      </w:pPr>
    </w:p>
    <w:p w14:paraId="4ABC772D" w14:textId="77777777" w:rsidR="0075026B" w:rsidRDefault="001F1725" w:rsidP="00C023F7">
      <w:pPr>
        <w:pStyle w:val="BodyText"/>
        <w:rPr>
          <w:lang w:val="en-GB"/>
        </w:rPr>
      </w:pPr>
      <w:r>
        <w:rPr>
          <w:lang w:val="en-GB"/>
        </w:rPr>
        <w:t xml:space="preserve">#references according to the formatted examples below </w:t>
      </w:r>
    </w:p>
    <w:p w14:paraId="3B34E70B" w14:textId="77777777" w:rsidR="0075026B" w:rsidRDefault="0075026B" w:rsidP="00C023F7">
      <w:pPr>
        <w:pStyle w:val="BodyText"/>
        <w:rPr>
          <w:lang w:val="en-GB"/>
        </w:rPr>
      </w:pPr>
    </w:p>
    <w:p w14:paraId="779067D6" w14:textId="77777777" w:rsidR="00F628DC" w:rsidRPr="00E64471" w:rsidRDefault="00F628DC" w:rsidP="00C023F7">
      <w:pPr>
        <w:pStyle w:val="BodyText"/>
        <w:rPr>
          <w:lang w:val="en-GB"/>
        </w:rPr>
      </w:pPr>
      <w:r w:rsidRPr="00E64471">
        <w:rPr>
          <w:lang w:val="en-GB"/>
        </w:rPr>
        <w:t>SKB’s (Svensk Kärnbränslehantering AB) publications can be found at www.skb.com/publications. SKBdoc documents will be submitted upon request to document@skb.se.</w:t>
      </w:r>
    </w:p>
    <w:p w14:paraId="79EC6A95" w14:textId="77777777" w:rsidR="00A82A0F" w:rsidRPr="00E64471" w:rsidRDefault="00A82A0F" w:rsidP="00A85A5C">
      <w:pPr>
        <w:pStyle w:val="BodyText"/>
        <w:rPr>
          <w:lang w:val="en-GB"/>
        </w:rPr>
      </w:pPr>
    </w:p>
    <w:p w14:paraId="7DC1E16B" w14:textId="77777777" w:rsidR="00A82A0F" w:rsidRPr="009D4ED1" w:rsidRDefault="00A82A0F" w:rsidP="00A85A5C">
      <w:pPr>
        <w:pStyle w:val="BodyText"/>
      </w:pPr>
      <w:r w:rsidRPr="009D4ED1">
        <w:rPr>
          <w:b/>
        </w:rPr>
        <w:t xml:space="preserve">Aaltonen J, Gustafsson C, Nilsson P, 2003. </w:t>
      </w:r>
      <w:r w:rsidRPr="009D4ED1">
        <w:t xml:space="preserve">Oskarshamn site investigation. </w:t>
      </w:r>
      <w:r w:rsidRPr="00E64471">
        <w:rPr>
          <w:lang w:val="en-GB"/>
        </w:rPr>
        <w:t xml:space="preserve">RAMAC and BIPS logging and deviation measurements in boreholes KSH01A, KSH01B and the upper part of KSH02. </w:t>
      </w:r>
      <w:r w:rsidRPr="009D4ED1">
        <w:t>SKB P-03-73, Svensk Kärnbränslehantering AB.</w:t>
      </w:r>
    </w:p>
    <w:p w14:paraId="11F1B97D" w14:textId="77777777" w:rsidR="00A82A0F" w:rsidRPr="009D4ED1" w:rsidRDefault="00A82A0F" w:rsidP="00A85A5C">
      <w:pPr>
        <w:pStyle w:val="BodyText"/>
      </w:pPr>
      <w:r w:rsidRPr="009D4ED1">
        <w:rPr>
          <w:b/>
        </w:rPr>
        <w:t>Leskinen N, Ronneteg U, 2011.</w:t>
      </w:r>
      <w:r w:rsidRPr="009D4ED1">
        <w:t xml:space="preserve"> Tillverkning av kapselkomponenter. SKBdoc 1175208 ver 5.0, Svensk Kärnbränslehantering AB. (In Swedish.)</w:t>
      </w:r>
    </w:p>
    <w:p w14:paraId="0165AE61" w14:textId="77777777" w:rsidR="00A82A0F" w:rsidRPr="00E64471" w:rsidRDefault="00A82A0F" w:rsidP="00A85A5C">
      <w:pPr>
        <w:pStyle w:val="BodyText"/>
        <w:rPr>
          <w:lang w:val="en-GB"/>
        </w:rPr>
      </w:pPr>
      <w:r w:rsidRPr="009D4ED1">
        <w:rPr>
          <w:b/>
        </w:rPr>
        <w:t>Sena C, Grandia F, Arcos D, Molinero J, Duro L, 2008.</w:t>
      </w:r>
      <w:r w:rsidRPr="009D4ED1">
        <w:t xml:space="preserve"> </w:t>
      </w:r>
      <w:r w:rsidRPr="00E64471">
        <w:rPr>
          <w:lang w:val="en-GB"/>
        </w:rPr>
        <w:t>Complementary modelling of radionuclide retention in the near-surface system at Forsmark. Development of a reactive transport model using Forsmark 1.2 data. SKB R-08-107, Svensk Kärnbränslehantering AB.</w:t>
      </w:r>
    </w:p>
    <w:p w14:paraId="34DF7B08" w14:textId="77777777" w:rsidR="009C045E" w:rsidRPr="009D4ED1" w:rsidRDefault="00A82A0F" w:rsidP="00A85A5C">
      <w:pPr>
        <w:pStyle w:val="BodyText"/>
      </w:pPr>
      <w:r w:rsidRPr="00E64471">
        <w:rPr>
          <w:b/>
          <w:lang w:val="en-GB"/>
        </w:rPr>
        <w:t>SKB, 2003.</w:t>
      </w:r>
      <w:r w:rsidRPr="00E64471">
        <w:rPr>
          <w:lang w:val="en-GB"/>
        </w:rPr>
        <w:t xml:space="preserve"> Planning report for the safety assessment SR-Can. </w:t>
      </w:r>
      <w:r w:rsidRPr="009D4ED1">
        <w:t>SKB TR-03-08, Svensk Kärnbränslehantering AB.</w:t>
      </w:r>
    </w:p>
    <w:p w14:paraId="7C7FB9CC" w14:textId="77777777" w:rsidR="009C045E" w:rsidRPr="009D4ED1" w:rsidRDefault="009C045E" w:rsidP="00A85A5C">
      <w:pPr>
        <w:pStyle w:val="BodyText"/>
      </w:pPr>
      <w:r w:rsidRPr="009D4ED1">
        <w:br w:type="page"/>
      </w:r>
    </w:p>
    <w:p w14:paraId="4B07AEEC" w14:textId="77777777" w:rsidR="00A82A0F" w:rsidRPr="00E64471" w:rsidRDefault="00A82A0F" w:rsidP="00C023F7">
      <w:pPr>
        <w:pStyle w:val="Heading1"/>
        <w:rPr>
          <w:lang w:val="en-GB"/>
        </w:rPr>
      </w:pPr>
      <w:bookmarkStart w:id="541" w:name="_Toc427831098"/>
      <w:bookmarkStart w:id="542" w:name="_Toc195186618"/>
      <w:r w:rsidRPr="00E64471">
        <w:rPr>
          <w:lang w:val="en-GB"/>
        </w:rPr>
        <w:lastRenderedPageBreak/>
        <w:t xml:space="preserve">Appendix </w:t>
      </w:r>
      <w:bookmarkEnd w:id="541"/>
      <w:r w:rsidR="00F628DC" w:rsidRPr="00E64471">
        <w:rPr>
          <w:lang w:val="en-GB"/>
        </w:rPr>
        <w:t>A or 1</w:t>
      </w:r>
      <w:r w:rsidR="003D71ED" w:rsidRPr="00E64471">
        <w:rPr>
          <w:lang w:val="en-GB"/>
        </w:rPr>
        <w:t xml:space="preserve"> </w:t>
      </w:r>
      <w:r w:rsidR="0008756A" w:rsidRPr="00E64471">
        <w:rPr>
          <w:lang w:val="en-GB"/>
        </w:rPr>
        <w:t>–</w:t>
      </w:r>
      <w:r w:rsidR="003D71ED" w:rsidRPr="00E64471">
        <w:rPr>
          <w:lang w:val="en-GB"/>
        </w:rPr>
        <w:t xml:space="preserve"> </w:t>
      </w:r>
      <w:r w:rsidR="0008756A" w:rsidRPr="00E64471">
        <w:rPr>
          <w:lang w:val="en-GB"/>
        </w:rPr>
        <w:t>Heading 1</w:t>
      </w:r>
      <w:r w:rsidR="005C2097" w:rsidRPr="00E64471">
        <w:rPr>
          <w:lang w:val="en-GB"/>
        </w:rPr>
        <w:t xml:space="preserve"> in appendix</w:t>
      </w:r>
      <w:r w:rsidR="0008756A" w:rsidRPr="00E64471">
        <w:rPr>
          <w:lang w:val="en-GB"/>
        </w:rPr>
        <w:t xml:space="preserve"> is</w:t>
      </w:r>
      <w:r w:rsidR="003D71ED" w:rsidRPr="00E64471">
        <w:rPr>
          <w:lang w:val="en-GB"/>
        </w:rPr>
        <w:t xml:space="preserve"> included in table of content</w:t>
      </w:r>
      <w:bookmarkEnd w:id="542"/>
    </w:p>
    <w:p w14:paraId="00CE73DF" w14:textId="77777777" w:rsidR="00A82A0F" w:rsidRPr="00E64471" w:rsidRDefault="00A82A0F" w:rsidP="00F628DC">
      <w:pPr>
        <w:pStyle w:val="Title"/>
        <w:rPr>
          <w:lang w:val="en-GB"/>
        </w:rPr>
      </w:pPr>
      <w:bookmarkStart w:id="543" w:name="_Toc427831099"/>
      <w:r w:rsidRPr="00E64471">
        <w:rPr>
          <w:lang w:val="en-GB"/>
        </w:rPr>
        <w:t>Title of appendix</w:t>
      </w:r>
      <w:bookmarkEnd w:id="543"/>
      <w:r w:rsidR="00F628DC" w:rsidRPr="00E64471">
        <w:rPr>
          <w:lang w:val="en-GB"/>
        </w:rPr>
        <w:t xml:space="preserve">, included in </w:t>
      </w:r>
      <w:r w:rsidR="001A654B" w:rsidRPr="00E64471">
        <w:rPr>
          <w:lang w:val="en-GB"/>
        </w:rPr>
        <w:t xml:space="preserve">table of </w:t>
      </w:r>
      <w:r w:rsidR="00F628DC" w:rsidRPr="00E64471">
        <w:rPr>
          <w:lang w:val="en-GB"/>
        </w:rPr>
        <w:t>content</w:t>
      </w:r>
    </w:p>
    <w:p w14:paraId="0B3FE737" w14:textId="77777777" w:rsidR="003D71ED" w:rsidRPr="00E64471" w:rsidRDefault="003D71ED" w:rsidP="003D71ED">
      <w:pPr>
        <w:pStyle w:val="BodyText"/>
        <w:rPr>
          <w:lang w:val="en-GB"/>
        </w:rPr>
      </w:pPr>
      <w:r w:rsidRPr="00E64471">
        <w:rPr>
          <w:lang w:val="en-GB"/>
        </w:rPr>
        <w:t>Let appendices have consecutive chapter numbers, do not change to letters or renumber from 1. The reason is that figures and tables cannot follow chapter numbering with letters, and that renumbering from 1 sometimes fails.</w:t>
      </w:r>
    </w:p>
    <w:p w14:paraId="2D95DB1C" w14:textId="77777777" w:rsidR="003D71ED" w:rsidRPr="00E64471" w:rsidRDefault="003D71ED" w:rsidP="003D71ED">
      <w:pPr>
        <w:pStyle w:val="BodyText"/>
        <w:rPr>
          <w:lang w:val="en-GB"/>
        </w:rPr>
      </w:pPr>
      <w:r w:rsidRPr="00E64471">
        <w:rPr>
          <w:lang w:val="en-GB"/>
        </w:rPr>
        <w:t>When layout of a public report, during proofreading production, the numbering is redone.</w:t>
      </w:r>
    </w:p>
    <w:p w14:paraId="69039401" w14:textId="77777777" w:rsidR="00C449B0" w:rsidRPr="00E64471" w:rsidRDefault="00C449B0" w:rsidP="00C449B0">
      <w:pPr>
        <w:pStyle w:val="Heading2"/>
        <w:rPr>
          <w:lang w:val="en-GB"/>
        </w:rPr>
      </w:pPr>
      <w:bookmarkStart w:id="544" w:name="_Toc61878091"/>
      <w:bookmarkStart w:id="545" w:name="_Toc195186619"/>
      <w:r w:rsidRPr="00E64471">
        <w:rPr>
          <w:lang w:val="en-GB"/>
        </w:rPr>
        <w:t>Heading 2 in appendix</w:t>
      </w:r>
      <w:r w:rsidR="005C2097" w:rsidRPr="00E64471">
        <w:rPr>
          <w:lang w:val="en-GB"/>
        </w:rPr>
        <w:t xml:space="preserve"> is</w:t>
      </w:r>
      <w:r w:rsidRPr="00E64471">
        <w:rPr>
          <w:lang w:val="en-GB"/>
        </w:rPr>
        <w:t xml:space="preserve"> not included in table of content</w:t>
      </w:r>
      <w:bookmarkEnd w:id="544"/>
      <w:bookmarkEnd w:id="545"/>
    </w:p>
    <w:p w14:paraId="4951CFDA" w14:textId="77777777" w:rsidR="00C449B0" w:rsidRPr="00E64471" w:rsidRDefault="00C449B0" w:rsidP="00C449B0">
      <w:pPr>
        <w:pStyle w:val="BodyText"/>
        <w:rPr>
          <w:lang w:val="en-GB"/>
        </w:rPr>
      </w:pPr>
      <w:r w:rsidRPr="00E64471">
        <w:rPr>
          <w:lang w:val="en-GB"/>
        </w:rPr>
        <w:t xml:space="preserve">In this template, however, heading 2 is included in the table of content. </w:t>
      </w:r>
      <w:r w:rsidR="003D71ED" w:rsidRPr="00E64471">
        <w:rPr>
          <w:lang w:val="en-GB"/>
        </w:rPr>
        <w:t xml:space="preserve">When layout of a public report, </w:t>
      </w:r>
      <w:r w:rsidRPr="00E64471">
        <w:rPr>
          <w:lang w:val="en-GB"/>
        </w:rPr>
        <w:t>this level is removed from the table of content.</w:t>
      </w:r>
    </w:p>
    <w:p w14:paraId="629FCC7D" w14:textId="77777777" w:rsidR="00C449B0" w:rsidRPr="00E64471" w:rsidRDefault="00C449B0" w:rsidP="006B0CBD">
      <w:pPr>
        <w:pStyle w:val="Heading3"/>
        <w:rPr>
          <w:b w:val="0"/>
          <w:lang w:val="en-GB"/>
        </w:rPr>
      </w:pPr>
      <w:bookmarkStart w:id="546" w:name="_Toc195186620"/>
      <w:r w:rsidRPr="00E64471">
        <w:rPr>
          <w:lang w:val="en-GB"/>
        </w:rPr>
        <w:t>Heading 3 in appendix</w:t>
      </w:r>
      <w:r w:rsidR="005C2097" w:rsidRPr="00E64471">
        <w:rPr>
          <w:lang w:val="en-GB"/>
        </w:rPr>
        <w:t xml:space="preserve"> is </w:t>
      </w:r>
      <w:r w:rsidRPr="00E64471">
        <w:rPr>
          <w:lang w:val="en-GB"/>
        </w:rPr>
        <w:t>not included in content</w:t>
      </w:r>
      <w:bookmarkEnd w:id="546"/>
    </w:p>
    <w:p w14:paraId="2774BFA3" w14:textId="77777777" w:rsidR="00A82A0F" w:rsidRPr="00E64471" w:rsidRDefault="00C449B0" w:rsidP="00C023F7">
      <w:pPr>
        <w:pStyle w:val="BodyText"/>
        <w:rPr>
          <w:lang w:val="en-GB"/>
        </w:rPr>
      </w:pPr>
      <w:r w:rsidRPr="00E64471">
        <w:rPr>
          <w:lang w:val="en-GB"/>
        </w:rPr>
        <w:t xml:space="preserve">In this template, however, heading 3 is included in the table of content. </w:t>
      </w:r>
      <w:r w:rsidR="003D71ED" w:rsidRPr="00E64471">
        <w:rPr>
          <w:lang w:val="en-GB"/>
        </w:rPr>
        <w:t>When layout of a public report</w:t>
      </w:r>
      <w:r w:rsidRPr="00E64471">
        <w:rPr>
          <w:lang w:val="en-GB"/>
        </w:rPr>
        <w:t>, this level is removed from the table of content.</w:t>
      </w:r>
      <w:bookmarkEnd w:id="0"/>
    </w:p>
    <w:p w14:paraId="44E89D17" w14:textId="77777777" w:rsidR="004452A6" w:rsidRPr="00E64471" w:rsidRDefault="004452A6" w:rsidP="00C023F7">
      <w:pPr>
        <w:pStyle w:val="BodyText"/>
        <w:rPr>
          <w:lang w:val="en-GB"/>
        </w:rPr>
      </w:pPr>
    </w:p>
    <w:p w14:paraId="2ADF6322" w14:textId="77777777" w:rsidR="004452A6" w:rsidRPr="00E64471" w:rsidRDefault="004452A6" w:rsidP="00C023F7">
      <w:pPr>
        <w:pStyle w:val="BodyText"/>
        <w:rPr>
          <w:lang w:val="en-GB"/>
        </w:rPr>
      </w:pPr>
    </w:p>
    <w:tbl>
      <w:tblPr>
        <w:tblStyle w:val="TableGrid"/>
        <w:tblW w:w="0" w:type="auto"/>
        <w:tblLook w:val="04A0" w:firstRow="1" w:lastRow="0" w:firstColumn="1" w:lastColumn="0" w:noHBand="0" w:noVBand="1"/>
      </w:tblPr>
      <w:tblGrid>
        <w:gridCol w:w="2851"/>
        <w:gridCol w:w="2850"/>
        <w:gridCol w:w="2850"/>
      </w:tblGrid>
      <w:tr w:rsidR="002405EB" w14:paraId="1177E0D5" w14:textId="77777777">
        <w:tc>
          <w:tcPr>
            <w:tcW w:w="2854" w:type="dxa"/>
          </w:tcPr>
          <w:p w14:paraId="2D986D4D" w14:textId="77777777" w:rsidR="002405EB" w:rsidRDefault="002405EB"/>
        </w:tc>
        <w:tc>
          <w:tcPr>
            <w:tcW w:w="2854" w:type="dxa"/>
          </w:tcPr>
          <w:p w14:paraId="4BA6007C" w14:textId="77777777" w:rsidR="002405EB" w:rsidRDefault="002405EB"/>
        </w:tc>
        <w:tc>
          <w:tcPr>
            <w:tcW w:w="2854" w:type="dxa"/>
          </w:tcPr>
          <w:p w14:paraId="3A6D62E6" w14:textId="77777777" w:rsidR="002405EB" w:rsidRDefault="002405EB"/>
        </w:tc>
      </w:tr>
      <w:tr w:rsidR="002405EB" w14:paraId="137A8034" w14:textId="77777777">
        <w:tc>
          <w:tcPr>
            <w:tcW w:w="2854" w:type="dxa"/>
          </w:tcPr>
          <w:p w14:paraId="3EF90599" w14:textId="77777777" w:rsidR="002405EB" w:rsidRDefault="002405EB"/>
        </w:tc>
        <w:tc>
          <w:tcPr>
            <w:tcW w:w="2854" w:type="dxa"/>
          </w:tcPr>
          <w:p w14:paraId="72589D97" w14:textId="77777777" w:rsidR="002405EB" w:rsidRDefault="002405EB"/>
        </w:tc>
        <w:tc>
          <w:tcPr>
            <w:tcW w:w="2854" w:type="dxa"/>
          </w:tcPr>
          <w:p w14:paraId="4CA28FFB" w14:textId="77777777" w:rsidR="002405EB" w:rsidRDefault="002405EB"/>
        </w:tc>
      </w:tr>
      <w:tr w:rsidR="002405EB" w14:paraId="45A64CD2" w14:textId="77777777">
        <w:tc>
          <w:tcPr>
            <w:tcW w:w="2854" w:type="dxa"/>
          </w:tcPr>
          <w:p w14:paraId="5D951392" w14:textId="77777777" w:rsidR="002405EB" w:rsidRDefault="002405EB"/>
        </w:tc>
        <w:tc>
          <w:tcPr>
            <w:tcW w:w="2854" w:type="dxa"/>
          </w:tcPr>
          <w:p w14:paraId="3B1CA939" w14:textId="77777777" w:rsidR="002405EB" w:rsidRDefault="002405EB"/>
        </w:tc>
        <w:tc>
          <w:tcPr>
            <w:tcW w:w="2854" w:type="dxa"/>
          </w:tcPr>
          <w:p w14:paraId="5594B9BC" w14:textId="77777777" w:rsidR="002405EB" w:rsidRDefault="002405EB"/>
        </w:tc>
      </w:tr>
    </w:tbl>
    <w:p w14:paraId="3CAC32FE" w14:textId="77777777" w:rsidR="009337B7" w:rsidRDefault="009337B7"/>
    <w:p w14:paraId="13D2DE2C" w14:textId="77777777" w:rsidR="00E81CAA" w:rsidRDefault="00000000">
      <w:pPr>
        <w:pStyle w:val="TabellRubrik"/>
      </w:pPr>
      <w:r>
        <w:t xml:space="preserve">Table </w:t>
      </w:r>
      <w:r>
        <w:fldChar w:fldCharType="begin"/>
      </w:r>
      <w:r>
        <w:instrText>STYLEREF 1 \s</w:instrText>
      </w:r>
      <w:r>
        <w:fldChar w:fldCharType="separate"/>
      </w:r>
      <w:r>
        <w:fldChar w:fldCharType="end"/>
      </w:r>
      <w:r>
        <w:t>-</w:t>
      </w:r>
      <w:r>
        <w:fldChar w:fldCharType="begin"/>
      </w:r>
      <w:r>
        <w:instrText>SEQ Table \* ARABIC \s 1</w:instrText>
      </w:r>
      <w:r>
        <w:fldChar w:fldCharType="separate"/>
      </w:r>
      <w:r>
        <w:fldChar w:fldCharType="end"/>
      </w:r>
      <w:r>
        <w:t xml:space="preserve"> Direct dependencies between the process “Radioactive decay” and the defined Fuel/cavity in canister variables and a short note on the handling in the [TODO].</w:t>
      </w:r>
    </w:p>
    <w:p w14:paraId="1BA1FEA6" w14:textId="77777777" w:rsidR="00E81CAA" w:rsidRDefault="00000000">
      <w:pPr>
        <w:pStyle w:val="TabellRubrik"/>
      </w:pPr>
      <w:r>
        <w:t xml:space="preserve">Table </w:t>
      </w:r>
      <w:r>
        <w:fldChar w:fldCharType="begin"/>
      </w:r>
      <w:r>
        <w:instrText>STYLEREF 1 \s</w:instrText>
      </w:r>
      <w:r>
        <w:fldChar w:fldCharType="separate"/>
      </w:r>
      <w:r>
        <w:fldChar w:fldCharType="end"/>
      </w:r>
      <w:r>
        <w:t>-</w:t>
      </w:r>
      <w:r>
        <w:fldChar w:fldCharType="begin"/>
      </w:r>
      <w:r>
        <w:instrText>SEQ Table \* ARABIC \s 1</w:instrText>
      </w:r>
      <w:r>
        <w:fldChar w:fldCharType="separate"/>
      </w:r>
      <w:r>
        <w:fldChar w:fldCharType="end"/>
      </w:r>
      <w:r>
        <w:t xml:space="preserve"> Direct dependencies between the process “Radiation attenuation/heat generation” and the defined Fuel/cavity in canister variables and a short note on the handling in the [TODO].</w:t>
      </w:r>
    </w:p>
    <w:p w14:paraId="30B2F6C7" w14:textId="77777777" w:rsidR="00E81CAA" w:rsidRDefault="00000000">
      <w:pPr>
        <w:pStyle w:val="TabellRubrik"/>
      </w:pPr>
      <w:r>
        <w:t xml:space="preserve">Table </w:t>
      </w:r>
      <w:r>
        <w:fldChar w:fldCharType="begin"/>
      </w:r>
      <w:r>
        <w:instrText>STYLEREF 1 \s</w:instrText>
      </w:r>
      <w:r>
        <w:fldChar w:fldCharType="separate"/>
      </w:r>
      <w:r>
        <w:fldChar w:fldCharType="end"/>
      </w:r>
      <w:r>
        <w:t>-</w:t>
      </w:r>
      <w:r>
        <w:fldChar w:fldCharType="begin"/>
      </w:r>
      <w:r>
        <w:instrText>SEQ Table \* ARABIC \s 1</w:instrText>
      </w:r>
      <w:r>
        <w:fldChar w:fldCharType="separate"/>
      </w:r>
      <w:r>
        <w:fldChar w:fldCharType="end"/>
      </w:r>
      <w:r>
        <w:t xml:space="preserve"> Direct dependencies between the process “Heat transport” and the defined Fuel/cavity in canister variables and a short note on the handling in the [TODO].</w:t>
      </w:r>
    </w:p>
    <w:p w14:paraId="5CB20D47" w14:textId="77777777" w:rsidR="00E81CAA" w:rsidRDefault="00000000">
      <w:pPr>
        <w:pStyle w:val="TabellRubrik"/>
      </w:pPr>
      <w:r>
        <w:t xml:space="preserve">Table </w:t>
      </w:r>
      <w:r>
        <w:fldChar w:fldCharType="begin"/>
      </w:r>
      <w:r>
        <w:instrText>STYLEREF 1 \s</w:instrText>
      </w:r>
      <w:r>
        <w:fldChar w:fldCharType="separate"/>
      </w:r>
      <w:r>
        <w:fldChar w:fldCharType="end"/>
      </w:r>
      <w:r>
        <w:t>-</w:t>
      </w:r>
      <w:r>
        <w:fldChar w:fldCharType="begin"/>
      </w:r>
      <w:r>
        <w:instrText>SEQ Table \* ARABIC \s 1</w:instrText>
      </w:r>
      <w:r>
        <w:fldChar w:fldCharType="separate"/>
      </w:r>
      <w:r>
        <w:fldChar w:fldCharType="end"/>
      </w:r>
      <w:r>
        <w:t xml:space="preserve"> Direct dependencies between the process “Structural evolution of the fuel matrix” and the defined Fuel/cavity in canister variables and a short note on the handling in the [TODO].</w:t>
      </w:r>
    </w:p>
    <w:p w14:paraId="35B44698" w14:textId="77777777" w:rsidR="00E81CAA" w:rsidRDefault="00000000">
      <w:pPr>
        <w:pStyle w:val="TabellRubrik"/>
      </w:pPr>
      <w:r>
        <w:t xml:space="preserve">Table </w:t>
      </w:r>
      <w:r>
        <w:fldChar w:fldCharType="begin"/>
      </w:r>
      <w:r>
        <w:instrText>STYLEREF 1 \s</w:instrText>
      </w:r>
      <w:r>
        <w:fldChar w:fldCharType="separate"/>
      </w:r>
      <w:r>
        <w:fldChar w:fldCharType="end"/>
      </w:r>
      <w:r>
        <w:t>-</w:t>
      </w:r>
      <w:r>
        <w:fldChar w:fldCharType="begin"/>
      </w:r>
      <w:r>
        <w:instrText>SEQ Table \* ARABIC \s 1</w:instrText>
      </w:r>
      <w:r>
        <w:fldChar w:fldCharType="separate"/>
      </w:r>
      <w:r>
        <w:fldChar w:fldCharType="end"/>
      </w:r>
      <w:r>
        <w:t xml:space="preserve"> Direct dependencies between the process “Residual gas radiolysis/acid formation” and the defined Fuel/cavity in canister variables and a short note on the handling in the [TODO].</w:t>
      </w:r>
    </w:p>
    <w:p w14:paraId="6004FAFA" w14:textId="77777777" w:rsidR="00E81CAA" w:rsidRDefault="00000000">
      <w:pPr>
        <w:pStyle w:val="TabellRubrik"/>
      </w:pPr>
      <w:r>
        <w:t xml:space="preserve">Table </w:t>
      </w:r>
      <w:r>
        <w:fldChar w:fldCharType="begin"/>
      </w:r>
      <w:r>
        <w:instrText>STYLEREF 1 \s</w:instrText>
      </w:r>
      <w:r>
        <w:fldChar w:fldCharType="separate"/>
      </w:r>
      <w:r>
        <w:fldChar w:fldCharType="end"/>
      </w:r>
      <w:r>
        <w:t>-</w:t>
      </w:r>
      <w:r>
        <w:fldChar w:fldCharType="begin"/>
      </w:r>
      <w:r>
        <w:instrText>SEQ Table \* ARABIC \s 1</w:instrText>
      </w:r>
      <w:r>
        <w:fldChar w:fldCharType="separate"/>
      </w:r>
      <w:r>
        <w:fldChar w:fldCharType="end"/>
      </w:r>
      <w:r>
        <w:t xml:space="preserve"> Direct dependencies between the process “Water radiolysis” and the defined Fuel/cavity in canister variables and a short note on the handling in the [TODO].</w:t>
      </w:r>
    </w:p>
    <w:p w14:paraId="3A1D26C8" w14:textId="77777777" w:rsidR="00E81CAA" w:rsidRDefault="00000000">
      <w:pPr>
        <w:pStyle w:val="TabellRubrik"/>
      </w:pPr>
      <w:r>
        <w:t xml:space="preserve">Table </w:t>
      </w:r>
      <w:r>
        <w:fldChar w:fldCharType="begin"/>
      </w:r>
      <w:r>
        <w:instrText>STYLEREF 1 \s</w:instrText>
      </w:r>
      <w:r>
        <w:fldChar w:fldCharType="separate"/>
      </w:r>
      <w:r>
        <w:fldChar w:fldCharType="end"/>
      </w:r>
      <w:r>
        <w:t>-</w:t>
      </w:r>
      <w:r>
        <w:fldChar w:fldCharType="begin"/>
      </w:r>
      <w:r>
        <w:instrText>SEQ Table \* ARABIC \s 1</w:instrText>
      </w:r>
      <w:r>
        <w:fldChar w:fldCharType="separate"/>
      </w:r>
      <w:r>
        <w:fldChar w:fldCharType="end"/>
      </w:r>
      <w:r>
        <w:t xml:space="preserve"> Direct dependencies between the process “Fuel dissolution” and the defined Fuel/cavity in canister variables and a short note on the handling in the [TODO].</w:t>
      </w:r>
    </w:p>
    <w:p w14:paraId="0B6597F5" w14:textId="77777777" w:rsidR="00E81CAA" w:rsidRDefault="00000000">
      <w:pPr>
        <w:pStyle w:val="TabellRubrik"/>
      </w:pPr>
      <w:r>
        <w:t xml:space="preserve">Table </w:t>
      </w:r>
      <w:r>
        <w:fldChar w:fldCharType="begin"/>
      </w:r>
      <w:r>
        <w:instrText>STYLEREF 1 \s</w:instrText>
      </w:r>
      <w:r>
        <w:fldChar w:fldCharType="separate"/>
      </w:r>
      <w:r>
        <w:fldChar w:fldCharType="end"/>
      </w:r>
      <w:r>
        <w:t>-</w:t>
      </w:r>
      <w:r>
        <w:fldChar w:fldCharType="begin"/>
      </w:r>
      <w:r>
        <w:instrText>SEQ Table \* ARABIC \s 1</w:instrText>
      </w:r>
      <w:r>
        <w:fldChar w:fldCharType="separate"/>
      </w:r>
      <w:r>
        <w:fldChar w:fldCharType="end"/>
      </w:r>
      <w:r>
        <w:t xml:space="preserve"> Direct dependencies between the process “Dissolution of the gap inventory” and the defined Fuel/cavity in canister variables and a short note on the handling in the [TODO].</w:t>
      </w:r>
    </w:p>
    <w:p w14:paraId="5383488D" w14:textId="77777777" w:rsidR="00E81CAA" w:rsidRDefault="00000000">
      <w:pPr>
        <w:pStyle w:val="TabellRubrik"/>
      </w:pPr>
      <w:r>
        <w:t xml:space="preserve">Table </w:t>
      </w:r>
      <w:r>
        <w:fldChar w:fldCharType="begin"/>
      </w:r>
      <w:r>
        <w:instrText>STYLEREF 1 \s</w:instrText>
      </w:r>
      <w:r>
        <w:fldChar w:fldCharType="separate"/>
      </w:r>
      <w:r>
        <w:fldChar w:fldCharType="end"/>
      </w:r>
      <w:r>
        <w:t>-</w:t>
      </w:r>
      <w:r>
        <w:fldChar w:fldCharType="begin"/>
      </w:r>
      <w:r>
        <w:instrText>SEQ Table \* ARABIC \s 1</w:instrText>
      </w:r>
      <w:r>
        <w:fldChar w:fldCharType="separate"/>
      </w:r>
      <w:r>
        <w:fldChar w:fldCharType="end"/>
      </w:r>
      <w:r>
        <w:t xml:space="preserve"> Direct dependencies between the process “Speciation of radionuclides, colloid formation” and the defined Fuel/cavity in canister variables and a short note on the handling in the [TODO].</w:t>
      </w:r>
    </w:p>
    <w:p w14:paraId="6E832C0D" w14:textId="77777777" w:rsidR="00E81CAA" w:rsidRDefault="00000000">
      <w:pPr>
        <w:pStyle w:val="TabellRubrik"/>
      </w:pPr>
      <w:r>
        <w:t xml:space="preserve">Table </w:t>
      </w:r>
      <w:r>
        <w:fldChar w:fldCharType="begin"/>
      </w:r>
      <w:r>
        <w:instrText>STYLEREF 1 \s</w:instrText>
      </w:r>
      <w:r>
        <w:fldChar w:fldCharType="separate"/>
      </w:r>
      <w:r>
        <w:fldChar w:fldCharType="end"/>
      </w:r>
      <w:r>
        <w:t>-</w:t>
      </w:r>
      <w:r>
        <w:fldChar w:fldCharType="begin"/>
      </w:r>
      <w:r>
        <w:instrText>SEQ Table \* ARABIC \s 1</w:instrText>
      </w:r>
      <w:r>
        <w:fldChar w:fldCharType="separate"/>
      </w:r>
      <w:r>
        <w:fldChar w:fldCharType="end"/>
      </w:r>
      <w:r>
        <w:t xml:space="preserve"> Direct dependencies between the process “Helium production” and the defined Fuel/cavity in canister variables and a short note on the handling in the [TODO].</w:t>
      </w:r>
    </w:p>
    <w:p w14:paraId="393DDEF7" w14:textId="77777777" w:rsidR="00E81CAA" w:rsidRDefault="00000000">
      <w:pPr>
        <w:pStyle w:val="TabellRubrik"/>
      </w:pPr>
      <w:r>
        <w:t xml:space="preserve">Table </w:t>
      </w:r>
      <w:r>
        <w:fldChar w:fldCharType="begin"/>
      </w:r>
      <w:r>
        <w:instrText>STYLEREF 1 \s</w:instrText>
      </w:r>
      <w:r>
        <w:fldChar w:fldCharType="separate"/>
      </w:r>
      <w:r>
        <w:fldChar w:fldCharType="end"/>
      </w:r>
      <w:r>
        <w:t>-</w:t>
      </w:r>
      <w:r>
        <w:fldChar w:fldCharType="begin"/>
      </w:r>
      <w:r>
        <w:instrText>SEQ Table \* ARABIC \s 1</w:instrText>
      </w:r>
      <w:r>
        <w:fldChar w:fldCharType="separate"/>
      </w:r>
      <w:r>
        <w:fldChar w:fldCharType="end"/>
      </w:r>
      <w:r>
        <w:t xml:space="preserve"> Direct dependencies between the process “Chemical alteration of the fuel matrix” and the defined Fuel/cavity in canister variables and a short note on the handling in the [TODO].</w:t>
      </w:r>
    </w:p>
    <w:p w14:paraId="159F8778" w14:textId="77777777" w:rsidR="00E81CAA" w:rsidRDefault="00000000">
      <w:pPr>
        <w:pStyle w:val="TabellRubrik"/>
      </w:pPr>
      <w:r>
        <w:lastRenderedPageBreak/>
        <w:t xml:space="preserve">Table </w:t>
      </w:r>
      <w:r>
        <w:fldChar w:fldCharType="begin"/>
      </w:r>
      <w:r>
        <w:instrText>STYLEREF 1 \s</w:instrText>
      </w:r>
      <w:r>
        <w:fldChar w:fldCharType="separate"/>
      </w:r>
      <w:r>
        <w:fldChar w:fldCharType="end"/>
      </w:r>
      <w:r>
        <w:t>-</w:t>
      </w:r>
      <w:r>
        <w:fldChar w:fldCharType="begin"/>
      </w:r>
      <w:r>
        <w:instrText>SEQ Table \* ARABIC \s 1</w:instrText>
      </w:r>
      <w:r>
        <w:fldChar w:fldCharType="separate"/>
      </w:r>
      <w:r>
        <w:fldChar w:fldCharType="end"/>
      </w:r>
      <w:r>
        <w:t xml:space="preserve"> Direct dependencies between the process “Radionuclide transport” and the defined Fuel/cavity in canister variables and a short note on the handling in the [TODO].</w:t>
      </w:r>
    </w:p>
    <w:p w14:paraId="241CC2FD" w14:textId="77777777" w:rsidR="00E81CAA" w:rsidRDefault="00000000">
      <w:pPr>
        <w:pStyle w:val="TabellRubrik"/>
      </w:pPr>
      <w:r>
        <w:t xml:space="preserve">Table </w:t>
      </w:r>
      <w:r>
        <w:fldChar w:fldCharType="begin"/>
      </w:r>
      <w:r>
        <w:instrText>STYLEREF 1 \s</w:instrText>
      </w:r>
      <w:r>
        <w:fldChar w:fldCharType="separate"/>
      </w:r>
      <w:r>
        <w:fldChar w:fldCharType="end"/>
      </w:r>
      <w:r>
        <w:t>-</w:t>
      </w:r>
      <w:r>
        <w:fldChar w:fldCharType="begin"/>
      </w:r>
      <w:r>
        <w:instrText>SEQ Table \* ARABIC \s 1</w:instrText>
      </w:r>
      <w:r>
        <w:fldChar w:fldCharType="separate"/>
      </w:r>
      <w:r>
        <w:fldChar w:fldCharType="end"/>
      </w:r>
      <w:r>
        <w:t xml:space="preserve"> Direct dependencies between the process “Deformation of cast iron insert” and the defined Cast iron insert and copper canister variables and a short note on the handling in the [TODO].</w:t>
      </w:r>
    </w:p>
    <w:sectPr w:rsidR="00E81CAA" w:rsidSect="00E64471">
      <w:headerReference w:type="default" r:id="rId16"/>
      <w:footerReference w:type="default" r:id="rId17"/>
      <w:headerReference w:type="first" r:id="rId18"/>
      <w:footerReference w:type="first" r:id="rId19"/>
      <w:pgSz w:w="11906" w:h="16838"/>
      <w:pgMar w:top="1418" w:right="1304" w:bottom="1418" w:left="2041" w:header="567"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Johan Liakka" w:date="2025-03-31T12:27:00Z" w:initials="JL">
    <w:p w14:paraId="40B4EB2D" w14:textId="77777777" w:rsidR="009C533A" w:rsidRDefault="009C533A" w:rsidP="005C0392">
      <w:pPr>
        <w:pStyle w:val="CommentText"/>
      </w:pPr>
      <w:r>
        <w:rPr>
          <w:rStyle w:val="CommentReference"/>
        </w:rPr>
        <w:annotationRef/>
      </w:r>
      <w:r>
        <w:t>Är det inte hela processbeskrivningen som utgör underlaget till initialtillstånd (borde kanske vara med?), referensutveckling och analys av scenaier? Här får man känslan av att man ska klämma in det under första underrubriken ”Description”? Sen undrar jag hur många som egentligen har koll på vad en referensutveckling är för något?</w:t>
      </w:r>
    </w:p>
    <w:p w14:paraId="77AF0246" w14:textId="77777777" w:rsidR="009C533A" w:rsidRDefault="009C533A" w:rsidP="005C0392">
      <w:pPr>
        <w:pStyle w:val="CommentText"/>
      </w:pPr>
    </w:p>
    <w:p w14:paraId="0FF72AF9" w14:textId="77777777" w:rsidR="009C533A" w:rsidRDefault="009C533A" w:rsidP="005C0392">
      <w:pPr>
        <w:pStyle w:val="CommentText"/>
      </w:pPr>
      <w:r>
        <w:t>Räcker det inte om det inledande stycket som mappar mot FEP står under Description? Det som står i denna punkt (och punkten nedan) kommer ju under handling-avsnittet.</w:t>
      </w:r>
    </w:p>
  </w:comment>
  <w:comment w:id="8" w:author="Johan Liakka" w:date="2025-03-31T12:30:00Z" w:initials="JL">
    <w:p w14:paraId="18384988" w14:textId="77777777" w:rsidR="009C533A" w:rsidRDefault="009C533A" w:rsidP="005C0392">
      <w:pPr>
        <w:pStyle w:val="CommentText"/>
      </w:pPr>
      <w:r>
        <w:t>Vad är skillnaden på denna punkt och punkten ovan? Referensutveckling/scenarioanalysen är väl en del av hanteringen? Vidare förstår jag inte vad som menas med ”</w:t>
      </w:r>
      <w:r w:rsidRPr="003D78F7">
        <w:rPr>
          <w:color w:val="7030A0"/>
          <w:szCs w:val="22"/>
        </w:rPr>
        <w:t xml:space="preserve"> </w:t>
      </w:r>
      <w:r w:rsidRPr="00F22B72">
        <w:rPr>
          <w:color w:val="7030A0"/>
          <w:szCs w:val="22"/>
        </w:rPr>
        <w:t xml:space="preserve">valet av hur processen hanteras i analysen (utan att gå in på hanteringen) </w:t>
      </w:r>
      <w:r>
        <w:rPr>
          <w:rStyle w:val="CommentReference"/>
        </w:rPr>
        <w:annotationRef/>
      </w:r>
      <w:r>
        <w:t>”.</w:t>
      </w:r>
    </w:p>
  </w:comment>
  <w:comment w:id="13" w:author="Thomas Hjerpe" w:date="2025-03-19T10:12:00Z" w:initials="TH">
    <w:p w14:paraId="4269AD4A" w14:textId="77777777" w:rsidR="009C533A" w:rsidRDefault="009C533A" w:rsidP="005C0392">
      <w:pPr>
        <w:pStyle w:val="CommentText"/>
      </w:pPr>
      <w:r>
        <w:rPr>
          <w:rStyle w:val="CommentReference"/>
        </w:rPr>
        <w:annotationRef/>
      </w:r>
      <w:r w:rsidRPr="00310128">
        <w:rPr>
          <w:b/>
          <w:bCs/>
        </w:rPr>
        <w:t>Fråga till redaktörer/skribenter</w:t>
      </w:r>
      <w:r>
        <w:rPr>
          <w:b/>
          <w:bCs/>
        </w:rPr>
        <w:t>:</w:t>
      </w:r>
      <w:r>
        <w:t xml:space="preserve"> behöver detta förtydligas eller är det klart vad som ska skrivas under detta avsnitt?</w:t>
      </w:r>
    </w:p>
  </w:comment>
  <w:comment w:id="15" w:author="Thomas Hjerpe" w:date="2025-03-19T10:12:00Z" w:initials="TH">
    <w:p w14:paraId="6B29C347" w14:textId="77777777" w:rsidR="009C533A" w:rsidRDefault="009C533A" w:rsidP="005C0392">
      <w:pPr>
        <w:pStyle w:val="CommentText"/>
      </w:pPr>
      <w:r>
        <w:rPr>
          <w:rStyle w:val="CommentReference"/>
        </w:rPr>
        <w:annotationRef/>
      </w:r>
      <w:r w:rsidRPr="00310128">
        <w:rPr>
          <w:b/>
          <w:bCs/>
        </w:rPr>
        <w:t>Fråga till redaktörer/skribenter</w:t>
      </w:r>
      <w:r>
        <w:rPr>
          <w:b/>
          <w:bCs/>
        </w:rPr>
        <w:t>:</w:t>
      </w:r>
      <w:r>
        <w:t xml:space="preserve"> behöver detta förtydligas eller är det klart vad som ska skrivas under detta avsnitt?</w:t>
      </w:r>
    </w:p>
  </w:comment>
  <w:comment w:id="17" w:author="Thomas Hjerpe" w:date="2025-03-19T10:12:00Z" w:initials="TH">
    <w:p w14:paraId="3C355B00" w14:textId="77777777" w:rsidR="009C533A" w:rsidRDefault="009C533A" w:rsidP="005C0392">
      <w:pPr>
        <w:pStyle w:val="CommentText"/>
      </w:pPr>
      <w:r>
        <w:rPr>
          <w:rStyle w:val="CommentReference"/>
        </w:rPr>
        <w:annotationRef/>
      </w:r>
      <w:r w:rsidRPr="00310128">
        <w:rPr>
          <w:b/>
          <w:bCs/>
        </w:rPr>
        <w:t>Fråga till redaktörer/skribenter</w:t>
      </w:r>
      <w:r>
        <w:rPr>
          <w:b/>
          <w:bCs/>
        </w:rPr>
        <w:t>:</w:t>
      </w:r>
      <w:r>
        <w:t xml:space="preserve"> behöver detta förtydligas eller är det klart vad som ska skrivas under detta avsnitt?</w:t>
      </w:r>
    </w:p>
  </w:comment>
  <w:comment w:id="18" w:author="Johan Liakka" w:date="2025-03-31T12:20:00Z" w:initials="JL">
    <w:p w14:paraId="65F0F187" w14:textId="77777777" w:rsidR="009C533A" w:rsidRDefault="009C533A" w:rsidP="005C0392">
      <w:pPr>
        <w:pStyle w:val="CommentText"/>
      </w:pPr>
      <w:r>
        <w:rPr>
          <w:rStyle w:val="CommentReference"/>
        </w:rPr>
        <w:annotationRef/>
      </w:r>
      <w:r>
        <w:t xml:space="preserve">Man skulle kanske kunna förtydliga att modelleringen som beskrivs här inte avser produktionskörningarna i själva säkerhetsanalysen, utan snarare modellering i syfte att öka vår förståelse av viss process. Jag har noterat att de kan vara svårt för vissa som inte arbetat i SA tidigare att se skillnad på dessa. </w:t>
      </w:r>
    </w:p>
  </w:comment>
  <w:comment w:id="22" w:author="Johan Liakka" w:date="2025-03-31T12:35:00Z" w:initials="JL">
    <w:p w14:paraId="676EC2C6" w14:textId="77777777" w:rsidR="009C533A" w:rsidRDefault="009C533A" w:rsidP="005C0392">
      <w:pPr>
        <w:pStyle w:val="CommentText"/>
      </w:pPr>
      <w:r>
        <w:rPr>
          <w:rStyle w:val="CommentReference"/>
        </w:rPr>
        <w:annotationRef/>
      </w:r>
      <w:r>
        <w:t>Detta kanske kommer utgå beroende på utfall av pågående diskussion.</w:t>
      </w:r>
    </w:p>
  </w:comment>
  <w:comment w:id="25" w:author="Thomas Hjerpe" w:date="2025-03-21T10:56:00Z" w:initials="TH">
    <w:p w14:paraId="1F331400" w14:textId="77777777" w:rsidR="009C533A" w:rsidRDefault="009C533A" w:rsidP="005C0392">
      <w:pPr>
        <w:pStyle w:val="CommentText"/>
      </w:pPr>
      <w:r>
        <w:rPr>
          <w:rStyle w:val="CommentReference"/>
        </w:rPr>
        <w:annotationRef/>
      </w:r>
      <w:r w:rsidRPr="00310128">
        <w:rPr>
          <w:b/>
          <w:bCs/>
        </w:rPr>
        <w:t>Fråga till redaktörer/skribenter</w:t>
      </w:r>
      <w:r>
        <w:rPr>
          <w:b/>
          <w:bCs/>
        </w:rPr>
        <w:t>:</w:t>
      </w:r>
      <w:r>
        <w:t xml:space="preserve"> behöver detta förtydligas, dvs vad som menas med signifikant ändring? Tex om uppdatering av underliggande dataset ska räknas in eller inte.</w:t>
      </w:r>
    </w:p>
  </w:comment>
  <w:comment w:id="26" w:author="Johan Liakka" w:date="2025-03-31T12:15:00Z" w:initials="JL">
    <w:p w14:paraId="05931753" w14:textId="77777777" w:rsidR="009C533A" w:rsidRPr="0011722E" w:rsidRDefault="009C533A" w:rsidP="005C0392">
      <w:pPr>
        <w:pStyle w:val="CommentText"/>
      </w:pPr>
      <w:r>
        <w:rPr>
          <w:rStyle w:val="CommentReference"/>
        </w:rPr>
        <w:annotationRef/>
      </w:r>
      <w:r>
        <w:t xml:space="preserve">Tänker att en uppdatering av dataset inte nödvändigtvis behöver att hanteringen i SA ändras. Istället för ”text above has been uppdated …” is förslaget i texten skulle man nog i många fall lika gärma kunna ha ”data has been updated …”. </w:t>
      </w:r>
    </w:p>
  </w:comment>
  <w:comment w:id="30" w:author="Lena Zetterström Evins" w:date="2025-04-07T16:24:00Z" w:initials="LZE">
    <w:p w14:paraId="76F27E07" w14:textId="77777777" w:rsidR="009C533A" w:rsidRDefault="009C533A">
      <w:pPr>
        <w:pStyle w:val="CommentText"/>
      </w:pPr>
      <w:r>
        <w:rPr>
          <w:rStyle w:val="CommentReference"/>
        </w:rPr>
        <w:annotationRef/>
      </w:r>
      <w:r>
        <w:t xml:space="preserve">Resten i hela kap 1 är en kopia av det som står i PSAR versionen! </w:t>
      </w:r>
    </w:p>
    <w:p w14:paraId="4FD9B932" w14:textId="77777777" w:rsidR="009C533A" w:rsidRDefault="009C533A">
      <w:pPr>
        <w:pStyle w:val="CommentText"/>
      </w:pPr>
      <w:r>
        <w:t xml:space="preserve">Här finns inintial state och vikiga tabeller som sannolikt behöver uppdateras! Koppling till FEP-jobbet. </w:t>
      </w:r>
    </w:p>
  </w:comment>
  <w:comment w:id="389" w:author="Lena Zetterström Evins" w:date="2025-04-07T16:28:00Z" w:initials="LZE">
    <w:p w14:paraId="6EA2874E" w14:textId="77777777" w:rsidR="009C533A" w:rsidRDefault="009C533A">
      <w:pPr>
        <w:pStyle w:val="CommentText"/>
      </w:pPr>
      <w:r>
        <w:rPr>
          <w:rStyle w:val="CommentReference"/>
        </w:rPr>
        <w:annotationRef/>
      </w:r>
      <w:r>
        <w:t xml:space="preserve">I PSAR var rubrukien Cast iron inster and copper canister, kan man inte förenkla och bara skriva canister processes? </w:t>
      </w:r>
    </w:p>
  </w:comment>
  <w:comment w:id="458" w:author="Christina Lilja" w:date="2025-05-16T09:25:00Z" w:initials="CL">
    <w:p w14:paraId="5A283391" w14:textId="77777777" w:rsidR="009C533A" w:rsidRPr="00D26399" w:rsidRDefault="009C533A">
      <w:pPr>
        <w:pStyle w:val="CommentText"/>
      </w:pPr>
      <w:r>
        <w:rPr>
          <w:rStyle w:val="CommentReference"/>
        </w:rPr>
        <w:annotationRef/>
      </w:r>
      <w:r w:rsidRPr="00D26399">
        <w:t>@CLil</w:t>
      </w:r>
    </w:p>
    <w:p w14:paraId="6F3BA448" w14:textId="479D4F58" w:rsidR="009C533A" w:rsidRDefault="009C533A">
      <w:pPr>
        <w:pStyle w:val="CommentText"/>
      </w:pPr>
      <w:r w:rsidRPr="00D26399">
        <w:t>Text är kopierad från Rebus-rapporten före sakgranskning</w:t>
      </w:r>
      <w:r w:rsidR="00E26509" w:rsidRPr="00D26399">
        <w:t>, ver 2-34</w:t>
      </w:r>
      <w:r w:rsidRPr="00D26399">
        <w:t>. Ev. uppdateringar behöver införas här också.</w:t>
      </w:r>
    </w:p>
  </w:comment>
  <w:comment w:id="460" w:author="Christina Lilja" w:date="2025-05-16T09:24:00Z" w:initials="CL">
    <w:p w14:paraId="3D84C934" w14:textId="77777777" w:rsidR="009C533A" w:rsidRDefault="009C533A">
      <w:pPr>
        <w:pStyle w:val="CommentText"/>
      </w:pPr>
      <w:r>
        <w:rPr>
          <w:rStyle w:val="CommentReference"/>
        </w:rPr>
        <w:annotationRef/>
      </w:r>
      <w:r>
        <w:t>@redaktör</w:t>
      </w:r>
    </w:p>
    <w:p w14:paraId="1310C196" w14:textId="584BCE71" w:rsidR="009C533A" w:rsidRDefault="009C533A">
      <w:pPr>
        <w:pStyle w:val="CommentText"/>
      </w:pPr>
      <w:r w:rsidRPr="00F44838">
        <w:rPr>
          <w:lang w:val="en-US"/>
        </w:rPr>
        <w:t>Hette förut ”of the cast i</w:t>
      </w:r>
      <w:r>
        <w:rPr>
          <w:lang w:val="en-US"/>
        </w:rPr>
        <w:t xml:space="preserve">ron insert”. </w:t>
      </w:r>
      <w:r w:rsidRPr="00F44838">
        <w:t>Om den nya Rebus-insatsen b</w:t>
      </w:r>
      <w:r>
        <w:t>eslutas, måste det bestämmas vad den ska kallas. Projektnamnet Rebus låter lite konstigt, likaså att fortsätta kalla den ”the alternative insert design”. Jag skriver bara ”insert” i avsnittet, men det avser Rebus-designen (kolstål, och med fackverk och yttre rör).</w:t>
      </w:r>
    </w:p>
  </w:comment>
  <w:comment w:id="459" w:author="Christina Lilja" w:date="2025-05-16T10:59:00Z" w:initials="CL">
    <w:p w14:paraId="1734C73A" w14:textId="77777777" w:rsidR="002F79FF" w:rsidRPr="00381420" w:rsidRDefault="002F79FF">
      <w:pPr>
        <w:pStyle w:val="CommentText"/>
        <w:rPr>
          <w:highlight w:val="yellow"/>
        </w:rPr>
      </w:pPr>
      <w:r>
        <w:rPr>
          <w:rStyle w:val="CommentReference"/>
        </w:rPr>
        <w:annotationRef/>
      </w:r>
      <w:r w:rsidRPr="00381420">
        <w:rPr>
          <w:highlight w:val="yellow"/>
        </w:rPr>
        <w:t>@redaktör</w:t>
      </w:r>
    </w:p>
    <w:p w14:paraId="27AB0987" w14:textId="6332C95A" w:rsidR="002F79FF" w:rsidRDefault="002F79FF">
      <w:pPr>
        <w:pStyle w:val="CommentText"/>
      </w:pPr>
      <w:r w:rsidRPr="00381420">
        <w:rPr>
          <w:highlight w:val="yellow"/>
        </w:rPr>
        <w:t>Är texten för lång och detaljerad? Borde vi korta och istället hänvisa till Rebus-rapporten?</w:t>
      </w:r>
    </w:p>
  </w:comment>
  <w:comment w:id="462" w:author="Christina Lilja" w:date="2025-05-16T12:54:00Z" w:initials="CL">
    <w:p w14:paraId="42DD66F9" w14:textId="301E3FC2" w:rsidR="00E26509" w:rsidRDefault="00E26509">
      <w:pPr>
        <w:pStyle w:val="CommentText"/>
      </w:pPr>
      <w:r>
        <w:rPr>
          <w:rStyle w:val="CommentReference"/>
        </w:rPr>
        <w:annotationRef/>
      </w:r>
      <w:r>
        <w:t>@redaktör</w:t>
      </w:r>
    </w:p>
    <w:p w14:paraId="24A7ED72" w14:textId="6E71CFED" w:rsidR="00E26509" w:rsidRDefault="00E26509">
      <w:pPr>
        <w:pStyle w:val="CommentText"/>
      </w:pPr>
      <w:r>
        <w:t>Den här raden ska väl bara bort?</w:t>
      </w:r>
    </w:p>
  </w:comment>
  <w:comment w:id="463" w:author="Christina Lilja" w:date="2025-04-23T12:54:00Z" w:initials="CL">
    <w:p w14:paraId="1C299F83" w14:textId="196D2192" w:rsidR="00D26399" w:rsidRPr="00D26399" w:rsidRDefault="009C533A" w:rsidP="00425437">
      <w:pPr>
        <w:pStyle w:val="CommentText"/>
      </w:pPr>
      <w:r>
        <w:rPr>
          <w:rStyle w:val="CommentReference"/>
        </w:rPr>
        <w:annotationRef/>
      </w:r>
      <w:r w:rsidR="00D26399" w:rsidRPr="00D26399">
        <w:t>@CLil</w:t>
      </w:r>
    </w:p>
    <w:p w14:paraId="5FDB9275" w14:textId="1FDA7E3D" w:rsidR="009C533A" w:rsidRDefault="009C533A" w:rsidP="00425437">
      <w:pPr>
        <w:pStyle w:val="CommentText"/>
      </w:pPr>
      <w:r w:rsidRPr="00D26399">
        <w:t>Hänvisa vart? Ngn sorts Produktionsrapport kapsel. Eller så finns det i kapitel 1 i PR.</w:t>
      </w:r>
    </w:p>
  </w:comment>
  <w:comment w:id="464" w:author="Christina Lilja" w:date="2025-05-16T13:02:00Z" w:initials="CL">
    <w:p w14:paraId="68359BEA" w14:textId="77777777" w:rsidR="00D26399" w:rsidRDefault="00D26399">
      <w:pPr>
        <w:pStyle w:val="CommentText"/>
      </w:pPr>
      <w:r>
        <w:rPr>
          <w:rStyle w:val="CommentReference"/>
        </w:rPr>
        <w:annotationRef/>
      </w:r>
      <w:r>
        <w:t>@CLil</w:t>
      </w:r>
    </w:p>
    <w:p w14:paraId="60166B44" w14:textId="0A8A4D29" w:rsidR="00D26399" w:rsidRDefault="00D26399">
      <w:pPr>
        <w:pStyle w:val="CommentText"/>
      </w:pPr>
      <w:r>
        <w:t>Kolla (med AHn, JaSa) om verkligen alla lasterna påverkas av om insatsen har sprickor. Och skriv då något om hur.</w:t>
      </w:r>
    </w:p>
    <w:p w14:paraId="326A0199" w14:textId="77777777" w:rsidR="00D26399" w:rsidRDefault="00D26399">
      <w:pPr>
        <w:pStyle w:val="CommentText"/>
      </w:pPr>
    </w:p>
    <w:p w14:paraId="01AF04AA" w14:textId="5848CD4C" w:rsidR="00D26399" w:rsidRDefault="00D26399">
      <w:pPr>
        <w:pStyle w:val="CommentText"/>
      </w:pPr>
      <w:r>
        <w:t>Instruktionen sa:</w:t>
      </w:r>
      <w:r w:rsidRPr="00D26399">
        <w:rPr>
          <w:color w:val="7030A0"/>
        </w:rPr>
        <w:t xml:space="preserve"> </w:t>
      </w:r>
      <w:r w:rsidRPr="00F22B72">
        <w:rPr>
          <w:color w:val="7030A0"/>
        </w:rPr>
        <w:t xml:space="preserve">För att ge läsaren en bakgrund till varför processen är inkluderad i rapporten är det bra om det i början av 'resten av beskrivningen’ beskrivs kort, bara nån mening eller två, om vilken/vilka säkerhetsfunktioner processen påverkar (mer detaljer om detta kommer sedan i avsnitt </w:t>
      </w:r>
      <w:r w:rsidRPr="00F22B72">
        <w:rPr>
          <w:color w:val="7030A0"/>
        </w:rPr>
        <w:fldChar w:fldCharType="begin"/>
      </w:r>
      <w:r w:rsidRPr="00F22B72">
        <w:rPr>
          <w:color w:val="7030A0"/>
        </w:rPr>
        <w:instrText xml:space="preserve"> REF _Ref192158342 \r \h  \* MERGEFORMAT </w:instrText>
      </w:r>
      <w:r w:rsidRPr="00F22B72">
        <w:rPr>
          <w:color w:val="7030A0"/>
        </w:rPr>
      </w:r>
      <w:r w:rsidRPr="00F22B72">
        <w:rPr>
          <w:color w:val="7030A0"/>
        </w:rPr>
        <w:fldChar w:fldCharType="separate"/>
      </w:r>
      <w:r>
        <w:rPr>
          <w:color w:val="7030A0"/>
        </w:rPr>
        <w:t>1.2.7</w:t>
      </w:r>
      <w:r w:rsidRPr="00F22B72">
        <w:rPr>
          <w:color w:val="7030A0"/>
        </w:rPr>
        <w:fldChar w:fldCharType="end"/>
      </w:r>
    </w:p>
  </w:comment>
  <w:comment w:id="468" w:author="Christina Lilja [2]" w:date="2025-04-09T14:57:00Z" w:initials="CL">
    <w:p w14:paraId="16F11C0B" w14:textId="18F2C4F4" w:rsidR="009C533A" w:rsidRPr="001A3265" w:rsidRDefault="009C533A" w:rsidP="00AE09DC">
      <w:pPr>
        <w:pStyle w:val="CommentText"/>
      </w:pPr>
      <w:r>
        <w:rPr>
          <w:rStyle w:val="CommentReference"/>
        </w:rPr>
        <w:annotationRef/>
      </w:r>
      <w:r w:rsidRPr="001A3265">
        <w:t>@CLil</w:t>
      </w:r>
    </w:p>
    <w:p w14:paraId="04960668" w14:textId="2AABABF8" w:rsidR="009C533A" w:rsidRDefault="009C533A" w:rsidP="00AE09DC">
      <w:pPr>
        <w:pStyle w:val="CommentText"/>
      </w:pPr>
      <w:r w:rsidRPr="001A3265">
        <w:t>Måste uppdateras med hanteringen i Rebus. Tidsöverlappet mellan radiolys och spänningar analyseras.</w:t>
      </w:r>
    </w:p>
  </w:comment>
  <w:comment w:id="475" w:author="Christina Lilja" w:date="2025-04-23T15:35:00Z" w:initials="CL">
    <w:p w14:paraId="794A471C" w14:textId="77777777" w:rsidR="009C533A" w:rsidRPr="00984E97" w:rsidRDefault="009C533A" w:rsidP="00AE09DC">
      <w:pPr>
        <w:pStyle w:val="CommentText"/>
      </w:pPr>
      <w:r>
        <w:rPr>
          <w:rStyle w:val="CommentReference"/>
        </w:rPr>
        <w:annotationRef/>
      </w:r>
      <w:r w:rsidRPr="00984E97">
        <w:t>@CLil</w:t>
      </w:r>
    </w:p>
    <w:p w14:paraId="0A808785" w14:textId="5B8430A0" w:rsidR="009C533A" w:rsidRDefault="009C533A" w:rsidP="00AE09DC">
      <w:pPr>
        <w:pStyle w:val="CommentText"/>
      </w:pPr>
      <w:r w:rsidRPr="00984E97">
        <w:t>Fixa till, och använd samma vokabulär om tid som i de 2 andra</w:t>
      </w:r>
    </w:p>
  </w:comment>
  <w:comment w:id="480" w:author="Christina Lilja [2]" w:date="2025-04-09T14:59:00Z" w:initials="CL">
    <w:p w14:paraId="0527A438" w14:textId="13135884" w:rsidR="009C533A" w:rsidRPr="00984E97" w:rsidRDefault="009C533A" w:rsidP="00AE09DC">
      <w:pPr>
        <w:pStyle w:val="CommentText"/>
      </w:pPr>
      <w:r>
        <w:rPr>
          <w:rStyle w:val="CommentReference"/>
        </w:rPr>
        <w:annotationRef/>
      </w:r>
      <w:r w:rsidRPr="00984E97">
        <w:t>@CLil</w:t>
      </w:r>
    </w:p>
    <w:p w14:paraId="7FDBB495" w14:textId="3196E6F9" w:rsidR="009C533A" w:rsidRDefault="009C533A" w:rsidP="00AE09DC">
      <w:pPr>
        <w:pStyle w:val="CommentText"/>
      </w:pPr>
      <w:r w:rsidRPr="00984E97">
        <w:t>Måste uppdateras med hanteringen i Rebus.</w:t>
      </w:r>
    </w:p>
  </w:comment>
  <w:comment w:id="482" w:author="Christina Lilja" w:date="2025-05-16T09:33:00Z" w:initials="CL">
    <w:p w14:paraId="5F087139" w14:textId="2438152F" w:rsidR="00381420" w:rsidRDefault="009C533A">
      <w:pPr>
        <w:pStyle w:val="CommentText"/>
      </w:pPr>
      <w:r>
        <w:rPr>
          <w:rStyle w:val="CommentReference"/>
        </w:rPr>
        <w:annotationRef/>
      </w:r>
      <w:r w:rsidR="00381420">
        <w:t>@CLil</w:t>
      </w:r>
    </w:p>
    <w:p w14:paraId="624E5AED" w14:textId="6BA61F37" w:rsidR="009C533A" w:rsidRDefault="009C533A">
      <w:pPr>
        <w:pStyle w:val="CommentText"/>
      </w:pPr>
      <w:r>
        <w:t>Fixa nummer och länk.</w:t>
      </w:r>
    </w:p>
  </w:comment>
  <w:comment w:id="481" w:author="Christina Lilja" w:date="2025-04-23T13:57:00Z" w:initials="CL">
    <w:p w14:paraId="73840612" w14:textId="17CB41C0" w:rsidR="00381420" w:rsidRPr="00381420" w:rsidRDefault="009C533A" w:rsidP="00AE09DC">
      <w:pPr>
        <w:pStyle w:val="CommentText"/>
      </w:pPr>
      <w:r>
        <w:rPr>
          <w:rStyle w:val="CommentReference"/>
        </w:rPr>
        <w:annotationRef/>
      </w:r>
      <w:r w:rsidR="00381420" w:rsidRPr="00381420">
        <w:t>@CLil</w:t>
      </w:r>
    </w:p>
    <w:p w14:paraId="78064DA5" w14:textId="49A5AA53" w:rsidR="009C533A" w:rsidRDefault="009C533A" w:rsidP="00AE09DC">
      <w:pPr>
        <w:pStyle w:val="CommentText"/>
      </w:pPr>
      <w:r w:rsidRPr="00381420">
        <w:t>Det skulle gå att ersätta detta och Table 7-1 med en mening och en hänvisning till Rebus-rapporten.</w:t>
      </w:r>
    </w:p>
  </w:comment>
  <w:comment w:id="484" w:author="Christina Lilja" w:date="2025-04-23T14:03:00Z" w:initials="CL">
    <w:p w14:paraId="661EE6F2" w14:textId="04556516" w:rsidR="00381420" w:rsidRDefault="009C533A" w:rsidP="00AE09DC">
      <w:pPr>
        <w:pStyle w:val="CommentText"/>
      </w:pPr>
      <w:r>
        <w:rPr>
          <w:rStyle w:val="CommentReference"/>
        </w:rPr>
        <w:annotationRef/>
      </w:r>
      <w:r w:rsidR="00381420">
        <w:t>@CLil</w:t>
      </w:r>
    </w:p>
    <w:p w14:paraId="652627E6" w14:textId="16917AC0" w:rsidR="009C533A" w:rsidRDefault="0032161C" w:rsidP="00AE09DC">
      <w:pPr>
        <w:pStyle w:val="CommentText"/>
      </w:pPr>
      <w:r>
        <w:t xml:space="preserve">Table 7-1 ur Rebus-rapporten </w:t>
      </w:r>
      <w:r w:rsidR="009C533A">
        <w:t>Tabellen kan strykas om hänvisning görs till Rebus-rapporten. Stryk då också ref Dawson och Seifert and Ritter.</w:t>
      </w:r>
    </w:p>
  </w:comment>
  <w:comment w:id="485" w:author="Christina Lilja" w:date="2025-04-23T14:05:00Z" w:initials="CL">
    <w:p w14:paraId="1ED5ACB7" w14:textId="68D8D7BC" w:rsidR="00381420" w:rsidRDefault="009C533A" w:rsidP="00AE09DC">
      <w:pPr>
        <w:pStyle w:val="CommentText"/>
      </w:pPr>
      <w:r>
        <w:rPr>
          <w:rStyle w:val="CommentReference"/>
        </w:rPr>
        <w:annotationRef/>
      </w:r>
      <w:r w:rsidR="00381420">
        <w:t>@CLil</w:t>
      </w:r>
    </w:p>
    <w:p w14:paraId="03D5816B" w14:textId="5B13BA0F" w:rsidR="009C533A" w:rsidRDefault="009C533A" w:rsidP="00AE09DC">
      <w:pPr>
        <w:pStyle w:val="CommentText"/>
      </w:pPr>
      <w:r w:rsidRPr="00381420">
        <w:t>Hänvisning, men vart? Om det finns i PR, bra, annars går det kanske med Rebus-rapporten.</w:t>
      </w:r>
    </w:p>
  </w:comment>
  <w:comment w:id="486" w:author="Christina Lilja" w:date="2025-04-23T14:06:00Z" w:initials="CL">
    <w:p w14:paraId="627CE603" w14:textId="1607E75C" w:rsidR="00381420" w:rsidRDefault="009C533A" w:rsidP="00AE09DC">
      <w:pPr>
        <w:pStyle w:val="CommentText"/>
      </w:pPr>
      <w:r>
        <w:rPr>
          <w:rStyle w:val="CommentReference"/>
        </w:rPr>
        <w:annotationRef/>
      </w:r>
      <w:r w:rsidR="00381420">
        <w:t>@CLil</w:t>
      </w:r>
    </w:p>
    <w:p w14:paraId="30D297B3" w14:textId="61D92568" w:rsidR="009C533A" w:rsidRDefault="009C533A" w:rsidP="00AE09DC">
      <w:pPr>
        <w:pStyle w:val="CommentText"/>
      </w:pPr>
      <w:r w:rsidRPr="00381420">
        <w:t>Uppdatera denna hänvisning.</w:t>
      </w:r>
    </w:p>
  </w:comment>
  <w:comment w:id="487" w:author="Christina Lilja" w:date="2025-04-23T14:08:00Z" w:initials="CL">
    <w:p w14:paraId="610C0526" w14:textId="5D25EA7B" w:rsidR="00381420" w:rsidRPr="00381420" w:rsidRDefault="009C533A" w:rsidP="00AE09DC">
      <w:pPr>
        <w:pStyle w:val="CommentText"/>
      </w:pPr>
      <w:r>
        <w:rPr>
          <w:rStyle w:val="CommentReference"/>
        </w:rPr>
        <w:annotationRef/>
      </w:r>
      <w:r w:rsidR="00381420" w:rsidRPr="00381420">
        <w:t>@CLil</w:t>
      </w:r>
    </w:p>
    <w:p w14:paraId="18020535" w14:textId="4843832C" w:rsidR="009C533A" w:rsidRDefault="009C533A" w:rsidP="00AE09DC">
      <w:pPr>
        <w:pStyle w:val="CommentText"/>
      </w:pPr>
      <w:r w:rsidRPr="00381420">
        <w:t>Eller kanske finns i PR, i bränsledelen? Hellre hänvisa dit i så fall.</w:t>
      </w:r>
    </w:p>
  </w:comment>
  <w:comment w:id="496" w:author="Christina Lilja" w:date="2025-04-23T15:44:00Z" w:initials="CL">
    <w:p w14:paraId="43EDDC3D" w14:textId="12739189" w:rsidR="00381420" w:rsidRPr="00381420" w:rsidRDefault="009C533A" w:rsidP="009C533A">
      <w:pPr>
        <w:pStyle w:val="CommentText"/>
      </w:pPr>
      <w:r>
        <w:rPr>
          <w:rStyle w:val="CommentReference"/>
        </w:rPr>
        <w:annotationRef/>
      </w:r>
      <w:r w:rsidR="00381420" w:rsidRPr="00381420">
        <w:t>@CLil</w:t>
      </w:r>
    </w:p>
    <w:p w14:paraId="5300C2F1" w14:textId="189FC24E" w:rsidR="009C533A" w:rsidRDefault="009C533A" w:rsidP="009C533A">
      <w:pPr>
        <w:pStyle w:val="CommentText"/>
      </w:pPr>
      <w:r w:rsidRPr="00381420">
        <w:t>Hänvisning till lasterna. Eller möjligen säkerhetsindikatorer…</w:t>
      </w:r>
    </w:p>
  </w:comment>
  <w:comment w:id="497" w:author="Christina Lilja" w:date="2025-04-23T15:48:00Z" w:initials="CL">
    <w:p w14:paraId="639D6015" w14:textId="735B8A46" w:rsidR="00381420" w:rsidRPr="00381420" w:rsidRDefault="009C533A" w:rsidP="009C533A">
      <w:pPr>
        <w:pStyle w:val="CommentText"/>
      </w:pPr>
      <w:r>
        <w:rPr>
          <w:rStyle w:val="CommentReference"/>
        </w:rPr>
        <w:annotationRef/>
      </w:r>
      <w:r w:rsidR="00381420" w:rsidRPr="00381420">
        <w:t>@CLil</w:t>
      </w:r>
    </w:p>
    <w:p w14:paraId="5F438BFD" w14:textId="76A2EE50" w:rsidR="009C533A" w:rsidRDefault="009C533A" w:rsidP="009C533A">
      <w:pPr>
        <w:pStyle w:val="CommentText"/>
      </w:pPr>
      <w:r w:rsidRPr="00381420">
        <w:t>Referens till K</w:t>
      </w:r>
      <w:r w:rsidR="00B343FE" w:rsidRPr="00381420">
        <w:t>i</w:t>
      </w:r>
      <w:r w:rsidRPr="00381420">
        <w:t>was underlag trol. och ange kanske då ref till figurerna i de rapporterna. Eller till Rebusrapporten?</w:t>
      </w:r>
    </w:p>
  </w:comment>
  <w:comment w:id="498" w:author="Christina Lilja" w:date="2025-04-23T15:49:00Z" w:initials="CL">
    <w:p w14:paraId="51C1FEB4" w14:textId="225236B2" w:rsidR="00381420" w:rsidRPr="00381420" w:rsidRDefault="009C533A" w:rsidP="009C533A">
      <w:pPr>
        <w:pStyle w:val="CommentText"/>
      </w:pPr>
      <w:r>
        <w:rPr>
          <w:rStyle w:val="CommentReference"/>
        </w:rPr>
        <w:annotationRef/>
      </w:r>
      <w:r w:rsidR="00381420" w:rsidRPr="00381420">
        <w:t>@CLil</w:t>
      </w:r>
    </w:p>
    <w:p w14:paraId="3D5E4D17" w14:textId="301C890A" w:rsidR="009C533A" w:rsidRDefault="009C533A" w:rsidP="009C533A">
      <w:pPr>
        <w:pStyle w:val="CommentText"/>
      </w:pPr>
      <w:r w:rsidRPr="00381420">
        <w:t>Förklara vad det är</w:t>
      </w:r>
    </w:p>
  </w:comment>
  <w:comment w:id="499" w:author="Christina Lilja [2]" w:date="2025-04-09T15:18:00Z" w:initials="CL">
    <w:p w14:paraId="2C1BE539" w14:textId="7193CA45" w:rsidR="00381420" w:rsidRDefault="00D90BD5" w:rsidP="00D90BD5">
      <w:pPr>
        <w:pStyle w:val="CommentText"/>
      </w:pPr>
      <w:r>
        <w:rPr>
          <w:rStyle w:val="CommentReference"/>
        </w:rPr>
        <w:annotationRef/>
      </w:r>
      <w:r w:rsidR="00381420">
        <w:t>@CLil</w:t>
      </w:r>
    </w:p>
    <w:p w14:paraId="2F503A0D" w14:textId="4715D868" w:rsidR="00D90BD5" w:rsidRPr="00381420" w:rsidRDefault="00D90BD5" w:rsidP="00D90BD5">
      <w:pPr>
        <w:pStyle w:val="CommentText"/>
      </w:pPr>
      <w:r w:rsidRPr="00381420">
        <w:t>Förvisso, men bildade ämnen eller kvarvarande vatten kan finnas längre, och dragspänningarna lever sitt eget liv.</w:t>
      </w:r>
    </w:p>
    <w:p w14:paraId="33CFD9EB" w14:textId="77777777" w:rsidR="00D90BD5" w:rsidRDefault="00D90BD5" w:rsidP="00D90BD5">
      <w:pPr>
        <w:pStyle w:val="CommentText"/>
      </w:pPr>
      <w:r w:rsidRPr="00381420">
        <w:t>Alltså – bygg ut, eller vad hör till handling eller själva analysen?</w:t>
      </w:r>
    </w:p>
  </w:comment>
  <w:comment w:id="500" w:author="Christina Lilja" w:date="2025-05-16T13:02:00Z" w:initials="CL">
    <w:p w14:paraId="3E8B089B" w14:textId="77777777" w:rsidR="00381420" w:rsidRDefault="00381420" w:rsidP="00381420">
      <w:pPr>
        <w:pStyle w:val="CommentText"/>
      </w:pPr>
      <w:r>
        <w:rPr>
          <w:rStyle w:val="CommentReference"/>
        </w:rPr>
        <w:annotationRef/>
      </w:r>
      <w:r>
        <w:t>@CLil</w:t>
      </w:r>
    </w:p>
    <w:p w14:paraId="76D5E597" w14:textId="733C0FA5" w:rsidR="00381420" w:rsidRDefault="00381420" w:rsidP="00381420">
      <w:pPr>
        <w:pStyle w:val="CommentText"/>
      </w:pPr>
      <w:r>
        <w:t>Kolla (med AHn, JaSa) om verkligen alla lasterna påverkas av om insatsen har sprickor. Och skriv då något om hur.</w:t>
      </w:r>
    </w:p>
    <w:p w14:paraId="06D5D668" w14:textId="77777777" w:rsidR="00381420" w:rsidRDefault="00381420" w:rsidP="00381420">
      <w:pPr>
        <w:pStyle w:val="CommentText"/>
      </w:pPr>
    </w:p>
    <w:p w14:paraId="1D995794" w14:textId="77777777" w:rsidR="00381420" w:rsidRDefault="00381420" w:rsidP="00381420">
      <w:pPr>
        <w:pStyle w:val="BodyText"/>
        <w:rPr>
          <w:lang w:val="en-GB"/>
        </w:rPr>
      </w:pPr>
      <w:r>
        <w:t>Instruktionen sa:</w:t>
      </w:r>
      <w:r w:rsidRPr="00D26399">
        <w:rPr>
          <w:color w:val="7030A0"/>
        </w:rPr>
        <w:t xml:space="preserve"> </w:t>
      </w:r>
      <w:r>
        <w:rPr>
          <w:lang w:val="en-GB"/>
        </w:rPr>
        <w:t>In this section, the potential relevance for post-closure safety is discussed. Focus is on if the process may directly affect any safety function (and safety function indicators) for containment and/or retardation, or if the process may affect safety in a more indirect way (i.e., if it is coupled to another process that directly affect a safety function).</w:t>
      </w:r>
    </w:p>
    <w:p w14:paraId="1369F885" w14:textId="77777777" w:rsidR="00381420" w:rsidRDefault="00381420" w:rsidP="00381420">
      <w:pPr>
        <w:pStyle w:val="CommentText"/>
      </w:pPr>
    </w:p>
    <w:p w14:paraId="548F13B2" w14:textId="6D6B72EF" w:rsidR="00381420" w:rsidRDefault="00381420" w:rsidP="00381420">
      <w:pPr>
        <w:pStyle w:val="CommentText"/>
      </w:pPr>
      <w:r>
        <w:t>Ensa sen med texten i inledningen</w:t>
      </w:r>
    </w:p>
  </w:comment>
  <w:comment w:id="501" w:author="Christina Lilja" w:date="2025-05-16T09:52:00Z" w:initials="CL">
    <w:p w14:paraId="44FDC105" w14:textId="77777777" w:rsidR="00D90BD5" w:rsidRPr="00381420" w:rsidRDefault="00D90BD5">
      <w:pPr>
        <w:pStyle w:val="CommentText"/>
      </w:pPr>
      <w:r>
        <w:rPr>
          <w:rStyle w:val="CommentReference"/>
        </w:rPr>
        <w:annotationRef/>
      </w:r>
      <w:r w:rsidRPr="00381420">
        <w:t>@redaktör</w:t>
      </w:r>
    </w:p>
    <w:p w14:paraId="0B4CD261" w14:textId="4FC49C61" w:rsidR="00D90BD5" w:rsidRDefault="0032161C">
      <w:pPr>
        <w:pStyle w:val="CommentText"/>
      </w:pPr>
      <w:r w:rsidRPr="00381420">
        <w:t>Ska det vara någon sorts intro-text här, före rubrikerna om FSAR och PSAR? Vad tex?</w:t>
      </w:r>
    </w:p>
  </w:comment>
  <w:comment w:id="502" w:author="Christina Lilja" w:date="2025-05-16T12:41:00Z" w:initials="CL">
    <w:p w14:paraId="3604693B" w14:textId="5397115C" w:rsidR="00592CD9" w:rsidRDefault="00592CD9">
      <w:pPr>
        <w:pStyle w:val="CommentText"/>
      </w:pPr>
      <w:r>
        <w:rPr>
          <w:rStyle w:val="CommentReference"/>
        </w:rPr>
        <w:annotationRef/>
      </w:r>
      <w:r>
        <w:t>@CLil</w:t>
      </w:r>
    </w:p>
    <w:p w14:paraId="532F41BC" w14:textId="61FF9299" w:rsidR="00592CD9" w:rsidRDefault="00592CD9">
      <w:pPr>
        <w:pStyle w:val="CommentText"/>
      </w:pPr>
      <w:r>
        <w:t>Se över texten.</w:t>
      </w:r>
      <w:r w:rsidR="00E26509">
        <w:t xml:space="preserve"> Avsluta med något om att SCC inte tas vidare i analysen</w:t>
      </w:r>
    </w:p>
  </w:comment>
  <w:comment w:id="503" w:author="Christina Lilja" w:date="2025-05-16T12:52:00Z" w:initials="CL">
    <w:p w14:paraId="07E963A3" w14:textId="77777777" w:rsidR="00E26509" w:rsidRDefault="00E26509">
      <w:pPr>
        <w:pStyle w:val="CommentText"/>
      </w:pPr>
      <w:r>
        <w:rPr>
          <w:rStyle w:val="CommentReference"/>
        </w:rPr>
        <w:annotationRef/>
      </w:r>
      <w:r>
        <w:t>@CLil</w:t>
      </w:r>
    </w:p>
    <w:p w14:paraId="4BE49E64" w14:textId="5C954C66" w:rsidR="00E26509" w:rsidRDefault="00E26509">
      <w:pPr>
        <w:pStyle w:val="CommentText"/>
      </w:pPr>
      <w:r>
        <w:t>Det här kanske borde uttryckas mer formellt, och ev kopieras ur tex Rebus-rapporten.</w:t>
      </w:r>
    </w:p>
  </w:comment>
  <w:comment w:id="504" w:author="Christina Lilja [2]" w:date="2025-04-09T15:38:00Z" w:initials="CL">
    <w:p w14:paraId="1CF42398" w14:textId="3997A33F" w:rsidR="0032161C" w:rsidRDefault="00D90BD5" w:rsidP="00D90BD5">
      <w:pPr>
        <w:pStyle w:val="CommentText"/>
      </w:pPr>
      <w:r>
        <w:rPr>
          <w:rStyle w:val="CommentReference"/>
        </w:rPr>
        <w:annotationRef/>
      </w:r>
      <w:r w:rsidR="0032161C">
        <w:t>@CLil</w:t>
      </w:r>
    </w:p>
    <w:p w14:paraId="7FEEEA04" w14:textId="0B998E48" w:rsidR="00D90BD5" w:rsidRDefault="00D90BD5" w:rsidP="00D90BD5">
      <w:pPr>
        <w:pStyle w:val="CommentText"/>
      </w:pPr>
      <w:r>
        <w:t>Behöver ändras lite i formulering.</w:t>
      </w:r>
    </w:p>
  </w:comment>
  <w:comment w:id="505" w:author="Christina Lilja [2]" w:date="2025-04-09T15:40:00Z" w:initials="CL">
    <w:p w14:paraId="08D1B7B0" w14:textId="198F78E3" w:rsidR="0032161C" w:rsidRDefault="00D90BD5" w:rsidP="00D90BD5">
      <w:pPr>
        <w:pStyle w:val="CommentText"/>
      </w:pPr>
      <w:r>
        <w:rPr>
          <w:rStyle w:val="CommentReference"/>
        </w:rPr>
        <w:annotationRef/>
      </w:r>
      <w:r w:rsidR="0032161C">
        <w:t>@CLil</w:t>
      </w:r>
    </w:p>
    <w:p w14:paraId="0B94875A" w14:textId="6CEC4D3C" w:rsidR="00D90BD5" w:rsidRDefault="00D90BD5" w:rsidP="00D90BD5">
      <w:pPr>
        <w:pStyle w:val="CommentText"/>
      </w:pPr>
      <w:r>
        <w:t>Nja. Hur ser vi på Henshaws modell?</w:t>
      </w:r>
      <w:r w:rsidR="0032161C">
        <w:t xml:space="preserve"> Och tex att vattenfasen fattas.</w:t>
      </w:r>
    </w:p>
  </w:comment>
  <w:comment w:id="506" w:author="Christina Lilja [2]" w:date="2025-04-09T15:40:00Z" w:initials="CL">
    <w:p w14:paraId="2150C1A5" w14:textId="289109BC" w:rsidR="0032161C" w:rsidRDefault="00D90BD5" w:rsidP="00D90BD5">
      <w:pPr>
        <w:pStyle w:val="CommentText"/>
      </w:pPr>
      <w:r>
        <w:rPr>
          <w:rStyle w:val="CommentReference"/>
        </w:rPr>
        <w:annotationRef/>
      </w:r>
      <w:r w:rsidR="0032161C">
        <w:t>@CLil</w:t>
      </w:r>
    </w:p>
    <w:p w14:paraId="5C1950C0" w14:textId="405BEAF0" w:rsidR="00D90BD5" w:rsidRDefault="00D90BD5" w:rsidP="00D90BD5">
      <w:pPr>
        <w:pStyle w:val="CommentText"/>
      </w:pPr>
      <w:r>
        <w:t>Här måste uppdateras, osäkerheter borde vara belysta i Rebus, tex</w:t>
      </w:r>
    </w:p>
    <w:p w14:paraId="523BB369" w14:textId="77777777" w:rsidR="00D90BD5" w:rsidRDefault="00D90BD5" w:rsidP="00D90BD5">
      <w:pPr>
        <w:pStyle w:val="CommentText"/>
        <w:numPr>
          <w:ilvl w:val="0"/>
          <w:numId w:val="15"/>
        </w:numPr>
      </w:pPr>
      <w:r>
        <w:t xml:space="preserve"> Korrosionens beroende på RH</w:t>
      </w:r>
    </w:p>
    <w:p w14:paraId="575E9EEE" w14:textId="77777777" w:rsidR="00D90BD5" w:rsidRDefault="00D90BD5" w:rsidP="00D90BD5">
      <w:pPr>
        <w:pStyle w:val="CommentText"/>
        <w:numPr>
          <w:ilvl w:val="0"/>
          <w:numId w:val="15"/>
        </w:numPr>
      </w:pPr>
      <w:r>
        <w:t xml:space="preserve"> Koncentrationer i vattenfasen</w:t>
      </w:r>
    </w:p>
    <w:p w14:paraId="6403FDDB" w14:textId="77777777" w:rsidR="00D90BD5" w:rsidRDefault="00D90BD5" w:rsidP="00D90BD5">
      <w:pPr>
        <w:pStyle w:val="CommentText"/>
        <w:numPr>
          <w:ilvl w:val="0"/>
          <w:numId w:val="15"/>
        </w:numPr>
      </w:pPr>
      <w:r>
        <w:t xml:space="preserve"> Mättnadstider och därmed lasttider</w:t>
      </w:r>
    </w:p>
    <w:p w14:paraId="082E9BE5" w14:textId="77777777" w:rsidR="00D90BD5" w:rsidRDefault="00D90BD5" w:rsidP="00D90BD5">
      <w:pPr>
        <w:pStyle w:val="CommentText"/>
        <w:numPr>
          <w:ilvl w:val="0"/>
          <w:numId w:val="15"/>
        </w:numPr>
      </w:pPr>
      <w:r>
        <w:t xml:space="preserve"> Restspänningar</w:t>
      </w:r>
    </w:p>
    <w:p w14:paraId="7F1F51CA" w14:textId="77777777" w:rsidR="00D90BD5" w:rsidRDefault="00D90BD5" w:rsidP="00D90BD5">
      <w:pPr>
        <w:pStyle w:val="CommentText"/>
        <w:numPr>
          <w:ilvl w:val="0"/>
          <w:numId w:val="15"/>
        </w:numPr>
      </w:pPr>
      <w:r>
        <w:t xml:space="preserve"> Spänningar i fackverket från laster</w:t>
      </w:r>
    </w:p>
  </w:comment>
  <w:comment w:id="507" w:author="Christina Lilja" w:date="2025-04-23T14:02:00Z" w:initials="CL">
    <w:p w14:paraId="72CBF1A2" w14:textId="351A77A0" w:rsidR="00D90BD5" w:rsidRDefault="00D90BD5" w:rsidP="00D90BD5">
      <w:pPr>
        <w:pStyle w:val="CommentText"/>
      </w:pPr>
      <w:r>
        <w:rPr>
          <w:rStyle w:val="CommentReference"/>
        </w:rPr>
        <w:annotationRef/>
      </w:r>
      <w:r>
        <w:t>Bara i Table ”7-1 ur Rebus”. Är nu 1:a tabellen under Model</w:t>
      </w:r>
      <w:r w:rsidR="000B0CD0">
        <w:t xml:space="preserve">- and </w:t>
      </w:r>
      <w:r>
        <w:t>…</w:t>
      </w:r>
    </w:p>
  </w:comment>
  <w:comment w:id="508" w:author="Christina Lilja" w:date="2025-04-23T14:03:00Z" w:initials="CL">
    <w:p w14:paraId="1501C6CB" w14:textId="1CFDB3ED" w:rsidR="00D90BD5" w:rsidRDefault="00D90BD5" w:rsidP="00D90BD5">
      <w:pPr>
        <w:pStyle w:val="CommentText"/>
      </w:pPr>
      <w:r>
        <w:rPr>
          <w:rStyle w:val="CommentReference"/>
        </w:rPr>
        <w:annotationRef/>
      </w:r>
      <w:r>
        <w:t>Bara i Table ”7-1 ur Rebus”. Är nu 1:a tabellen under Model</w:t>
      </w:r>
      <w:r w:rsidR="000B0CD0">
        <w:t xml:space="preserve">- and </w:t>
      </w:r>
      <w:r>
        <w:t>ling…</w:t>
      </w:r>
    </w:p>
  </w:comment>
  <w:comment w:id="531" w:author="Erik Bergendal" w:date="2025-05-07T10:57:00Z" w:initials="EB">
    <w:p w14:paraId="4A4C2554" w14:textId="29655AF5" w:rsidR="009C533A" w:rsidRDefault="009C533A">
      <w:pPr>
        <w:pStyle w:val="CommentText"/>
      </w:pPr>
      <w:r>
        <w:rPr>
          <w:rStyle w:val="CommentReference"/>
        </w:rPr>
        <w:annotationRef/>
      </w:r>
      <w:r>
        <w:t xml:space="preserve">@redaktör – nu har jag bara klistrat in denna eftersom vi (kapsel) mig veterligen inte haft något instruktion för att uppdatera Excelfilen med FEPar? Eller?! </w:t>
      </w:r>
    </w:p>
  </w:comment>
  <w:comment w:id="532" w:author="Erik Bergendal" w:date="2025-05-13T16:33:00Z" w:initials="EB">
    <w:p w14:paraId="29C5FB68" w14:textId="6801D373" w:rsidR="009C533A" w:rsidRDefault="009C533A">
      <w:pPr>
        <w:pStyle w:val="CommentText"/>
      </w:pPr>
      <w:r>
        <w:rPr>
          <w:rStyle w:val="CommentReference"/>
        </w:rPr>
        <w:annotationRef/>
      </w:r>
      <w:r>
        <w:t>Behöver hanteras och beskrivas under Handling in the FSAR innan hanteringen beskrivs. Troligtvis ”Neglected due to small effects.”</w:t>
      </w:r>
    </w:p>
  </w:comment>
  <w:comment w:id="533" w:author="Erik Bergendal" w:date="2025-05-13T16:32:00Z" w:initials="EB">
    <w:p w14:paraId="593AC7B3" w14:textId="23449FA7" w:rsidR="009C533A" w:rsidRDefault="009C533A">
      <w:pPr>
        <w:pStyle w:val="CommentText"/>
      </w:pPr>
      <w:r>
        <w:rPr>
          <w:rStyle w:val="CommentReference"/>
        </w:rPr>
        <w:annotationRef/>
      </w:r>
      <w:r>
        <w:t>Behöver hanteras och beskrivas under Handling in the FSAR innan hanteringen beskrivs. Troligtvis ”Neglected due to small effects.”</w:t>
      </w:r>
    </w:p>
  </w:comment>
  <w:comment w:id="534" w:author="Erik Bergendal" w:date="2025-05-07T10:32:00Z" w:initials="EB">
    <w:p w14:paraId="63EF61C2" w14:textId="77777777" w:rsidR="009C533A" w:rsidRDefault="009C533A" w:rsidP="0083003A">
      <w:pPr>
        <w:pStyle w:val="CommentText"/>
      </w:pPr>
      <w:r>
        <w:rPr>
          <w:rStyle w:val="CommentReference"/>
        </w:rPr>
        <w:annotationRef/>
      </w:r>
      <w:r>
        <w:t xml:space="preserve">@redaktör – ”platshållare” att ta bort/lösa till ren version. Kommer att behöva uppdateras efter analys av sista LOT-paketen ca 2026/2027. </w:t>
      </w:r>
    </w:p>
  </w:comment>
  <w:comment w:id="535" w:author="Erik Bergendal" w:date="2025-05-07T10:31:00Z" w:initials="EB">
    <w:p w14:paraId="71862EA2" w14:textId="77777777" w:rsidR="009C533A" w:rsidRDefault="009C533A" w:rsidP="0083003A">
      <w:pPr>
        <w:pStyle w:val="CommentText"/>
      </w:pPr>
      <w:r>
        <w:rPr>
          <w:rStyle w:val="CommentReference"/>
        </w:rPr>
        <w:annotationRef/>
      </w:r>
      <w:r>
        <w:t xml:space="preserve">@redaktör – ”platshållare” att ta bort/lösa till ren version. Kommer att behöva uppdateras efter analys av Prototypförsöket 2026. </w:t>
      </w:r>
    </w:p>
  </w:comment>
  <w:comment w:id="536" w:author="Erik Bergendal" w:date="2025-05-13T16:53:00Z" w:initials="EB">
    <w:p w14:paraId="471244FD" w14:textId="05B63E50" w:rsidR="009C533A" w:rsidRDefault="009C533A">
      <w:pPr>
        <w:pStyle w:val="CommentText"/>
      </w:pPr>
      <w:r>
        <w:rPr>
          <w:rStyle w:val="CommentReference"/>
        </w:rPr>
        <w:annotationRef/>
      </w:r>
      <w:r>
        <w:t>Efter utvärdering som kommer under Model and experimental studies.</w:t>
      </w:r>
    </w:p>
  </w:comment>
  <w:comment w:id="537" w:author="Erik Bergendal" w:date="2025-05-13T16:37:00Z" w:initials="EB">
    <w:p w14:paraId="185222A7" w14:textId="6174BFA8" w:rsidR="009C533A" w:rsidRDefault="009C533A">
      <w:pPr>
        <w:pStyle w:val="CommentText"/>
      </w:pPr>
      <w:r>
        <w:rPr>
          <w:rStyle w:val="CommentReference"/>
        </w:rPr>
        <w:annotationRef/>
      </w:r>
      <w:r>
        <w:t>@redaktör: ska det till någon gemensam standardformulering för fall likt detta?</w:t>
      </w:r>
    </w:p>
  </w:comment>
  <w:comment w:id="538" w:author="Erik Bergendal" w:date="2025-05-13T16:40:00Z" w:initials="EB">
    <w:p w14:paraId="61DC9CA4" w14:textId="300484D4" w:rsidR="009C533A" w:rsidRDefault="009C533A">
      <w:pPr>
        <w:pStyle w:val="CommentText"/>
      </w:pPr>
      <w:r>
        <w:rPr>
          <w:rStyle w:val="CommentReference"/>
        </w:rPr>
        <w:annotationRef/>
      </w:r>
      <w:r>
        <w:t xml:space="preserve">Troligt att denna text kvarstår.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F72AF9" w15:done="0"/>
  <w15:commentEx w15:paraId="18384988" w15:done="0"/>
  <w15:commentEx w15:paraId="4269AD4A" w15:done="0"/>
  <w15:commentEx w15:paraId="6B29C347" w15:done="0"/>
  <w15:commentEx w15:paraId="3C355B00" w15:done="0"/>
  <w15:commentEx w15:paraId="65F0F187" w15:paraIdParent="3C355B00" w15:done="0"/>
  <w15:commentEx w15:paraId="676EC2C6" w15:done="0"/>
  <w15:commentEx w15:paraId="1F331400" w15:done="0"/>
  <w15:commentEx w15:paraId="05931753" w15:paraIdParent="1F331400" w15:done="0"/>
  <w15:commentEx w15:paraId="4FD9B932" w15:done="0"/>
  <w15:commentEx w15:paraId="6EA2874E" w15:done="0"/>
  <w15:commentEx w15:paraId="6F3BA448" w15:done="0"/>
  <w15:commentEx w15:paraId="1310C196" w15:done="0"/>
  <w15:commentEx w15:paraId="27AB0987" w15:done="0"/>
  <w15:commentEx w15:paraId="24A7ED72" w15:done="0"/>
  <w15:commentEx w15:paraId="5FDB9275" w15:done="0"/>
  <w15:commentEx w15:paraId="01AF04AA" w15:done="0"/>
  <w15:commentEx w15:paraId="04960668" w15:done="0"/>
  <w15:commentEx w15:paraId="0A808785" w15:done="0"/>
  <w15:commentEx w15:paraId="7FDBB495" w15:done="0"/>
  <w15:commentEx w15:paraId="624E5AED" w15:done="0"/>
  <w15:commentEx w15:paraId="78064DA5" w15:done="0"/>
  <w15:commentEx w15:paraId="652627E6" w15:done="0"/>
  <w15:commentEx w15:paraId="03D5816B" w15:done="0"/>
  <w15:commentEx w15:paraId="30D297B3" w15:done="0"/>
  <w15:commentEx w15:paraId="18020535" w15:done="0"/>
  <w15:commentEx w15:paraId="5300C2F1" w15:done="0"/>
  <w15:commentEx w15:paraId="5F438BFD" w15:done="0"/>
  <w15:commentEx w15:paraId="3D5E4D17" w15:done="0"/>
  <w15:commentEx w15:paraId="33CFD9EB" w15:done="0"/>
  <w15:commentEx w15:paraId="548F13B2" w15:done="0"/>
  <w15:commentEx w15:paraId="0B4CD261" w15:done="0"/>
  <w15:commentEx w15:paraId="532F41BC" w15:done="0"/>
  <w15:commentEx w15:paraId="4BE49E64" w15:done="0"/>
  <w15:commentEx w15:paraId="7FEEEA04" w15:done="0"/>
  <w15:commentEx w15:paraId="0B94875A" w15:done="0"/>
  <w15:commentEx w15:paraId="7F1F51CA" w15:done="0"/>
  <w15:commentEx w15:paraId="72CBF1A2" w15:done="0"/>
  <w15:commentEx w15:paraId="1501C6CB" w15:done="0"/>
  <w15:commentEx w15:paraId="4A4C2554" w15:done="0"/>
  <w15:commentEx w15:paraId="29C5FB68" w15:done="0"/>
  <w15:commentEx w15:paraId="593AC7B3" w15:done="0"/>
  <w15:commentEx w15:paraId="63EF61C2" w15:done="0"/>
  <w15:commentEx w15:paraId="71862EA2" w15:done="0"/>
  <w15:commentEx w15:paraId="471244FD" w15:done="0"/>
  <w15:commentEx w15:paraId="185222A7" w15:done="0"/>
  <w15:commentEx w15:paraId="61DC9C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F72AF9" w16cid:durableId="2B9508B3"/>
  <w16cid:commentId w16cid:paraId="18384988" w16cid:durableId="2B950979"/>
  <w16cid:commentId w16cid:paraId="4269AD4A" w16cid:durableId="04244901"/>
  <w16cid:commentId w16cid:paraId="6B29C347" w16cid:durableId="14E1ACE0"/>
  <w16cid:commentId w16cid:paraId="3C355B00" w16cid:durableId="2B50162C"/>
  <w16cid:commentId w16cid:paraId="65F0F187" w16cid:durableId="2B950710"/>
  <w16cid:commentId w16cid:paraId="676EC2C6" w16cid:durableId="2B950A96"/>
  <w16cid:commentId w16cid:paraId="1F331400" w16cid:durableId="16456BA5"/>
  <w16cid:commentId w16cid:paraId="05931753" w16cid:durableId="2B9505F2"/>
  <w16cid:commentId w16cid:paraId="4FD9B932" w16cid:durableId="2B9E7AB1"/>
  <w16cid:commentId w16cid:paraId="6EA2874E" w16cid:durableId="2B9E7BAF"/>
  <w16cid:commentId w16cid:paraId="6F3BA448" w16cid:durableId="2BD182FE"/>
  <w16cid:commentId w16cid:paraId="1310C196" w16cid:durableId="2BD182B7"/>
  <w16cid:commentId w16cid:paraId="27AB0987" w16cid:durableId="2BD1990D"/>
  <w16cid:commentId w16cid:paraId="24A7ED72" w16cid:durableId="2BD1B412"/>
  <w16cid:commentId w16cid:paraId="5FDB9275" w16cid:durableId="2BB3619F"/>
  <w16cid:commentId w16cid:paraId="01AF04AA" w16cid:durableId="2BD1B5D2"/>
  <w16cid:commentId w16cid:paraId="04960668" w16cid:durableId="2BA1094F"/>
  <w16cid:commentId w16cid:paraId="0A808785" w16cid:durableId="2BB38743"/>
  <w16cid:commentId w16cid:paraId="7FDBB495" w16cid:durableId="2BA109C4"/>
  <w16cid:commentId w16cid:paraId="624E5AED" w16cid:durableId="2BD184D6"/>
  <w16cid:commentId w16cid:paraId="78064DA5" w16cid:durableId="2BB37066"/>
  <w16cid:commentId w16cid:paraId="652627E6" w16cid:durableId="2BB371CF"/>
  <w16cid:commentId w16cid:paraId="03D5816B" w16cid:durableId="2BB37232"/>
  <w16cid:commentId w16cid:paraId="30D297B3" w16cid:durableId="2BB37263"/>
  <w16cid:commentId w16cid:paraId="18020535" w16cid:durableId="2BB372EA"/>
  <w16cid:commentId w16cid:paraId="5300C2F1" w16cid:durableId="2BB38944"/>
  <w16cid:commentId w16cid:paraId="5F438BFD" w16cid:durableId="2BB38A31"/>
  <w16cid:commentId w16cid:paraId="3D5E4D17" w16cid:durableId="2BB38A84"/>
  <w16cid:commentId w16cid:paraId="33CFD9EB" w16cid:durableId="2BA10E5B"/>
  <w16cid:commentId w16cid:paraId="548F13B2" w16cid:durableId="2BD1BA3D"/>
  <w16cid:commentId w16cid:paraId="0B4CD261" w16cid:durableId="2BD18979"/>
  <w16cid:commentId w16cid:paraId="532F41BC" w16cid:durableId="2BD1B0F4"/>
  <w16cid:commentId w16cid:paraId="4BE49E64" w16cid:durableId="2BD1B376"/>
  <w16cid:commentId w16cid:paraId="7FEEEA04" w16cid:durableId="2BA112FE"/>
  <w16cid:commentId w16cid:paraId="0B94875A" w16cid:durableId="2BA11365"/>
  <w16cid:commentId w16cid:paraId="7F1F51CA" w16cid:durableId="2BA11389"/>
  <w16cid:commentId w16cid:paraId="72CBF1A2" w16cid:durableId="2BB3715C"/>
  <w16cid:commentId w16cid:paraId="1501C6CB" w16cid:durableId="2BB3719E"/>
  <w16cid:commentId w16cid:paraId="4A4C2554" w16cid:durableId="2BC5BB10"/>
  <w16cid:commentId w16cid:paraId="29C5FB68" w16cid:durableId="2BCDF2D1"/>
  <w16cid:commentId w16cid:paraId="593AC7B3" w16cid:durableId="2BCDF295"/>
  <w16cid:commentId w16cid:paraId="63EF61C2" w16cid:durableId="2BC5B528"/>
  <w16cid:commentId w16cid:paraId="71862EA2" w16cid:durableId="2BC5B506"/>
  <w16cid:commentId w16cid:paraId="471244FD" w16cid:durableId="2BCDF793"/>
  <w16cid:commentId w16cid:paraId="185222A7" w16cid:durableId="2BCDF3DA"/>
  <w16cid:commentId w16cid:paraId="61DC9CA4" w16cid:durableId="2BCDF4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29185" w14:textId="77777777" w:rsidR="00420B7A" w:rsidRDefault="00420B7A" w:rsidP="006F53C7">
      <w:r>
        <w:separator/>
      </w:r>
    </w:p>
  </w:endnote>
  <w:endnote w:type="continuationSeparator" w:id="0">
    <w:p w14:paraId="7059D8E8" w14:textId="77777777" w:rsidR="00420B7A" w:rsidRDefault="00420B7A" w:rsidP="006F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371"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71"/>
    </w:tblGrid>
    <w:tr w:rsidR="009C533A" w:rsidRPr="00E76970" w14:paraId="5F9FF527" w14:textId="77777777" w:rsidTr="005C0392">
      <w:trPr>
        <w:cantSplit/>
      </w:trPr>
      <w:tc>
        <w:tcPr>
          <w:tcW w:w="10371" w:type="dxa"/>
        </w:tcPr>
        <w:p w14:paraId="472E8B39" w14:textId="77777777" w:rsidR="009C533A" w:rsidRPr="00E76970" w:rsidRDefault="009C533A" w:rsidP="005C0392">
          <w:pPr>
            <w:pStyle w:val="Footer"/>
            <w:rPr>
              <w:sz w:val="18"/>
              <w:szCs w:val="18"/>
            </w:rPr>
          </w:pPr>
        </w:p>
      </w:tc>
    </w:tr>
    <w:tr w:rsidR="009C533A" w:rsidRPr="00E76970" w14:paraId="3173C61A" w14:textId="77777777" w:rsidTr="005C0392">
      <w:trPr>
        <w:cantSplit/>
        <w:trHeight w:val="397"/>
      </w:trPr>
      <w:tc>
        <w:tcPr>
          <w:tcW w:w="10371" w:type="dxa"/>
        </w:tcPr>
        <w:p w14:paraId="168CC524" w14:textId="785B56E8" w:rsidR="009C533A" w:rsidRPr="00E76970" w:rsidRDefault="009C533A" w:rsidP="005C0392">
          <w:pPr>
            <w:pStyle w:val="Footer"/>
            <w:tabs>
              <w:tab w:val="right" w:pos="4298"/>
            </w:tabs>
            <w:rPr>
              <w:rFonts w:cs="Arial"/>
              <w:sz w:val="16"/>
              <w:szCs w:val="16"/>
            </w:rPr>
          </w:pPr>
          <w:r w:rsidRPr="001C0B2B">
            <w:rPr>
              <w:sz w:val="16"/>
            </w:rPr>
            <w:fldChar w:fldCharType="begin"/>
          </w:r>
          <w:r w:rsidRPr="001C0B2B">
            <w:rPr>
              <w:sz w:val="16"/>
            </w:rPr>
            <w:instrText xml:space="preserve"> DOCPROPERTY  skb_serienr  </w:instrText>
          </w:r>
          <w:r w:rsidRPr="001C0B2B">
            <w:rPr>
              <w:sz w:val="16"/>
            </w:rPr>
            <w:fldChar w:fldCharType="end"/>
          </w:r>
          <w:r>
            <w:rPr>
              <w:rFonts w:cs="Arial"/>
              <w:sz w:val="16"/>
              <w:szCs w:val="16"/>
            </w:rPr>
            <w:tab/>
          </w:r>
          <w:r w:rsidRPr="00E76970">
            <w:rPr>
              <w:rFonts w:cs="Arial"/>
              <w:sz w:val="16"/>
              <w:szCs w:val="16"/>
            </w:rPr>
            <w:fldChar w:fldCharType="begin"/>
          </w:r>
          <w:r w:rsidRPr="00E76970">
            <w:rPr>
              <w:rFonts w:cs="Arial"/>
              <w:sz w:val="16"/>
              <w:szCs w:val="16"/>
            </w:rPr>
            <w:instrText xml:space="preserve"> PAGE </w:instrText>
          </w:r>
          <w:r w:rsidRPr="00E76970">
            <w:rPr>
              <w:rFonts w:cs="Arial"/>
              <w:sz w:val="16"/>
              <w:szCs w:val="16"/>
            </w:rPr>
            <w:fldChar w:fldCharType="separate"/>
          </w:r>
          <w:r>
            <w:rPr>
              <w:rFonts w:cs="Arial"/>
              <w:noProof/>
              <w:sz w:val="16"/>
              <w:szCs w:val="16"/>
            </w:rPr>
            <w:t>1</w:t>
          </w:r>
          <w:r w:rsidRPr="00E76970">
            <w:rPr>
              <w:rFonts w:cs="Arial"/>
              <w:sz w:val="16"/>
              <w:szCs w:val="16"/>
            </w:rPr>
            <w:fldChar w:fldCharType="end"/>
          </w:r>
        </w:p>
      </w:tc>
    </w:tr>
  </w:tbl>
  <w:p w14:paraId="4183ACFC" w14:textId="77777777" w:rsidR="009C533A" w:rsidRDefault="009C53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371"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71"/>
    </w:tblGrid>
    <w:tr w:rsidR="009C533A" w:rsidRPr="00E76970" w14:paraId="09BE4AFC" w14:textId="77777777" w:rsidTr="005C0392">
      <w:trPr>
        <w:cantSplit/>
      </w:trPr>
      <w:tc>
        <w:tcPr>
          <w:tcW w:w="10371" w:type="dxa"/>
        </w:tcPr>
        <w:p w14:paraId="76287931" w14:textId="77777777" w:rsidR="009C533A" w:rsidRPr="00E76970" w:rsidRDefault="009C533A" w:rsidP="005C0392">
          <w:pPr>
            <w:pStyle w:val="Footer"/>
            <w:rPr>
              <w:sz w:val="18"/>
              <w:szCs w:val="18"/>
            </w:rPr>
          </w:pPr>
        </w:p>
      </w:tc>
    </w:tr>
    <w:tr w:rsidR="009C533A" w:rsidRPr="00E76970" w14:paraId="526A949C" w14:textId="77777777" w:rsidTr="005C0392">
      <w:trPr>
        <w:cantSplit/>
        <w:trHeight w:val="397"/>
      </w:trPr>
      <w:tc>
        <w:tcPr>
          <w:tcW w:w="10371" w:type="dxa"/>
        </w:tcPr>
        <w:p w14:paraId="644F5486" w14:textId="61B25761" w:rsidR="009C533A" w:rsidRPr="00E76970" w:rsidRDefault="009C533A" w:rsidP="005C0392">
          <w:pPr>
            <w:pStyle w:val="Footer"/>
            <w:tabs>
              <w:tab w:val="right" w:pos="4298"/>
            </w:tabs>
            <w:rPr>
              <w:rFonts w:cs="Arial"/>
              <w:sz w:val="16"/>
              <w:szCs w:val="16"/>
            </w:rPr>
          </w:pPr>
          <w:r w:rsidRPr="001C0B2B">
            <w:rPr>
              <w:sz w:val="16"/>
            </w:rPr>
            <w:fldChar w:fldCharType="begin"/>
          </w:r>
          <w:r w:rsidRPr="001C0B2B">
            <w:rPr>
              <w:sz w:val="16"/>
            </w:rPr>
            <w:instrText xml:space="preserve"> DOCPROPERTY  skb_serienr  </w:instrText>
          </w:r>
          <w:r w:rsidRPr="001C0B2B">
            <w:rPr>
              <w:sz w:val="16"/>
            </w:rPr>
            <w:fldChar w:fldCharType="end"/>
          </w:r>
          <w:r>
            <w:rPr>
              <w:rFonts w:cs="Arial"/>
              <w:sz w:val="16"/>
              <w:szCs w:val="16"/>
            </w:rPr>
            <w:tab/>
          </w:r>
          <w:r w:rsidRPr="00E76970">
            <w:rPr>
              <w:rFonts w:cs="Arial"/>
              <w:sz w:val="16"/>
              <w:szCs w:val="16"/>
            </w:rPr>
            <w:fldChar w:fldCharType="begin"/>
          </w:r>
          <w:r w:rsidRPr="00E76970">
            <w:rPr>
              <w:rFonts w:cs="Arial"/>
              <w:sz w:val="16"/>
              <w:szCs w:val="16"/>
            </w:rPr>
            <w:instrText xml:space="preserve"> PAGE </w:instrText>
          </w:r>
          <w:r w:rsidRPr="00E76970">
            <w:rPr>
              <w:rFonts w:cs="Arial"/>
              <w:sz w:val="16"/>
              <w:szCs w:val="16"/>
            </w:rPr>
            <w:fldChar w:fldCharType="separate"/>
          </w:r>
          <w:r>
            <w:rPr>
              <w:rFonts w:cs="Arial"/>
              <w:noProof/>
              <w:sz w:val="16"/>
              <w:szCs w:val="16"/>
            </w:rPr>
            <w:t>1</w:t>
          </w:r>
          <w:r w:rsidRPr="00E76970">
            <w:rPr>
              <w:rFonts w:cs="Arial"/>
              <w:sz w:val="16"/>
              <w:szCs w:val="16"/>
            </w:rPr>
            <w:fldChar w:fldCharType="end"/>
          </w:r>
        </w:p>
      </w:tc>
    </w:tr>
  </w:tbl>
  <w:p w14:paraId="5DD40F25" w14:textId="77777777" w:rsidR="009C533A" w:rsidRDefault="009C5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38FFB" w14:textId="77777777" w:rsidR="00420B7A" w:rsidRDefault="00420B7A" w:rsidP="006F53C7">
      <w:r>
        <w:separator/>
      </w:r>
    </w:p>
  </w:footnote>
  <w:footnote w:type="continuationSeparator" w:id="0">
    <w:p w14:paraId="19BE4FCA" w14:textId="77777777" w:rsidR="00420B7A" w:rsidRDefault="00420B7A" w:rsidP="006F53C7">
      <w:r>
        <w:continuationSeparator/>
      </w:r>
    </w:p>
  </w:footnote>
  <w:footnote w:id="1">
    <w:p w14:paraId="52589DED" w14:textId="77777777" w:rsidR="009C533A" w:rsidRPr="0032225B" w:rsidRDefault="009C533A" w:rsidP="00AE09DC">
      <w:pPr>
        <w:pStyle w:val="FootnoteText"/>
        <w:rPr>
          <w:lang w:val="en-GB"/>
        </w:rPr>
      </w:pPr>
      <w:r>
        <w:rPr>
          <w:rStyle w:val="FootnoteReference"/>
        </w:rPr>
        <w:footnoteRef/>
      </w:r>
      <w:r w:rsidRPr="00CD24C1">
        <w:rPr>
          <w:lang w:val="en-US"/>
        </w:rPr>
        <w:t xml:space="preserve"> BWR Cases, SKBdoc 2002171, PWR Cases SKBdoc 2002172. </w:t>
      </w:r>
      <w:r w:rsidRPr="0032225B">
        <w:rPr>
          <w:lang w:val="en-GB"/>
        </w:rPr>
        <w:t>(Internal documents.)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45" w:type="dxa"/>
      <w:tblInd w:w="-1247" w:type="dxa"/>
      <w:tblCellMar>
        <w:left w:w="0" w:type="dxa"/>
        <w:right w:w="57" w:type="dxa"/>
      </w:tblCellMar>
      <w:tblLook w:val="01E0" w:firstRow="1" w:lastRow="1" w:firstColumn="1" w:lastColumn="1" w:noHBand="0" w:noVBand="0"/>
    </w:tblPr>
    <w:tblGrid>
      <w:gridCol w:w="1268"/>
      <w:gridCol w:w="2940"/>
      <w:gridCol w:w="4592"/>
      <w:gridCol w:w="645"/>
    </w:tblGrid>
    <w:tr w:rsidR="009C533A" w14:paraId="0A274B5F" w14:textId="77777777" w:rsidTr="005C0392">
      <w:tc>
        <w:tcPr>
          <w:tcW w:w="1268" w:type="dxa"/>
        </w:tcPr>
        <w:p w14:paraId="57EAF6AB" w14:textId="77777777" w:rsidR="009C533A" w:rsidRPr="00F15685" w:rsidRDefault="009C533A" w:rsidP="005C0392">
          <w:pPr>
            <w:pStyle w:val="Header"/>
            <w:rPr>
              <w:szCs w:val="14"/>
            </w:rPr>
          </w:pPr>
        </w:p>
      </w:tc>
      <w:tc>
        <w:tcPr>
          <w:tcW w:w="2940" w:type="dxa"/>
        </w:tcPr>
        <w:p w14:paraId="6C05D509" w14:textId="77777777" w:rsidR="009C533A" w:rsidRPr="00F15685" w:rsidRDefault="009C533A" w:rsidP="005C0392">
          <w:pPr>
            <w:pStyle w:val="Header"/>
            <w:rPr>
              <w:rFonts w:cs="Arial"/>
              <w:szCs w:val="14"/>
            </w:rPr>
          </w:pPr>
        </w:p>
      </w:tc>
      <w:tc>
        <w:tcPr>
          <w:tcW w:w="4592" w:type="dxa"/>
          <w:shd w:val="clear" w:color="auto" w:fill="auto"/>
        </w:tcPr>
        <w:p w14:paraId="36CAAF15" w14:textId="77777777" w:rsidR="009C533A" w:rsidRPr="00F15685" w:rsidRDefault="009C533A" w:rsidP="005C0392">
          <w:pPr>
            <w:pStyle w:val="Header"/>
            <w:rPr>
              <w:szCs w:val="14"/>
            </w:rPr>
          </w:pPr>
        </w:p>
      </w:tc>
      <w:tc>
        <w:tcPr>
          <w:tcW w:w="645" w:type="dxa"/>
          <w:shd w:val="clear" w:color="auto" w:fill="auto"/>
        </w:tcPr>
        <w:p w14:paraId="18AB995D" w14:textId="77777777" w:rsidR="009C533A" w:rsidRPr="00F15685" w:rsidRDefault="009C533A" w:rsidP="005C0392">
          <w:pPr>
            <w:pStyle w:val="Header"/>
            <w:rPr>
              <w:szCs w:val="14"/>
            </w:rPr>
          </w:pPr>
        </w:p>
      </w:tc>
    </w:tr>
    <w:tr w:rsidR="009C533A" w14:paraId="3E12B97E" w14:textId="77777777" w:rsidTr="005C0392">
      <w:tc>
        <w:tcPr>
          <w:tcW w:w="1268" w:type="dxa"/>
        </w:tcPr>
        <w:p w14:paraId="20833309" w14:textId="77777777" w:rsidR="009C533A" w:rsidRPr="00F15685" w:rsidRDefault="009C533A" w:rsidP="005C0392">
          <w:pPr>
            <w:pStyle w:val="Header"/>
            <w:rPr>
              <w:szCs w:val="14"/>
            </w:rPr>
          </w:pPr>
        </w:p>
      </w:tc>
      <w:tc>
        <w:tcPr>
          <w:tcW w:w="7532" w:type="dxa"/>
          <w:gridSpan w:val="2"/>
        </w:tcPr>
        <w:p w14:paraId="6449AA99" w14:textId="77777777" w:rsidR="009C533A" w:rsidRDefault="009C533A" w:rsidP="005C0392">
          <w:pPr>
            <w:pStyle w:val="Header"/>
            <w:rPr>
              <w:rFonts w:cs="Arial"/>
              <w:b/>
              <w:szCs w:val="14"/>
            </w:rPr>
          </w:pPr>
        </w:p>
      </w:tc>
      <w:tc>
        <w:tcPr>
          <w:tcW w:w="645" w:type="dxa"/>
          <w:shd w:val="clear" w:color="auto" w:fill="auto"/>
        </w:tcPr>
        <w:p w14:paraId="7922909C" w14:textId="77777777" w:rsidR="009C533A" w:rsidRDefault="009C533A" w:rsidP="005C0392">
          <w:pPr>
            <w:pStyle w:val="Header"/>
            <w:rPr>
              <w:rFonts w:cs="Arial"/>
              <w:b/>
              <w:szCs w:val="14"/>
            </w:rPr>
          </w:pPr>
        </w:p>
      </w:tc>
    </w:tr>
  </w:tbl>
  <w:p w14:paraId="6F62E452" w14:textId="77777777" w:rsidR="009C533A" w:rsidRDefault="009C53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45" w:type="dxa"/>
      <w:tblInd w:w="-1247" w:type="dxa"/>
      <w:tblCellMar>
        <w:left w:w="0" w:type="dxa"/>
        <w:right w:w="57" w:type="dxa"/>
      </w:tblCellMar>
      <w:tblLook w:val="01E0" w:firstRow="1" w:lastRow="1" w:firstColumn="1" w:lastColumn="1" w:noHBand="0" w:noVBand="0"/>
    </w:tblPr>
    <w:tblGrid>
      <w:gridCol w:w="1268"/>
      <w:gridCol w:w="2940"/>
      <w:gridCol w:w="973"/>
      <w:gridCol w:w="3619"/>
      <w:gridCol w:w="645"/>
    </w:tblGrid>
    <w:tr w:rsidR="009C533A" w14:paraId="0543075B" w14:textId="77777777" w:rsidTr="005C0392">
      <w:trPr>
        <w:trHeight w:val="794"/>
      </w:trPr>
      <w:tc>
        <w:tcPr>
          <w:tcW w:w="1268" w:type="dxa"/>
        </w:tcPr>
        <w:p w14:paraId="7A83D8A0" w14:textId="77777777" w:rsidR="009C533A" w:rsidRPr="00F15685" w:rsidRDefault="009C533A" w:rsidP="005C0392">
          <w:pPr>
            <w:pStyle w:val="Header"/>
            <w:rPr>
              <w:szCs w:val="14"/>
            </w:rPr>
          </w:pPr>
          <w:bookmarkStart w:id="547" w:name="plc_logo"/>
          <w:r>
            <w:rPr>
              <w:noProof/>
              <w:szCs w:val="14"/>
            </w:rPr>
            <w:drawing>
              <wp:inline distT="0" distB="0" distL="0" distR="0" wp14:anchorId="104E192D" wp14:editId="1F289091">
                <wp:extent cx="469900" cy="505230"/>
                <wp:effectExtent l="0" t="0" r="635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69900" cy="505230"/>
                        </a:xfrm>
                        <a:prstGeom prst="rect">
                          <a:avLst/>
                        </a:prstGeom>
                      </pic:spPr>
                    </pic:pic>
                  </a:graphicData>
                </a:graphic>
              </wp:inline>
            </w:drawing>
          </w:r>
          <w:bookmarkEnd w:id="547"/>
        </w:p>
      </w:tc>
      <w:tc>
        <w:tcPr>
          <w:tcW w:w="2940" w:type="dxa"/>
        </w:tcPr>
        <w:p w14:paraId="2F1A654B" w14:textId="77777777" w:rsidR="009C533A" w:rsidRPr="00F15685" w:rsidRDefault="009C533A" w:rsidP="005C0392">
          <w:pPr>
            <w:pStyle w:val="Header"/>
            <w:rPr>
              <w:rFonts w:cs="Arial"/>
              <w:b/>
              <w:szCs w:val="14"/>
            </w:rPr>
          </w:pPr>
          <w:r>
            <w:rPr>
              <w:rFonts w:cs="Arial"/>
              <w:b/>
              <w:szCs w:val="14"/>
            </w:rPr>
            <w:t>Doc</w:t>
          </w:r>
          <w:r w:rsidRPr="00F15685">
            <w:rPr>
              <w:rFonts w:cs="Arial"/>
              <w:b/>
              <w:szCs w:val="14"/>
            </w:rPr>
            <w:t>ument</w:t>
          </w:r>
          <w:r>
            <w:rPr>
              <w:rFonts w:cs="Arial"/>
              <w:b/>
              <w:szCs w:val="14"/>
            </w:rPr>
            <w:t xml:space="preserve"> </w:t>
          </w:r>
          <w:r w:rsidRPr="00F15685">
            <w:rPr>
              <w:rFonts w:cs="Arial"/>
              <w:b/>
              <w:szCs w:val="14"/>
            </w:rPr>
            <w:t>ID</w:t>
          </w:r>
        </w:p>
        <w:p w14:paraId="22ACA8C4" w14:textId="03E1FB23" w:rsidR="009C533A" w:rsidRPr="006C329F" w:rsidRDefault="009C533A" w:rsidP="005C0392">
          <w:pPr>
            <w:pStyle w:val="Header"/>
            <w:rPr>
              <w:rFonts w:cs="Arial"/>
              <w:b/>
              <w:sz w:val="16"/>
              <w:szCs w:val="14"/>
            </w:rPr>
          </w:pPr>
          <w:r w:rsidRPr="00D5795E">
            <w:rPr>
              <w:rFonts w:cs="Arial"/>
              <w:sz w:val="16"/>
              <w:szCs w:val="14"/>
            </w:rPr>
            <w:fldChar w:fldCharType="begin"/>
          </w:r>
          <w:r w:rsidRPr="00D5795E">
            <w:rPr>
              <w:rFonts w:cs="Arial"/>
              <w:sz w:val="16"/>
              <w:szCs w:val="14"/>
            </w:rPr>
            <w:instrText xml:space="preserve"> DOCPROPERTY  skb_object_name  </w:instrText>
          </w:r>
          <w:r w:rsidRPr="00D5795E">
            <w:rPr>
              <w:rFonts w:cs="Arial"/>
              <w:sz w:val="16"/>
              <w:szCs w:val="14"/>
            </w:rPr>
            <w:fldChar w:fldCharType="separate"/>
          </w:r>
          <w:r>
            <w:rPr>
              <w:rFonts w:cs="Arial"/>
              <w:sz w:val="16"/>
              <w:szCs w:val="14"/>
            </w:rPr>
            <w:t>2078675</w:t>
          </w:r>
          <w:r w:rsidRPr="00D5795E">
            <w:rPr>
              <w:rFonts w:cs="Arial"/>
              <w:sz w:val="16"/>
              <w:szCs w:val="14"/>
            </w:rPr>
            <w:fldChar w:fldCharType="end"/>
          </w:r>
          <w:r w:rsidRPr="00D5795E">
            <w:rPr>
              <w:rFonts w:cs="Arial"/>
              <w:sz w:val="16"/>
              <w:szCs w:val="14"/>
            </w:rPr>
            <w:t>, (</w:t>
          </w:r>
          <w:r w:rsidRPr="00D5795E">
            <w:rPr>
              <w:rFonts w:cs="Arial"/>
              <w:sz w:val="16"/>
              <w:szCs w:val="14"/>
            </w:rPr>
            <w:fldChar w:fldCharType="begin"/>
          </w:r>
          <w:r w:rsidRPr="00D5795E">
            <w:rPr>
              <w:rFonts w:cs="Arial"/>
              <w:sz w:val="16"/>
              <w:szCs w:val="14"/>
            </w:rPr>
            <w:instrText xml:space="preserve"> DOCPROPERTY  r_version_label  </w:instrText>
          </w:r>
          <w:r w:rsidRPr="00D5795E">
            <w:rPr>
              <w:rFonts w:cs="Arial"/>
              <w:sz w:val="16"/>
              <w:szCs w:val="14"/>
            </w:rPr>
            <w:fldChar w:fldCharType="separate"/>
          </w:r>
          <w:r>
            <w:rPr>
              <w:rFonts w:cs="Arial"/>
              <w:sz w:val="16"/>
              <w:szCs w:val="14"/>
            </w:rPr>
            <w:t>0.10</w:t>
          </w:r>
          <w:r w:rsidRPr="00D5795E">
            <w:rPr>
              <w:rFonts w:cs="Arial"/>
              <w:sz w:val="16"/>
              <w:szCs w:val="14"/>
            </w:rPr>
            <w:fldChar w:fldCharType="end"/>
          </w:r>
          <w:r w:rsidRPr="00D5795E">
            <w:rPr>
              <w:rFonts w:cs="Arial"/>
              <w:sz w:val="16"/>
              <w:szCs w:val="14"/>
            </w:rPr>
            <w:t xml:space="preserve"> </w:t>
          </w:r>
          <w:r w:rsidRPr="00D5795E">
            <w:rPr>
              <w:rFonts w:cs="Arial"/>
              <w:sz w:val="16"/>
              <w:szCs w:val="14"/>
            </w:rPr>
            <w:fldChar w:fldCharType="begin"/>
          </w:r>
          <w:r w:rsidRPr="00D5795E">
            <w:rPr>
              <w:rFonts w:cs="Arial"/>
              <w:sz w:val="16"/>
              <w:szCs w:val="14"/>
            </w:rPr>
            <w:instrText xml:space="preserve"> DOCPROPERTY  a_status</w:instrText>
          </w:r>
          <w:r w:rsidRPr="00D5795E">
            <w:rPr>
              <w:rFonts w:cs="Arial"/>
              <w:sz w:val="16"/>
              <w:szCs w:val="14"/>
            </w:rPr>
            <w:fldChar w:fldCharType="separate"/>
          </w:r>
          <w:r>
            <w:rPr>
              <w:rFonts w:cs="Arial"/>
              <w:sz w:val="16"/>
              <w:szCs w:val="14"/>
            </w:rPr>
            <w:t>Preliminary</w:t>
          </w:r>
          <w:r w:rsidRPr="00D5795E">
            <w:rPr>
              <w:rFonts w:cs="Arial"/>
              <w:sz w:val="16"/>
              <w:szCs w:val="14"/>
            </w:rPr>
            <w:fldChar w:fldCharType="end"/>
          </w:r>
          <w:r w:rsidRPr="00D5795E">
            <w:rPr>
              <w:rFonts w:cs="Arial"/>
              <w:sz w:val="16"/>
              <w:szCs w:val="14"/>
            </w:rPr>
            <w:t>)</w:t>
          </w:r>
        </w:p>
      </w:tc>
      <w:tc>
        <w:tcPr>
          <w:tcW w:w="4592" w:type="dxa"/>
          <w:gridSpan w:val="2"/>
          <w:shd w:val="clear" w:color="auto" w:fill="auto"/>
        </w:tcPr>
        <w:p w14:paraId="54D33BB9" w14:textId="77777777" w:rsidR="009C533A" w:rsidRPr="0024638A" w:rsidRDefault="009C533A" w:rsidP="005C0392">
          <w:pPr>
            <w:pStyle w:val="Header"/>
            <w:rPr>
              <w:rFonts w:cs="Arial"/>
              <w:b/>
              <w:szCs w:val="14"/>
              <w:lang w:val="en-GB"/>
            </w:rPr>
          </w:pPr>
          <w:r w:rsidRPr="0024638A">
            <w:rPr>
              <w:rFonts w:cs="Arial"/>
              <w:b/>
              <w:szCs w:val="14"/>
              <w:lang w:val="en-GB"/>
            </w:rPr>
            <w:t>Security class</w:t>
          </w:r>
        </w:p>
        <w:p w14:paraId="46A6FDDA" w14:textId="43D4945E" w:rsidR="009C533A" w:rsidRPr="0024638A" w:rsidRDefault="009C533A" w:rsidP="005C0392">
          <w:pPr>
            <w:pStyle w:val="Header"/>
            <w:rPr>
              <w:sz w:val="16"/>
              <w:szCs w:val="14"/>
              <w:lang w:val="en-GB"/>
            </w:rPr>
          </w:pPr>
          <w:r w:rsidRPr="00D5795E">
            <w:rPr>
              <w:sz w:val="16"/>
              <w:szCs w:val="14"/>
            </w:rPr>
            <w:fldChar w:fldCharType="begin"/>
          </w:r>
          <w:r w:rsidRPr="0024638A">
            <w:rPr>
              <w:sz w:val="16"/>
              <w:szCs w:val="14"/>
              <w:lang w:val="en-GB"/>
            </w:rPr>
            <w:instrText xml:space="preserve"> DOCPROPERTY  skb_sakerhetsklass  </w:instrText>
          </w:r>
          <w:r w:rsidRPr="00D5795E">
            <w:rPr>
              <w:sz w:val="16"/>
              <w:szCs w:val="14"/>
            </w:rPr>
            <w:fldChar w:fldCharType="separate"/>
          </w:r>
          <w:r>
            <w:rPr>
              <w:sz w:val="16"/>
              <w:szCs w:val="14"/>
              <w:lang w:val="en-GB"/>
            </w:rPr>
            <w:t>C2 - Internal</w:t>
          </w:r>
          <w:r w:rsidRPr="00D5795E">
            <w:rPr>
              <w:sz w:val="16"/>
              <w:szCs w:val="14"/>
            </w:rPr>
            <w:fldChar w:fldCharType="end"/>
          </w:r>
        </w:p>
        <w:p w14:paraId="0F655F47" w14:textId="77777777" w:rsidR="009C533A" w:rsidRPr="0024638A" w:rsidRDefault="009C533A" w:rsidP="005C0392">
          <w:pPr>
            <w:pStyle w:val="Header"/>
            <w:spacing w:before="60"/>
            <w:rPr>
              <w:rFonts w:cs="Arial"/>
              <w:b/>
              <w:szCs w:val="14"/>
              <w:lang w:val="en-GB"/>
            </w:rPr>
          </w:pPr>
          <w:r w:rsidRPr="0024638A">
            <w:rPr>
              <w:rFonts w:cs="Arial"/>
              <w:b/>
              <w:szCs w:val="14"/>
              <w:lang w:val="en-GB"/>
            </w:rPr>
            <w:t>Document type</w:t>
          </w:r>
        </w:p>
        <w:p w14:paraId="3F04DA6B" w14:textId="125705F3" w:rsidR="009C533A" w:rsidRPr="00F15685" w:rsidRDefault="009C533A" w:rsidP="005C0392">
          <w:pPr>
            <w:pStyle w:val="Header"/>
            <w:rPr>
              <w:szCs w:val="14"/>
            </w:rPr>
          </w:pPr>
          <w:r w:rsidRPr="00D5795E">
            <w:rPr>
              <w:sz w:val="16"/>
              <w:szCs w:val="14"/>
            </w:rPr>
            <w:fldChar w:fldCharType="begin"/>
          </w:r>
          <w:r w:rsidRPr="00D5795E">
            <w:rPr>
              <w:sz w:val="16"/>
              <w:szCs w:val="14"/>
            </w:rPr>
            <w:instrText xml:space="preserve"> DOCPROPERTY  skb_dp_mob  </w:instrText>
          </w:r>
          <w:r w:rsidRPr="00D5795E">
            <w:rPr>
              <w:sz w:val="16"/>
              <w:szCs w:val="14"/>
            </w:rPr>
            <w:fldChar w:fldCharType="separate"/>
          </w:r>
          <w:r>
            <w:rPr>
              <w:sz w:val="16"/>
              <w:szCs w:val="14"/>
            </w:rPr>
            <w:t>Manuscript Public report</w:t>
          </w:r>
          <w:r w:rsidRPr="00D5795E">
            <w:rPr>
              <w:sz w:val="16"/>
              <w:szCs w:val="14"/>
            </w:rPr>
            <w:fldChar w:fldCharType="end"/>
          </w:r>
        </w:p>
      </w:tc>
      <w:tc>
        <w:tcPr>
          <w:tcW w:w="645" w:type="dxa"/>
          <w:shd w:val="clear" w:color="auto" w:fill="auto"/>
        </w:tcPr>
        <w:p w14:paraId="383C1A7B" w14:textId="77777777" w:rsidR="009C533A" w:rsidRPr="00F15685" w:rsidRDefault="009C533A" w:rsidP="005C0392">
          <w:pPr>
            <w:pStyle w:val="Header"/>
            <w:rPr>
              <w:szCs w:val="14"/>
            </w:rPr>
          </w:pPr>
        </w:p>
        <w:p w14:paraId="74D0B1D4" w14:textId="77777777" w:rsidR="009C533A" w:rsidRPr="00F15685" w:rsidRDefault="009C533A" w:rsidP="005C0392">
          <w:pPr>
            <w:pStyle w:val="Header"/>
            <w:rPr>
              <w:szCs w:val="14"/>
            </w:rPr>
          </w:pPr>
        </w:p>
      </w:tc>
    </w:tr>
    <w:tr w:rsidR="009C533A" w14:paraId="7FC79015" w14:textId="77777777" w:rsidTr="005C0392">
      <w:trPr>
        <w:trHeight w:val="226"/>
      </w:trPr>
      <w:tc>
        <w:tcPr>
          <w:tcW w:w="1268" w:type="dxa"/>
          <w:vMerge w:val="restart"/>
        </w:tcPr>
        <w:p w14:paraId="777DF2EA" w14:textId="77777777" w:rsidR="009C533A" w:rsidRPr="00F15685" w:rsidRDefault="009C533A" w:rsidP="005C0392">
          <w:pPr>
            <w:pStyle w:val="Header"/>
            <w:rPr>
              <w:szCs w:val="14"/>
            </w:rPr>
          </w:pPr>
        </w:p>
      </w:tc>
      <w:tc>
        <w:tcPr>
          <w:tcW w:w="2940" w:type="dxa"/>
          <w:vMerge w:val="restart"/>
          <w:tcMar>
            <w:right w:w="142" w:type="dxa"/>
          </w:tcMar>
        </w:tcPr>
        <w:p w14:paraId="35DCF870" w14:textId="77777777" w:rsidR="009C533A" w:rsidRPr="007B0ECF" w:rsidRDefault="009C533A" w:rsidP="005C0392">
          <w:pPr>
            <w:pStyle w:val="Header"/>
            <w:spacing w:before="60"/>
            <w:rPr>
              <w:rFonts w:cs="Arial"/>
              <w:b/>
              <w:szCs w:val="14"/>
            </w:rPr>
          </w:pPr>
          <w:bookmarkStart w:id="548" w:name="wd_distribution"/>
          <w:bookmarkEnd w:id="548"/>
          <w:r w:rsidRPr="007B0ECF">
            <w:rPr>
              <w:rFonts w:cs="Arial"/>
              <w:b/>
              <w:szCs w:val="14"/>
            </w:rPr>
            <w:t xml:space="preserve"> </w:t>
          </w:r>
        </w:p>
        <w:p w14:paraId="7933BD39" w14:textId="25114246" w:rsidR="009C533A" w:rsidRPr="007B0ECF" w:rsidRDefault="009C533A" w:rsidP="005C0392">
          <w:pPr>
            <w:pStyle w:val="Header"/>
            <w:rPr>
              <w:rFonts w:cs="Arial"/>
              <w:szCs w:val="14"/>
            </w:rPr>
          </w:pPr>
          <w:r w:rsidRPr="00D5795E">
            <w:rPr>
              <w:rFonts w:cs="Arial"/>
              <w:sz w:val="16"/>
              <w:szCs w:val="14"/>
            </w:rPr>
            <w:fldChar w:fldCharType="begin"/>
          </w:r>
          <w:r w:rsidRPr="00D5795E">
            <w:rPr>
              <w:rFonts w:cs="Arial"/>
              <w:sz w:val="16"/>
              <w:szCs w:val="14"/>
            </w:rPr>
            <w:instrText xml:space="preserve"> DOCPROPERTY  skb_distribution  </w:instrText>
          </w:r>
          <w:r w:rsidRPr="00D5795E">
            <w:rPr>
              <w:rFonts w:cs="Arial"/>
              <w:sz w:val="16"/>
              <w:szCs w:val="14"/>
            </w:rPr>
            <w:fldChar w:fldCharType="end"/>
          </w:r>
        </w:p>
      </w:tc>
      <w:tc>
        <w:tcPr>
          <w:tcW w:w="5237" w:type="dxa"/>
          <w:gridSpan w:val="3"/>
          <w:shd w:val="clear" w:color="auto" w:fill="auto"/>
        </w:tcPr>
        <w:p w14:paraId="50EF1A0F" w14:textId="77777777" w:rsidR="009C533A" w:rsidRPr="00F15685" w:rsidRDefault="009C533A" w:rsidP="005C0392">
          <w:pPr>
            <w:pStyle w:val="Header"/>
            <w:spacing w:before="60"/>
            <w:rPr>
              <w:szCs w:val="14"/>
            </w:rPr>
          </w:pPr>
          <w:r>
            <w:rPr>
              <w:rFonts w:cs="Arial"/>
              <w:b/>
              <w:szCs w:val="14"/>
            </w:rPr>
            <w:t>Author</w:t>
          </w:r>
        </w:p>
      </w:tc>
    </w:tr>
    <w:tr w:rsidR="009C533A" w14:paraId="49DD5AAC" w14:textId="77777777" w:rsidTr="005C0392">
      <w:trPr>
        <w:trHeight w:val="225"/>
      </w:trPr>
      <w:tc>
        <w:tcPr>
          <w:tcW w:w="1268" w:type="dxa"/>
          <w:vMerge/>
        </w:tcPr>
        <w:p w14:paraId="25EF5F48" w14:textId="77777777" w:rsidR="009C533A" w:rsidRPr="00F15685" w:rsidRDefault="009C533A" w:rsidP="005C0392">
          <w:pPr>
            <w:pStyle w:val="Header"/>
            <w:rPr>
              <w:szCs w:val="14"/>
            </w:rPr>
          </w:pPr>
        </w:p>
      </w:tc>
      <w:tc>
        <w:tcPr>
          <w:tcW w:w="2940" w:type="dxa"/>
          <w:vMerge/>
          <w:tcMar>
            <w:right w:w="142" w:type="dxa"/>
          </w:tcMar>
        </w:tcPr>
        <w:p w14:paraId="6B270520" w14:textId="77777777" w:rsidR="009C533A" w:rsidRPr="007B0ECF" w:rsidRDefault="009C533A" w:rsidP="005C0392">
          <w:pPr>
            <w:pStyle w:val="Header"/>
            <w:spacing w:before="60"/>
            <w:rPr>
              <w:rFonts w:cs="Arial"/>
              <w:b/>
              <w:szCs w:val="14"/>
            </w:rPr>
          </w:pPr>
        </w:p>
      </w:tc>
      <w:tc>
        <w:tcPr>
          <w:tcW w:w="973" w:type="dxa"/>
          <w:shd w:val="clear" w:color="auto" w:fill="auto"/>
        </w:tcPr>
        <w:p w14:paraId="52FC90C3" w14:textId="7A1F96A8" w:rsidR="009C533A" w:rsidRPr="00D5795E" w:rsidRDefault="009C533A" w:rsidP="005C0392">
          <w:pPr>
            <w:pStyle w:val="Header"/>
            <w:rPr>
              <w:rFonts w:cs="Arial"/>
              <w:sz w:val="16"/>
              <w:szCs w:val="14"/>
            </w:rPr>
          </w:pPr>
          <w:r w:rsidRPr="00D5795E">
            <w:rPr>
              <w:sz w:val="16"/>
              <w:szCs w:val="14"/>
            </w:rPr>
            <w:fldChar w:fldCharType="begin"/>
          </w:r>
          <w:r w:rsidRPr="00D5795E">
            <w:rPr>
              <w:sz w:val="16"/>
              <w:szCs w:val="14"/>
            </w:rPr>
            <w:instrText xml:space="preserve"> DOCPROPERTY  r_creation_date  </w:instrText>
          </w:r>
          <w:r w:rsidRPr="00D5795E">
            <w:rPr>
              <w:sz w:val="16"/>
              <w:szCs w:val="14"/>
            </w:rPr>
            <w:fldChar w:fldCharType="separate"/>
          </w:r>
          <w:r>
            <w:rPr>
              <w:sz w:val="16"/>
              <w:szCs w:val="14"/>
            </w:rPr>
            <w:t>2025-03-07</w:t>
          </w:r>
          <w:r w:rsidRPr="00D5795E">
            <w:rPr>
              <w:sz w:val="16"/>
              <w:szCs w:val="14"/>
            </w:rPr>
            <w:fldChar w:fldCharType="end"/>
          </w:r>
        </w:p>
      </w:tc>
      <w:tc>
        <w:tcPr>
          <w:tcW w:w="4264" w:type="dxa"/>
          <w:gridSpan w:val="2"/>
          <w:shd w:val="clear" w:color="auto" w:fill="auto"/>
        </w:tcPr>
        <w:p w14:paraId="3E4A77A9" w14:textId="40AE743C" w:rsidR="009C533A" w:rsidRPr="00D5795E" w:rsidRDefault="009C533A" w:rsidP="005C0392">
          <w:pPr>
            <w:pStyle w:val="Header"/>
            <w:rPr>
              <w:rFonts w:cs="Arial"/>
              <w:sz w:val="16"/>
              <w:szCs w:val="14"/>
            </w:rPr>
          </w:pPr>
          <w:r w:rsidRPr="00D5795E">
            <w:rPr>
              <w:sz w:val="16"/>
              <w:szCs w:val="14"/>
            </w:rPr>
            <w:fldChar w:fldCharType="begin"/>
          </w:r>
          <w:r w:rsidRPr="00D5795E">
            <w:rPr>
              <w:sz w:val="16"/>
              <w:szCs w:val="14"/>
            </w:rPr>
            <w:instrText xml:space="preserve"> DOCPROPERTY  authors  </w:instrText>
          </w:r>
          <w:r w:rsidRPr="00D5795E">
            <w:rPr>
              <w:sz w:val="16"/>
              <w:szCs w:val="14"/>
            </w:rPr>
            <w:fldChar w:fldCharType="separate"/>
          </w:r>
          <w:r>
            <w:rPr>
              <w:sz w:val="16"/>
              <w:szCs w:val="14"/>
            </w:rPr>
            <w:t>Niko Marsic</w:t>
          </w:r>
          <w:r w:rsidRPr="00D5795E">
            <w:rPr>
              <w:sz w:val="16"/>
              <w:szCs w:val="14"/>
            </w:rPr>
            <w:fldChar w:fldCharType="end"/>
          </w:r>
        </w:p>
      </w:tc>
    </w:tr>
    <w:tr w:rsidR="009C533A" w14:paraId="18CE45E6" w14:textId="77777777" w:rsidTr="005C0392">
      <w:tc>
        <w:tcPr>
          <w:tcW w:w="1268" w:type="dxa"/>
          <w:vMerge/>
        </w:tcPr>
        <w:p w14:paraId="4BEC4EE0" w14:textId="77777777" w:rsidR="009C533A" w:rsidRPr="00F15685" w:rsidRDefault="009C533A" w:rsidP="005C0392">
          <w:pPr>
            <w:pStyle w:val="Header"/>
            <w:rPr>
              <w:szCs w:val="14"/>
            </w:rPr>
          </w:pPr>
        </w:p>
      </w:tc>
      <w:tc>
        <w:tcPr>
          <w:tcW w:w="2940" w:type="dxa"/>
          <w:vMerge/>
        </w:tcPr>
        <w:p w14:paraId="439AD1C6" w14:textId="77777777" w:rsidR="009C533A" w:rsidRPr="007B0ECF" w:rsidRDefault="009C533A" w:rsidP="005C0392">
          <w:pPr>
            <w:pStyle w:val="Header"/>
            <w:spacing w:before="60"/>
            <w:rPr>
              <w:rFonts w:cs="Arial"/>
              <w:b/>
              <w:szCs w:val="14"/>
            </w:rPr>
          </w:pPr>
        </w:p>
      </w:tc>
      <w:tc>
        <w:tcPr>
          <w:tcW w:w="5237" w:type="dxa"/>
          <w:gridSpan w:val="3"/>
          <w:shd w:val="clear" w:color="auto" w:fill="auto"/>
        </w:tcPr>
        <w:p w14:paraId="256E7013" w14:textId="77777777" w:rsidR="009C533A" w:rsidRPr="00F15685" w:rsidRDefault="009C533A" w:rsidP="005C0392">
          <w:pPr>
            <w:pStyle w:val="Header"/>
            <w:spacing w:before="60"/>
            <w:rPr>
              <w:rFonts w:cs="Arial"/>
              <w:b/>
              <w:szCs w:val="14"/>
            </w:rPr>
          </w:pPr>
          <w:r>
            <w:rPr>
              <w:rFonts w:cs="Arial"/>
              <w:b/>
              <w:szCs w:val="14"/>
            </w:rPr>
            <w:t>Quality assurance</w:t>
          </w:r>
        </w:p>
      </w:tc>
    </w:tr>
    <w:tr w:rsidR="009C533A" w14:paraId="7DC6B977" w14:textId="77777777" w:rsidTr="005C0392">
      <w:trPr>
        <w:trHeight w:val="857"/>
      </w:trPr>
      <w:tc>
        <w:tcPr>
          <w:tcW w:w="1268" w:type="dxa"/>
          <w:vMerge/>
        </w:tcPr>
        <w:p w14:paraId="3C5C367C" w14:textId="77777777" w:rsidR="009C533A" w:rsidRPr="00F15685" w:rsidRDefault="009C533A" w:rsidP="005C0392">
          <w:pPr>
            <w:pStyle w:val="Header"/>
            <w:rPr>
              <w:szCs w:val="14"/>
            </w:rPr>
          </w:pPr>
        </w:p>
      </w:tc>
      <w:tc>
        <w:tcPr>
          <w:tcW w:w="2940" w:type="dxa"/>
          <w:vMerge/>
        </w:tcPr>
        <w:p w14:paraId="38A31A26" w14:textId="77777777" w:rsidR="009C533A" w:rsidRPr="007B0ECF" w:rsidRDefault="009C533A" w:rsidP="005C0392">
          <w:pPr>
            <w:pStyle w:val="Header"/>
            <w:spacing w:before="60"/>
            <w:rPr>
              <w:rFonts w:cs="Arial"/>
              <w:b/>
              <w:szCs w:val="14"/>
            </w:rPr>
          </w:pPr>
        </w:p>
      </w:tc>
      <w:tc>
        <w:tcPr>
          <w:tcW w:w="973" w:type="dxa"/>
          <w:shd w:val="clear" w:color="auto" w:fill="auto"/>
        </w:tcPr>
        <w:p w14:paraId="642EFB3E" w14:textId="500314BE" w:rsidR="009C533A" w:rsidRPr="00D5795E" w:rsidRDefault="009C533A" w:rsidP="005C0392">
          <w:pPr>
            <w:pStyle w:val="Header"/>
            <w:rPr>
              <w:sz w:val="2"/>
              <w:szCs w:val="2"/>
            </w:rPr>
          </w:pPr>
          <w:r w:rsidRPr="00D5795E">
            <w:rPr>
              <w:sz w:val="16"/>
              <w:szCs w:val="14"/>
            </w:rPr>
            <w:fldChar w:fldCharType="begin"/>
          </w:r>
          <w:r w:rsidRPr="00D5795E">
            <w:rPr>
              <w:sz w:val="16"/>
              <w:szCs w:val="14"/>
            </w:rPr>
            <w:instrText xml:space="preserve"> DOCPROPERTY  skb_rev_date  </w:instrText>
          </w:r>
          <w:r w:rsidRPr="00D5795E">
            <w:rPr>
              <w:sz w:val="16"/>
              <w:szCs w:val="14"/>
            </w:rPr>
            <w:fldChar w:fldCharType="end"/>
          </w:r>
        </w:p>
        <w:p w14:paraId="796978C0" w14:textId="1DB9C2E9" w:rsidR="009C533A" w:rsidRPr="00D5795E" w:rsidRDefault="009C533A" w:rsidP="005C0392">
          <w:pPr>
            <w:pStyle w:val="Header"/>
            <w:rPr>
              <w:rFonts w:cs="Arial"/>
              <w:sz w:val="16"/>
              <w:szCs w:val="14"/>
            </w:rPr>
          </w:pPr>
          <w:r w:rsidRPr="00D5795E">
            <w:rPr>
              <w:sz w:val="16"/>
              <w:szCs w:val="14"/>
            </w:rPr>
            <w:fldChar w:fldCharType="begin"/>
          </w:r>
          <w:r w:rsidRPr="00D5795E">
            <w:rPr>
              <w:sz w:val="16"/>
              <w:szCs w:val="14"/>
            </w:rPr>
            <w:instrText xml:space="preserve"> DOCPROPERTY  skb_approved_date  </w:instrText>
          </w:r>
          <w:r w:rsidRPr="00D5795E">
            <w:rPr>
              <w:sz w:val="16"/>
              <w:szCs w:val="14"/>
            </w:rPr>
            <w:fldChar w:fldCharType="end"/>
          </w:r>
        </w:p>
      </w:tc>
      <w:tc>
        <w:tcPr>
          <w:tcW w:w="4264" w:type="dxa"/>
          <w:gridSpan w:val="2"/>
          <w:shd w:val="clear" w:color="auto" w:fill="auto"/>
        </w:tcPr>
        <w:p w14:paraId="5E4A47EC" w14:textId="48241511" w:rsidR="009C533A" w:rsidRPr="00D5795E" w:rsidRDefault="009C533A" w:rsidP="005C0392">
          <w:pPr>
            <w:pStyle w:val="Header"/>
            <w:rPr>
              <w:sz w:val="2"/>
              <w:szCs w:val="2"/>
            </w:rPr>
          </w:pPr>
          <w:r w:rsidRPr="00D5795E">
            <w:rPr>
              <w:sz w:val="16"/>
              <w:szCs w:val="14"/>
            </w:rPr>
            <w:fldChar w:fldCharType="begin"/>
          </w:r>
          <w:r w:rsidRPr="00D5795E">
            <w:rPr>
              <w:sz w:val="16"/>
              <w:szCs w:val="14"/>
            </w:rPr>
            <w:instrText xml:space="preserve"> DOCPROPERTY  skb_reviewer  </w:instrText>
          </w:r>
          <w:r w:rsidRPr="00D5795E">
            <w:rPr>
              <w:sz w:val="16"/>
              <w:szCs w:val="14"/>
            </w:rPr>
            <w:fldChar w:fldCharType="end"/>
          </w:r>
        </w:p>
        <w:p w14:paraId="62B61168" w14:textId="2E8A5480" w:rsidR="009C533A" w:rsidRPr="00D5795E" w:rsidRDefault="009C533A" w:rsidP="005C0392">
          <w:pPr>
            <w:pStyle w:val="Header"/>
            <w:rPr>
              <w:rFonts w:cs="Arial"/>
              <w:sz w:val="16"/>
              <w:szCs w:val="14"/>
            </w:rPr>
          </w:pPr>
          <w:r w:rsidRPr="00D5795E">
            <w:rPr>
              <w:sz w:val="16"/>
              <w:szCs w:val="14"/>
            </w:rPr>
            <w:fldChar w:fldCharType="begin"/>
          </w:r>
          <w:r w:rsidRPr="00D5795E">
            <w:rPr>
              <w:sz w:val="16"/>
              <w:szCs w:val="14"/>
            </w:rPr>
            <w:instrText xml:space="preserve"> DOCPROPERTY  skb_approver  </w:instrText>
          </w:r>
          <w:r w:rsidRPr="00D5795E">
            <w:rPr>
              <w:sz w:val="16"/>
              <w:szCs w:val="14"/>
            </w:rPr>
            <w:fldChar w:fldCharType="end"/>
          </w:r>
        </w:p>
      </w:tc>
    </w:tr>
    <w:tr w:rsidR="009C533A" w14:paraId="6A087475" w14:textId="77777777" w:rsidTr="005C0392">
      <w:tc>
        <w:tcPr>
          <w:tcW w:w="1268" w:type="dxa"/>
        </w:tcPr>
        <w:p w14:paraId="4BC5FFA5" w14:textId="77777777" w:rsidR="009C533A" w:rsidRPr="00F15685" w:rsidRDefault="009C533A" w:rsidP="005C0392">
          <w:pPr>
            <w:pStyle w:val="Header"/>
            <w:rPr>
              <w:b/>
              <w:szCs w:val="14"/>
            </w:rPr>
          </w:pPr>
        </w:p>
      </w:tc>
      <w:tc>
        <w:tcPr>
          <w:tcW w:w="2940" w:type="dxa"/>
        </w:tcPr>
        <w:p w14:paraId="05ED28B3" w14:textId="77777777" w:rsidR="009C533A" w:rsidRPr="00F15685" w:rsidRDefault="009C533A" w:rsidP="005C0392">
          <w:pPr>
            <w:pStyle w:val="Header"/>
            <w:rPr>
              <w:b/>
              <w:szCs w:val="14"/>
            </w:rPr>
          </w:pPr>
        </w:p>
      </w:tc>
      <w:tc>
        <w:tcPr>
          <w:tcW w:w="5237" w:type="dxa"/>
          <w:gridSpan w:val="3"/>
        </w:tcPr>
        <w:p w14:paraId="763F00A3" w14:textId="77777777" w:rsidR="009C533A" w:rsidRPr="00F15685" w:rsidRDefault="009C533A" w:rsidP="005C0392">
          <w:pPr>
            <w:pStyle w:val="Header"/>
            <w:rPr>
              <w:szCs w:val="14"/>
            </w:rPr>
          </w:pPr>
          <w:bookmarkStart w:id="549" w:name="plc_Part1"/>
          <w:bookmarkEnd w:id="549"/>
        </w:p>
      </w:tc>
    </w:tr>
    <w:tr w:rsidR="009C533A" w14:paraId="554FD3A4" w14:textId="77777777" w:rsidTr="005C0392">
      <w:tc>
        <w:tcPr>
          <w:tcW w:w="1268" w:type="dxa"/>
        </w:tcPr>
        <w:p w14:paraId="6168A776" w14:textId="77777777" w:rsidR="009C533A" w:rsidRPr="00F15685" w:rsidRDefault="009C533A" w:rsidP="005C0392">
          <w:pPr>
            <w:pStyle w:val="Header"/>
            <w:rPr>
              <w:rFonts w:ascii="Georgia" w:hAnsi="Georgia"/>
              <w:b/>
            </w:rPr>
          </w:pPr>
        </w:p>
      </w:tc>
      <w:tc>
        <w:tcPr>
          <w:tcW w:w="8177" w:type="dxa"/>
          <w:gridSpan w:val="4"/>
        </w:tcPr>
        <w:p w14:paraId="06ED367B" w14:textId="0DE2F367" w:rsidR="009C533A" w:rsidRPr="00D944CC" w:rsidRDefault="009C533A" w:rsidP="005C0392">
          <w:pPr>
            <w:pStyle w:val="Header"/>
            <w:spacing w:before="120"/>
            <w:rPr>
              <w:rFonts w:cs="Arial"/>
              <w:b/>
              <w:sz w:val="26"/>
              <w:szCs w:val="26"/>
            </w:rPr>
          </w:pPr>
          <w:r w:rsidRPr="00D5795E">
            <w:rPr>
              <w:rFonts w:cs="Arial"/>
              <w:b/>
              <w:sz w:val="32"/>
              <w:szCs w:val="26"/>
            </w:rPr>
            <w:fldChar w:fldCharType="begin"/>
          </w:r>
          <w:r w:rsidRPr="00D5795E">
            <w:rPr>
              <w:rFonts w:cs="Arial"/>
              <w:b/>
              <w:sz w:val="32"/>
              <w:szCs w:val="26"/>
            </w:rPr>
            <w:instrText xml:space="preserve"> DOCPROPERTY  su_title </w:instrText>
          </w:r>
          <w:r w:rsidRPr="00D5795E">
            <w:rPr>
              <w:rFonts w:cs="Arial"/>
              <w:b/>
              <w:sz w:val="32"/>
              <w:szCs w:val="26"/>
            </w:rPr>
            <w:fldChar w:fldCharType="separate"/>
          </w:r>
          <w:r>
            <w:rPr>
              <w:rFonts w:cs="Arial"/>
              <w:b/>
              <w:sz w:val="32"/>
              <w:szCs w:val="26"/>
            </w:rPr>
            <w:t>Fuel and canister process report, FSAR version</w:t>
          </w:r>
          <w:r w:rsidRPr="00D5795E">
            <w:rPr>
              <w:rFonts w:cs="Arial"/>
              <w:b/>
              <w:sz w:val="32"/>
              <w:szCs w:val="26"/>
            </w:rPr>
            <w:fldChar w:fldCharType="end"/>
          </w:r>
        </w:p>
      </w:tc>
    </w:tr>
  </w:tbl>
  <w:p w14:paraId="727714F0" w14:textId="77777777" w:rsidR="009C533A" w:rsidRDefault="009C53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C66838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B53C32AC"/>
    <w:lvl w:ilvl="0">
      <w:start w:val="1"/>
      <w:numFmt w:val="decimal"/>
      <w:lvlText w:val="%1"/>
      <w:legacy w:legacy="1" w:legacySpace="0" w:legacyIndent="0"/>
      <w:lvlJc w:val="left"/>
      <w:pPr>
        <w:ind w:left="851" w:firstLine="0"/>
      </w:pPr>
    </w:lvl>
    <w:lvl w:ilvl="1">
      <w:start w:val="1"/>
      <w:numFmt w:val="decimal"/>
      <w:lvlText w:val="%1.%2"/>
      <w:legacy w:legacy="1" w:legacySpace="0" w:legacyIndent="0"/>
      <w:lvlJc w:val="left"/>
      <w:pPr>
        <w:ind w:left="851" w:firstLine="0"/>
      </w:pPr>
    </w:lvl>
    <w:lvl w:ilvl="2">
      <w:start w:val="1"/>
      <w:numFmt w:val="decimal"/>
      <w:lvlText w:val="%1.%2.%3"/>
      <w:legacy w:legacy="1" w:legacySpace="0" w:legacyIndent="0"/>
      <w:lvlJc w:val="left"/>
      <w:pPr>
        <w:ind w:left="851" w:firstLine="0"/>
      </w:pPr>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018E5060"/>
    <w:multiLevelType w:val="hybridMultilevel"/>
    <w:tmpl w:val="72D85F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2B16B1"/>
    <w:multiLevelType w:val="singleLevel"/>
    <w:tmpl w:val="10FA9998"/>
    <w:lvl w:ilvl="0">
      <w:start w:val="1"/>
      <w:numFmt w:val="decimal"/>
      <w:pStyle w:val="Nummerlist"/>
      <w:lvlText w:val="%1."/>
      <w:lvlJc w:val="left"/>
      <w:pPr>
        <w:tabs>
          <w:tab w:val="num" w:pos="567"/>
        </w:tabs>
        <w:ind w:left="567" w:hanging="567"/>
      </w:pPr>
      <w:rPr>
        <w:rFonts w:hint="default"/>
      </w:rPr>
    </w:lvl>
  </w:abstractNum>
  <w:abstractNum w:abstractNumId="4" w15:restartNumberingAfterBreak="0">
    <w:nsid w:val="119D5BAC"/>
    <w:multiLevelType w:val="multilevel"/>
    <w:tmpl w:val="7DC4704E"/>
    <w:lvl w:ilvl="0">
      <w:start w:val="1"/>
      <w:numFmt w:val="upperLetter"/>
      <w:lvlText w:val="%1"/>
      <w:lvlJc w:val="left"/>
      <w:pPr>
        <w:tabs>
          <w:tab w:val="num" w:pos="850"/>
        </w:tabs>
        <w:ind w:left="850" w:hanging="850"/>
      </w:pPr>
      <w:rPr>
        <w:rFonts w:hint="default"/>
      </w:rPr>
    </w:lvl>
    <w:lvl w:ilvl="1">
      <w:start w:val="1"/>
      <w:numFmt w:val="decimal"/>
      <w:lvlText w:val="%1%2"/>
      <w:lvlJc w:val="left"/>
      <w:pPr>
        <w:tabs>
          <w:tab w:val="num" w:pos="850"/>
        </w:tabs>
        <w:ind w:left="850" w:hanging="850"/>
      </w:pPr>
      <w:rPr>
        <w:rFonts w:hint="default"/>
      </w:rPr>
    </w:lvl>
    <w:lvl w:ilvl="2">
      <w:start w:val="1"/>
      <w:numFmt w:val="decimal"/>
      <w:lvlText w:val="%1%2.%3"/>
      <w:lvlJc w:val="left"/>
      <w:pPr>
        <w:tabs>
          <w:tab w:val="num" w:pos="850"/>
        </w:tabs>
        <w:ind w:left="850" w:hanging="850"/>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3367"/>
        </w:tabs>
        <w:ind w:left="3084" w:hanging="794"/>
      </w:pPr>
      <w:rPr>
        <w:rFonts w:hint="default"/>
      </w:rPr>
    </w:lvl>
    <w:lvl w:ilvl="5">
      <w:start w:val="1"/>
      <w:numFmt w:val="decimal"/>
      <w:lvlText w:val="%1.%2.%3.%4.%5.%6."/>
      <w:lvlJc w:val="left"/>
      <w:pPr>
        <w:tabs>
          <w:tab w:val="num" w:pos="3730"/>
        </w:tabs>
        <w:ind w:left="3588" w:hanging="941"/>
      </w:pPr>
      <w:rPr>
        <w:rFonts w:hint="default"/>
      </w:rPr>
    </w:lvl>
    <w:lvl w:ilvl="6">
      <w:start w:val="1"/>
      <w:numFmt w:val="decimal"/>
      <w:lvlText w:val="%1.%2.%3.%4.%5.%6.%7."/>
      <w:lvlJc w:val="left"/>
      <w:pPr>
        <w:tabs>
          <w:tab w:val="num" w:pos="4450"/>
        </w:tabs>
        <w:ind w:left="4087" w:hanging="1077"/>
      </w:pPr>
      <w:rPr>
        <w:rFonts w:hint="default"/>
      </w:rPr>
    </w:lvl>
    <w:lvl w:ilvl="7">
      <w:start w:val="1"/>
      <w:numFmt w:val="decimal"/>
      <w:lvlText w:val="%1.%2.%3.%4.%5.%6.%7.%8."/>
      <w:lvlJc w:val="left"/>
      <w:pPr>
        <w:tabs>
          <w:tab w:val="num" w:pos="4807"/>
        </w:tabs>
        <w:ind w:left="4592" w:hanging="1225"/>
      </w:pPr>
      <w:rPr>
        <w:rFonts w:hint="default"/>
      </w:rPr>
    </w:lvl>
    <w:lvl w:ilvl="8">
      <w:start w:val="1"/>
      <w:numFmt w:val="decimal"/>
      <w:lvlText w:val="%1.%2.%3.%4.%5.%6.%7.%8.%9."/>
      <w:lvlJc w:val="left"/>
      <w:pPr>
        <w:tabs>
          <w:tab w:val="num" w:pos="5527"/>
        </w:tabs>
        <w:ind w:left="5170" w:hanging="1440"/>
      </w:pPr>
      <w:rPr>
        <w:rFonts w:hint="default"/>
      </w:rPr>
    </w:lvl>
  </w:abstractNum>
  <w:abstractNum w:abstractNumId="5" w15:restartNumberingAfterBreak="0">
    <w:nsid w:val="189F394B"/>
    <w:multiLevelType w:val="multilevel"/>
    <w:tmpl w:val="B0E0F4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C621C54"/>
    <w:multiLevelType w:val="hybridMultilevel"/>
    <w:tmpl w:val="EE8E5594"/>
    <w:lvl w:ilvl="0" w:tplc="88ACBFA6">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D0E5D52"/>
    <w:multiLevelType w:val="hybridMultilevel"/>
    <w:tmpl w:val="AC8C0880"/>
    <w:lvl w:ilvl="0" w:tplc="52841870">
      <w:start w:val="1"/>
      <w:numFmt w:val="bullet"/>
      <w:lvlText w:val=""/>
      <w:lvlJc w:val="left"/>
      <w:pPr>
        <w:tabs>
          <w:tab w:val="num" w:pos="357"/>
        </w:tabs>
        <w:ind w:left="360" w:hanging="360"/>
      </w:pPr>
      <w:rPr>
        <w:rFonts w:ascii="Symbol" w:hAnsi="Symbol" w:hint="default"/>
        <w:sz w:val="24"/>
      </w:rPr>
    </w:lvl>
    <w:lvl w:ilvl="1" w:tplc="882222BC">
      <w:start w:val="1"/>
      <w:numFmt w:val="bullet"/>
      <w:pStyle w:val="Bindestreckslista"/>
      <w:lvlText w:val=""/>
      <w:lvlJc w:val="left"/>
      <w:pPr>
        <w:tabs>
          <w:tab w:val="num" w:pos="714"/>
        </w:tabs>
        <w:ind w:left="714" w:hanging="357"/>
      </w:pPr>
      <w:rPr>
        <w:rFonts w:ascii="Symbol" w:hAnsi="Symbol"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8" w15:restartNumberingAfterBreak="0">
    <w:nsid w:val="2E761868"/>
    <w:multiLevelType w:val="hybridMultilevel"/>
    <w:tmpl w:val="F956FE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F4B0E24"/>
    <w:multiLevelType w:val="hybridMultilevel"/>
    <w:tmpl w:val="40240466"/>
    <w:lvl w:ilvl="0" w:tplc="0409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9726413"/>
    <w:multiLevelType w:val="hybridMultilevel"/>
    <w:tmpl w:val="AD8C8000"/>
    <w:lvl w:ilvl="0" w:tplc="C7860C36">
      <w:start w:val="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E1A4DAE"/>
    <w:multiLevelType w:val="hybridMultilevel"/>
    <w:tmpl w:val="C7581F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D785E2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3C46A0F"/>
    <w:multiLevelType w:val="hybridMultilevel"/>
    <w:tmpl w:val="0FB04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FD73035"/>
    <w:multiLevelType w:val="singleLevel"/>
    <w:tmpl w:val="20EECF30"/>
    <w:lvl w:ilvl="0">
      <w:start w:val="1"/>
      <w:numFmt w:val="bullet"/>
      <w:pStyle w:val="Punktlist"/>
      <w:lvlText w:val=""/>
      <w:lvlJc w:val="left"/>
      <w:pPr>
        <w:ind w:left="360" w:hanging="360"/>
      </w:pPr>
      <w:rPr>
        <w:rFonts w:ascii="Symbol" w:hAnsi="Symbol" w:hint="default"/>
        <w:b w:val="0"/>
        <w:i w:val="0"/>
        <w:sz w:val="21"/>
      </w:rPr>
    </w:lvl>
  </w:abstractNum>
  <w:num w:numId="1" w16cid:durableId="1076711578">
    <w:abstractNumId w:val="7"/>
  </w:num>
  <w:num w:numId="2" w16cid:durableId="823280486">
    <w:abstractNumId w:val="3"/>
  </w:num>
  <w:num w:numId="3" w16cid:durableId="1819178426">
    <w:abstractNumId w:val="14"/>
  </w:num>
  <w:num w:numId="4" w16cid:durableId="1871726023">
    <w:abstractNumId w:val="12"/>
  </w:num>
  <w:num w:numId="5" w16cid:durableId="2074350642">
    <w:abstractNumId w:val="6"/>
  </w:num>
  <w:num w:numId="6" w16cid:durableId="628442458">
    <w:abstractNumId w:val="2"/>
  </w:num>
  <w:num w:numId="7" w16cid:durableId="503545461">
    <w:abstractNumId w:val="9"/>
  </w:num>
  <w:num w:numId="8" w16cid:durableId="726224397">
    <w:abstractNumId w:val="13"/>
  </w:num>
  <w:num w:numId="9" w16cid:durableId="415831830">
    <w:abstractNumId w:val="0"/>
  </w:num>
  <w:num w:numId="10" w16cid:durableId="1598444668">
    <w:abstractNumId w:val="4"/>
  </w:num>
  <w:num w:numId="11" w16cid:durableId="1501581791">
    <w:abstractNumId w:val="1"/>
  </w:num>
  <w:num w:numId="12" w16cid:durableId="876744624">
    <w:abstractNumId w:val="5"/>
  </w:num>
  <w:num w:numId="13" w16cid:durableId="429081523">
    <w:abstractNumId w:val="11"/>
  </w:num>
  <w:num w:numId="14" w16cid:durableId="93943234">
    <w:abstractNumId w:val="8"/>
  </w:num>
  <w:num w:numId="15" w16cid:durableId="30157752">
    <w:abstractNumId w:val="1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han Liakka">
    <w15:presenceInfo w15:providerId="None" w15:userId="Johan Liakka"/>
  </w15:person>
  <w15:person w15:author="Thomas Hjerpe">
    <w15:presenceInfo w15:providerId="AD" w15:userId="S::thomas@kemakta.se::fb35b2fa-a0c9-45cf-9568-736d03c41f84"/>
  </w15:person>
  <w15:person w15:author="Lena Zetterström Evins">
    <w15:presenceInfo w15:providerId="AD" w15:userId="S-1-5-21-1177238915-776561741-1801674531-20592"/>
  </w15:person>
  <w15:person w15:author="Erik Bergendal">
    <w15:presenceInfo w15:providerId="None" w15:userId="Erik Bergendal"/>
  </w15:person>
  <w15:person w15:author="Christina Lilja">
    <w15:presenceInfo w15:providerId="AD" w15:userId="S-1-5-21-1177238915-776561741-1801674531-19425"/>
  </w15:person>
  <w15:person w15:author="Christina Lilja [2]">
    <w15:presenceInfo w15:providerId="None" w15:userId="Christina Lil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_MaxPages" w:val="50"/>
    <w:docVar w:name="plc_metaleftbottom" w:val=" "/>
    <w:docVar w:name="plc_metalefttop" w:val=" "/>
    <w:docVar w:name="plc_metarightbottom" w:val=" "/>
    <w:docVar w:name="plc_metarighttop" w:val=" "/>
    <w:docVar w:name="SKBMall_UIStatus" w:val="3"/>
    <w:docVar w:name="WD_doctype" w:val="4454"/>
    <w:docVar w:name="WD_Headers" w:val="5;"/>
    <w:docVar w:name="WD_mobid" w:val="4454"/>
    <w:docVar w:name="WD_secclass" w:val="2"/>
    <w:docVar w:name="WD_status" w:val="1"/>
  </w:docVars>
  <w:rsids>
    <w:rsidRoot w:val="00014495"/>
    <w:rsid w:val="00014495"/>
    <w:rsid w:val="00020453"/>
    <w:rsid w:val="00037F21"/>
    <w:rsid w:val="00044FF0"/>
    <w:rsid w:val="000650F7"/>
    <w:rsid w:val="0006716E"/>
    <w:rsid w:val="00073496"/>
    <w:rsid w:val="00075B7A"/>
    <w:rsid w:val="0008265E"/>
    <w:rsid w:val="0008756A"/>
    <w:rsid w:val="00095D3F"/>
    <w:rsid w:val="000967D6"/>
    <w:rsid w:val="000A6D4D"/>
    <w:rsid w:val="000B0CD0"/>
    <w:rsid w:val="000B2DFE"/>
    <w:rsid w:val="000B486F"/>
    <w:rsid w:val="000E2999"/>
    <w:rsid w:val="000E6D43"/>
    <w:rsid w:val="000F6FF2"/>
    <w:rsid w:val="001021D3"/>
    <w:rsid w:val="001135E4"/>
    <w:rsid w:val="00114B5E"/>
    <w:rsid w:val="00123C2E"/>
    <w:rsid w:val="00126F4E"/>
    <w:rsid w:val="001601BF"/>
    <w:rsid w:val="001834CB"/>
    <w:rsid w:val="00185588"/>
    <w:rsid w:val="00196622"/>
    <w:rsid w:val="001A3265"/>
    <w:rsid w:val="001A654B"/>
    <w:rsid w:val="001B49D0"/>
    <w:rsid w:val="001C36A1"/>
    <w:rsid w:val="001D66FD"/>
    <w:rsid w:val="001E6A0F"/>
    <w:rsid w:val="001F1725"/>
    <w:rsid w:val="001F691A"/>
    <w:rsid w:val="002268C7"/>
    <w:rsid w:val="002405EB"/>
    <w:rsid w:val="0024638A"/>
    <w:rsid w:val="0025117C"/>
    <w:rsid w:val="00252596"/>
    <w:rsid w:val="002537AF"/>
    <w:rsid w:val="00260BFE"/>
    <w:rsid w:val="00264F10"/>
    <w:rsid w:val="0026695E"/>
    <w:rsid w:val="00267AEB"/>
    <w:rsid w:val="002704D9"/>
    <w:rsid w:val="00272C89"/>
    <w:rsid w:val="00287928"/>
    <w:rsid w:val="00291644"/>
    <w:rsid w:val="002A3256"/>
    <w:rsid w:val="002A788C"/>
    <w:rsid w:val="002C3CA5"/>
    <w:rsid w:val="002E23B9"/>
    <w:rsid w:val="002E2B98"/>
    <w:rsid w:val="002F4122"/>
    <w:rsid w:val="002F79FF"/>
    <w:rsid w:val="0031370A"/>
    <w:rsid w:val="0032161C"/>
    <w:rsid w:val="0033070D"/>
    <w:rsid w:val="003407BD"/>
    <w:rsid w:val="00374F0F"/>
    <w:rsid w:val="00381420"/>
    <w:rsid w:val="00381B30"/>
    <w:rsid w:val="0039199F"/>
    <w:rsid w:val="00391ADC"/>
    <w:rsid w:val="003A2ECC"/>
    <w:rsid w:val="003C650E"/>
    <w:rsid w:val="003D06B7"/>
    <w:rsid w:val="003D71ED"/>
    <w:rsid w:val="003F720D"/>
    <w:rsid w:val="004033CA"/>
    <w:rsid w:val="00412787"/>
    <w:rsid w:val="004147BE"/>
    <w:rsid w:val="004164CB"/>
    <w:rsid w:val="00420B7A"/>
    <w:rsid w:val="004232C1"/>
    <w:rsid w:val="00424E63"/>
    <w:rsid w:val="00425437"/>
    <w:rsid w:val="00426045"/>
    <w:rsid w:val="00431C29"/>
    <w:rsid w:val="00431C6C"/>
    <w:rsid w:val="00440F2D"/>
    <w:rsid w:val="004452A6"/>
    <w:rsid w:val="004468E2"/>
    <w:rsid w:val="004527E9"/>
    <w:rsid w:val="00471E92"/>
    <w:rsid w:val="00486864"/>
    <w:rsid w:val="00491DB6"/>
    <w:rsid w:val="00493F06"/>
    <w:rsid w:val="0049729C"/>
    <w:rsid w:val="004B64FE"/>
    <w:rsid w:val="004B6F19"/>
    <w:rsid w:val="004E4207"/>
    <w:rsid w:val="004E7740"/>
    <w:rsid w:val="005046C4"/>
    <w:rsid w:val="00516790"/>
    <w:rsid w:val="00523B76"/>
    <w:rsid w:val="00527463"/>
    <w:rsid w:val="00540738"/>
    <w:rsid w:val="00544685"/>
    <w:rsid w:val="00544752"/>
    <w:rsid w:val="00551716"/>
    <w:rsid w:val="00561F2D"/>
    <w:rsid w:val="00590F06"/>
    <w:rsid w:val="00591F31"/>
    <w:rsid w:val="00592CD9"/>
    <w:rsid w:val="0059731D"/>
    <w:rsid w:val="005B1F88"/>
    <w:rsid w:val="005C0210"/>
    <w:rsid w:val="005C0392"/>
    <w:rsid w:val="005C2097"/>
    <w:rsid w:val="005D4DF6"/>
    <w:rsid w:val="005E346A"/>
    <w:rsid w:val="005E43CE"/>
    <w:rsid w:val="005F0424"/>
    <w:rsid w:val="00611B00"/>
    <w:rsid w:val="006205DC"/>
    <w:rsid w:val="0062067A"/>
    <w:rsid w:val="006228E9"/>
    <w:rsid w:val="00626373"/>
    <w:rsid w:val="00631563"/>
    <w:rsid w:val="00633475"/>
    <w:rsid w:val="0063728A"/>
    <w:rsid w:val="00642417"/>
    <w:rsid w:val="00643E13"/>
    <w:rsid w:val="006441C1"/>
    <w:rsid w:val="00652AF4"/>
    <w:rsid w:val="00652EEF"/>
    <w:rsid w:val="006569BC"/>
    <w:rsid w:val="00677734"/>
    <w:rsid w:val="006A0FCA"/>
    <w:rsid w:val="006A6095"/>
    <w:rsid w:val="006B0CBD"/>
    <w:rsid w:val="006B546E"/>
    <w:rsid w:val="006B7AB3"/>
    <w:rsid w:val="006D1700"/>
    <w:rsid w:val="006D6045"/>
    <w:rsid w:val="006D7483"/>
    <w:rsid w:val="006E4F4B"/>
    <w:rsid w:val="006F14C7"/>
    <w:rsid w:val="006F3E65"/>
    <w:rsid w:val="006F53C7"/>
    <w:rsid w:val="006F5CBE"/>
    <w:rsid w:val="00706C62"/>
    <w:rsid w:val="0071062B"/>
    <w:rsid w:val="00734E49"/>
    <w:rsid w:val="007474B4"/>
    <w:rsid w:val="0075026B"/>
    <w:rsid w:val="007536ED"/>
    <w:rsid w:val="00757D1D"/>
    <w:rsid w:val="00763C0F"/>
    <w:rsid w:val="00764DDA"/>
    <w:rsid w:val="00776DC3"/>
    <w:rsid w:val="00782F3F"/>
    <w:rsid w:val="0079294B"/>
    <w:rsid w:val="00797926"/>
    <w:rsid w:val="007A09AF"/>
    <w:rsid w:val="007A66D6"/>
    <w:rsid w:val="007B23F0"/>
    <w:rsid w:val="007B2CA6"/>
    <w:rsid w:val="007B451B"/>
    <w:rsid w:val="007B5F46"/>
    <w:rsid w:val="007B7BEB"/>
    <w:rsid w:val="007D0C0D"/>
    <w:rsid w:val="007D3505"/>
    <w:rsid w:val="007D547D"/>
    <w:rsid w:val="007F092A"/>
    <w:rsid w:val="0080412F"/>
    <w:rsid w:val="00815036"/>
    <w:rsid w:val="008203F5"/>
    <w:rsid w:val="00823B59"/>
    <w:rsid w:val="0083003A"/>
    <w:rsid w:val="00852391"/>
    <w:rsid w:val="008541DD"/>
    <w:rsid w:val="00856077"/>
    <w:rsid w:val="008602A2"/>
    <w:rsid w:val="00863AFB"/>
    <w:rsid w:val="00873596"/>
    <w:rsid w:val="008A354C"/>
    <w:rsid w:val="008C6F12"/>
    <w:rsid w:val="008E0D38"/>
    <w:rsid w:val="008E396B"/>
    <w:rsid w:val="008F37F1"/>
    <w:rsid w:val="008F62C2"/>
    <w:rsid w:val="00915680"/>
    <w:rsid w:val="009337B7"/>
    <w:rsid w:val="009369FE"/>
    <w:rsid w:val="00964769"/>
    <w:rsid w:val="00967B8E"/>
    <w:rsid w:val="00973A65"/>
    <w:rsid w:val="009818C4"/>
    <w:rsid w:val="00984E97"/>
    <w:rsid w:val="00986AEE"/>
    <w:rsid w:val="00991F23"/>
    <w:rsid w:val="009A0754"/>
    <w:rsid w:val="009A195C"/>
    <w:rsid w:val="009A6571"/>
    <w:rsid w:val="009A73F3"/>
    <w:rsid w:val="009C045E"/>
    <w:rsid w:val="009C533A"/>
    <w:rsid w:val="009C6AE3"/>
    <w:rsid w:val="009C78A8"/>
    <w:rsid w:val="009D4896"/>
    <w:rsid w:val="009D4ED1"/>
    <w:rsid w:val="00A15605"/>
    <w:rsid w:val="00A219FB"/>
    <w:rsid w:val="00A27035"/>
    <w:rsid w:val="00A27C12"/>
    <w:rsid w:val="00A330BC"/>
    <w:rsid w:val="00A4589D"/>
    <w:rsid w:val="00A50E3C"/>
    <w:rsid w:val="00A660F2"/>
    <w:rsid w:val="00A7580C"/>
    <w:rsid w:val="00A77AB6"/>
    <w:rsid w:val="00A82A0F"/>
    <w:rsid w:val="00A85A5C"/>
    <w:rsid w:val="00A90316"/>
    <w:rsid w:val="00A969B7"/>
    <w:rsid w:val="00AD07C5"/>
    <w:rsid w:val="00AE09DC"/>
    <w:rsid w:val="00AE4EB7"/>
    <w:rsid w:val="00AF3847"/>
    <w:rsid w:val="00B04B01"/>
    <w:rsid w:val="00B05EEA"/>
    <w:rsid w:val="00B144A4"/>
    <w:rsid w:val="00B21138"/>
    <w:rsid w:val="00B33266"/>
    <w:rsid w:val="00B340C0"/>
    <w:rsid w:val="00B343FE"/>
    <w:rsid w:val="00B3534C"/>
    <w:rsid w:val="00B4035C"/>
    <w:rsid w:val="00B437B5"/>
    <w:rsid w:val="00B45A8B"/>
    <w:rsid w:val="00B4798B"/>
    <w:rsid w:val="00B66B20"/>
    <w:rsid w:val="00B76F4D"/>
    <w:rsid w:val="00B8422D"/>
    <w:rsid w:val="00B87221"/>
    <w:rsid w:val="00B87D60"/>
    <w:rsid w:val="00B92573"/>
    <w:rsid w:val="00B92D62"/>
    <w:rsid w:val="00BA302B"/>
    <w:rsid w:val="00BA6F45"/>
    <w:rsid w:val="00BB20AD"/>
    <w:rsid w:val="00BD1D6E"/>
    <w:rsid w:val="00BE2C65"/>
    <w:rsid w:val="00BE73FF"/>
    <w:rsid w:val="00C023F7"/>
    <w:rsid w:val="00C12919"/>
    <w:rsid w:val="00C3275B"/>
    <w:rsid w:val="00C334B6"/>
    <w:rsid w:val="00C355A3"/>
    <w:rsid w:val="00C35D81"/>
    <w:rsid w:val="00C42799"/>
    <w:rsid w:val="00C449B0"/>
    <w:rsid w:val="00C665BF"/>
    <w:rsid w:val="00C85656"/>
    <w:rsid w:val="00C90E0E"/>
    <w:rsid w:val="00CC7003"/>
    <w:rsid w:val="00CD3FEB"/>
    <w:rsid w:val="00CE7A6C"/>
    <w:rsid w:val="00CF1E2B"/>
    <w:rsid w:val="00D26399"/>
    <w:rsid w:val="00D3474C"/>
    <w:rsid w:val="00D421C5"/>
    <w:rsid w:val="00D43174"/>
    <w:rsid w:val="00D4668B"/>
    <w:rsid w:val="00D613A3"/>
    <w:rsid w:val="00D65808"/>
    <w:rsid w:val="00D72685"/>
    <w:rsid w:val="00D72E5A"/>
    <w:rsid w:val="00D8660D"/>
    <w:rsid w:val="00D87062"/>
    <w:rsid w:val="00D87779"/>
    <w:rsid w:val="00D90BD5"/>
    <w:rsid w:val="00DB0167"/>
    <w:rsid w:val="00DD7301"/>
    <w:rsid w:val="00E02589"/>
    <w:rsid w:val="00E041B4"/>
    <w:rsid w:val="00E11FC4"/>
    <w:rsid w:val="00E13C02"/>
    <w:rsid w:val="00E26509"/>
    <w:rsid w:val="00E413DB"/>
    <w:rsid w:val="00E42E70"/>
    <w:rsid w:val="00E4618F"/>
    <w:rsid w:val="00E554C3"/>
    <w:rsid w:val="00E609A0"/>
    <w:rsid w:val="00E64471"/>
    <w:rsid w:val="00E668F9"/>
    <w:rsid w:val="00E67B60"/>
    <w:rsid w:val="00E74FB2"/>
    <w:rsid w:val="00E81CAA"/>
    <w:rsid w:val="00E92958"/>
    <w:rsid w:val="00E97ED3"/>
    <w:rsid w:val="00EC209A"/>
    <w:rsid w:val="00EC53F0"/>
    <w:rsid w:val="00ED04A5"/>
    <w:rsid w:val="00EF3BF9"/>
    <w:rsid w:val="00F052F1"/>
    <w:rsid w:val="00F07426"/>
    <w:rsid w:val="00F14588"/>
    <w:rsid w:val="00F16CA0"/>
    <w:rsid w:val="00F2100B"/>
    <w:rsid w:val="00F277D4"/>
    <w:rsid w:val="00F32853"/>
    <w:rsid w:val="00F42C6B"/>
    <w:rsid w:val="00F4745D"/>
    <w:rsid w:val="00F53459"/>
    <w:rsid w:val="00F60D27"/>
    <w:rsid w:val="00F628DC"/>
    <w:rsid w:val="00F63DD0"/>
    <w:rsid w:val="00F64E48"/>
    <w:rsid w:val="00F97509"/>
    <w:rsid w:val="00FA1DAC"/>
    <w:rsid w:val="00FC05F0"/>
    <w:rsid w:val="00FC199D"/>
    <w:rsid w:val="00FC3E4E"/>
    <w:rsid w:val="00FC6E9C"/>
    <w:rsid w:val="00FD2204"/>
    <w:rsid w:val="00FD73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3477B"/>
  <w15:docId w15:val="{3C208688-1A88-4EE6-AF4D-71901BE6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A0F"/>
    <w:pPr>
      <w:spacing w:after="0" w:line="240" w:lineRule="auto"/>
    </w:pPr>
    <w:rPr>
      <w:rFonts w:ascii="Times New Roman" w:hAnsi="Times New Roman" w:cs="Times New Roman"/>
      <w:sz w:val="20"/>
      <w:szCs w:val="20"/>
      <w:lang w:eastAsia="sv-SE"/>
    </w:rPr>
  </w:style>
  <w:style w:type="paragraph" w:styleId="Heading1">
    <w:name w:val="heading 1"/>
    <w:basedOn w:val="Normal"/>
    <w:next w:val="BodyText"/>
    <w:link w:val="Heading1Char"/>
    <w:qFormat/>
    <w:rsid w:val="001E6A0F"/>
    <w:pPr>
      <w:keepNext/>
      <w:pageBreakBefore/>
      <w:numPr>
        <w:numId w:val="4"/>
      </w:numPr>
      <w:tabs>
        <w:tab w:val="left" w:pos="851"/>
      </w:tabs>
      <w:spacing w:before="240" w:after="120"/>
      <w:ind w:left="851" w:hanging="851"/>
      <w:outlineLvl w:val="0"/>
    </w:pPr>
    <w:rPr>
      <w:rFonts w:ascii="Arial" w:hAnsi="Arial"/>
      <w:b/>
      <w:kern w:val="28"/>
      <w:sz w:val="32"/>
    </w:rPr>
  </w:style>
  <w:style w:type="paragraph" w:styleId="Heading2">
    <w:name w:val="heading 2"/>
    <w:basedOn w:val="Normal"/>
    <w:next w:val="BodyText"/>
    <w:link w:val="Heading2Char"/>
    <w:qFormat/>
    <w:rsid w:val="001E6A0F"/>
    <w:pPr>
      <w:keepNext/>
      <w:numPr>
        <w:ilvl w:val="1"/>
        <w:numId w:val="4"/>
      </w:numPr>
      <w:tabs>
        <w:tab w:val="left" w:pos="851"/>
      </w:tabs>
      <w:spacing w:before="240" w:after="120"/>
      <w:ind w:left="851" w:hanging="851"/>
      <w:outlineLvl w:val="1"/>
    </w:pPr>
    <w:rPr>
      <w:rFonts w:ascii="Arial" w:hAnsi="Arial"/>
      <w:b/>
      <w:sz w:val="26"/>
    </w:rPr>
  </w:style>
  <w:style w:type="paragraph" w:styleId="Heading3">
    <w:name w:val="heading 3"/>
    <w:basedOn w:val="Normal"/>
    <w:next w:val="BodyText"/>
    <w:link w:val="Heading3Char"/>
    <w:qFormat/>
    <w:rsid w:val="001E6A0F"/>
    <w:pPr>
      <w:keepNext/>
      <w:numPr>
        <w:ilvl w:val="2"/>
        <w:numId w:val="4"/>
      </w:numPr>
      <w:tabs>
        <w:tab w:val="left" w:pos="851"/>
      </w:tabs>
      <w:spacing w:before="240" w:after="120"/>
      <w:ind w:left="851" w:hanging="851"/>
      <w:outlineLvl w:val="2"/>
    </w:pPr>
    <w:rPr>
      <w:rFonts w:ascii="Arial" w:hAnsi="Arial"/>
      <w:b/>
    </w:rPr>
  </w:style>
  <w:style w:type="paragraph" w:styleId="Heading4">
    <w:name w:val="heading 4"/>
    <w:basedOn w:val="Normal"/>
    <w:next w:val="BodyText"/>
    <w:link w:val="Heading4Char"/>
    <w:qFormat/>
    <w:rsid w:val="001E6A0F"/>
    <w:pPr>
      <w:keepNext/>
      <w:spacing w:after="100"/>
      <w:outlineLvl w:val="3"/>
    </w:pPr>
    <w:rPr>
      <w:rFonts w:ascii="Arial" w:hAnsi="Arial"/>
      <w:b/>
      <w:i/>
    </w:rPr>
  </w:style>
  <w:style w:type="paragraph" w:styleId="Heading5">
    <w:name w:val="heading 5"/>
    <w:basedOn w:val="Normal"/>
    <w:next w:val="BodyText"/>
    <w:link w:val="Heading5Char"/>
    <w:qFormat/>
    <w:rsid w:val="001E6A0F"/>
    <w:pPr>
      <w:keepNext/>
      <w:spacing w:after="100"/>
      <w:outlineLvl w:val="4"/>
    </w:pPr>
    <w:rPr>
      <w:b/>
    </w:rPr>
  </w:style>
  <w:style w:type="paragraph" w:styleId="Heading6">
    <w:name w:val="heading 6"/>
    <w:basedOn w:val="Normal"/>
    <w:next w:val="BodyText"/>
    <w:link w:val="Heading6Char"/>
    <w:unhideWhenUsed/>
    <w:rsid w:val="001E6A0F"/>
    <w:pPr>
      <w:tabs>
        <w:tab w:val="left" w:pos="0"/>
        <w:tab w:val="left" w:pos="1134"/>
        <w:tab w:val="left" w:pos="2268"/>
        <w:tab w:val="left" w:pos="3402"/>
        <w:tab w:val="left" w:pos="4536"/>
        <w:tab w:val="left" w:pos="5670"/>
        <w:tab w:val="right" w:pos="8505"/>
        <w:tab w:val="right" w:pos="10206"/>
      </w:tabs>
      <w:outlineLvl w:val="5"/>
    </w:pPr>
  </w:style>
  <w:style w:type="paragraph" w:styleId="Heading7">
    <w:name w:val="heading 7"/>
    <w:basedOn w:val="Normal"/>
    <w:next w:val="BodyText"/>
    <w:link w:val="Heading7Char"/>
    <w:unhideWhenUsed/>
    <w:qFormat/>
    <w:rsid w:val="001E6A0F"/>
    <w:pPr>
      <w:tabs>
        <w:tab w:val="left" w:pos="0"/>
        <w:tab w:val="left" w:pos="1134"/>
        <w:tab w:val="left" w:pos="2268"/>
        <w:tab w:val="left" w:pos="3402"/>
        <w:tab w:val="left" w:pos="4536"/>
        <w:tab w:val="left" w:pos="5670"/>
        <w:tab w:val="right" w:pos="8505"/>
        <w:tab w:val="right" w:pos="10206"/>
      </w:tabs>
      <w:outlineLvl w:val="6"/>
    </w:pPr>
  </w:style>
  <w:style w:type="paragraph" w:styleId="Heading8">
    <w:name w:val="heading 8"/>
    <w:basedOn w:val="Normal"/>
    <w:next w:val="BodyText"/>
    <w:link w:val="Heading8Char"/>
    <w:unhideWhenUsed/>
    <w:qFormat/>
    <w:rsid w:val="001E6A0F"/>
    <w:pPr>
      <w:tabs>
        <w:tab w:val="left" w:pos="0"/>
        <w:tab w:val="left" w:pos="1134"/>
        <w:tab w:val="left" w:pos="2268"/>
        <w:tab w:val="left" w:pos="3402"/>
        <w:tab w:val="left" w:pos="4536"/>
        <w:tab w:val="left" w:pos="5670"/>
        <w:tab w:val="right" w:pos="8505"/>
        <w:tab w:val="right" w:pos="10206"/>
      </w:tabs>
      <w:outlineLvl w:val="7"/>
    </w:pPr>
  </w:style>
  <w:style w:type="paragraph" w:styleId="Heading9">
    <w:name w:val="heading 9"/>
    <w:basedOn w:val="Normal"/>
    <w:next w:val="BodyText"/>
    <w:link w:val="Heading9Char"/>
    <w:unhideWhenUsed/>
    <w:qFormat/>
    <w:rsid w:val="001E6A0F"/>
    <w:pPr>
      <w:tabs>
        <w:tab w:val="left" w:pos="0"/>
        <w:tab w:val="left" w:pos="1134"/>
        <w:tab w:val="left" w:pos="2268"/>
        <w:tab w:val="left" w:pos="3402"/>
        <w:tab w:val="left" w:pos="4536"/>
        <w:tab w:val="left" w:pos="5670"/>
        <w:tab w:val="right" w:pos="8505"/>
        <w:tab w:val="right" w:pos="10206"/>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E6A0F"/>
    <w:pPr>
      <w:tabs>
        <w:tab w:val="left" w:pos="0"/>
        <w:tab w:val="left" w:pos="1134"/>
        <w:tab w:val="left" w:pos="2268"/>
        <w:tab w:val="left" w:pos="3402"/>
        <w:tab w:val="left" w:pos="4536"/>
        <w:tab w:val="left" w:pos="5670"/>
        <w:tab w:val="right" w:pos="8505"/>
        <w:tab w:val="right" w:pos="10206"/>
      </w:tabs>
      <w:spacing w:before="480" w:after="240"/>
    </w:pPr>
    <w:rPr>
      <w:rFonts w:ascii="Arial" w:hAnsi="Arial"/>
      <w:b/>
      <w:kern w:val="28"/>
      <w:sz w:val="32"/>
    </w:rPr>
  </w:style>
  <w:style w:type="character" w:customStyle="1" w:styleId="TitleChar">
    <w:name w:val="Title Char"/>
    <w:basedOn w:val="DefaultParagraphFont"/>
    <w:link w:val="Title"/>
    <w:rsid w:val="001E6A0F"/>
    <w:rPr>
      <w:rFonts w:ascii="Arial" w:hAnsi="Arial" w:cs="Times New Roman"/>
      <w:b/>
      <w:kern w:val="28"/>
      <w:sz w:val="32"/>
      <w:szCs w:val="20"/>
      <w:lang w:eastAsia="sv-SE"/>
    </w:rPr>
  </w:style>
  <w:style w:type="character" w:customStyle="1" w:styleId="Heading1Char">
    <w:name w:val="Heading 1 Char"/>
    <w:basedOn w:val="DefaultParagraphFont"/>
    <w:link w:val="Heading1"/>
    <w:rsid w:val="001E6A0F"/>
    <w:rPr>
      <w:rFonts w:ascii="Arial" w:hAnsi="Arial" w:cs="Times New Roman"/>
      <w:b/>
      <w:kern w:val="28"/>
      <w:sz w:val="32"/>
      <w:szCs w:val="20"/>
      <w:lang w:eastAsia="sv-SE"/>
    </w:rPr>
  </w:style>
  <w:style w:type="character" w:customStyle="1" w:styleId="Heading2Char">
    <w:name w:val="Heading 2 Char"/>
    <w:basedOn w:val="DefaultParagraphFont"/>
    <w:link w:val="Heading2"/>
    <w:rsid w:val="001E6A0F"/>
    <w:rPr>
      <w:rFonts w:ascii="Arial" w:hAnsi="Arial" w:cs="Times New Roman"/>
      <w:b/>
      <w:sz w:val="26"/>
      <w:szCs w:val="20"/>
      <w:lang w:eastAsia="sv-SE"/>
    </w:rPr>
  </w:style>
  <w:style w:type="character" w:customStyle="1" w:styleId="Heading3Char">
    <w:name w:val="Heading 3 Char"/>
    <w:basedOn w:val="DefaultParagraphFont"/>
    <w:link w:val="Heading3"/>
    <w:rsid w:val="001E6A0F"/>
    <w:rPr>
      <w:rFonts w:ascii="Arial" w:hAnsi="Arial" w:cs="Times New Roman"/>
      <w:b/>
      <w:sz w:val="20"/>
      <w:szCs w:val="20"/>
      <w:lang w:eastAsia="sv-SE"/>
    </w:rPr>
  </w:style>
  <w:style w:type="character" w:customStyle="1" w:styleId="Heading4Char">
    <w:name w:val="Heading 4 Char"/>
    <w:basedOn w:val="DefaultParagraphFont"/>
    <w:link w:val="Heading4"/>
    <w:rsid w:val="001E6A0F"/>
    <w:rPr>
      <w:rFonts w:ascii="Arial" w:hAnsi="Arial" w:cs="Times New Roman"/>
      <w:b/>
      <w:i/>
      <w:sz w:val="20"/>
      <w:szCs w:val="20"/>
      <w:lang w:eastAsia="sv-SE"/>
    </w:rPr>
  </w:style>
  <w:style w:type="character" w:customStyle="1" w:styleId="Heading5Char">
    <w:name w:val="Heading 5 Char"/>
    <w:basedOn w:val="DefaultParagraphFont"/>
    <w:link w:val="Heading5"/>
    <w:rsid w:val="001E6A0F"/>
    <w:rPr>
      <w:rFonts w:ascii="Times New Roman" w:hAnsi="Times New Roman" w:cs="Times New Roman"/>
      <w:b/>
      <w:sz w:val="20"/>
      <w:szCs w:val="20"/>
      <w:lang w:eastAsia="sv-SE"/>
    </w:rPr>
  </w:style>
  <w:style w:type="character" w:customStyle="1" w:styleId="Heading6Char">
    <w:name w:val="Heading 6 Char"/>
    <w:basedOn w:val="DefaultParagraphFont"/>
    <w:link w:val="Heading6"/>
    <w:rsid w:val="001E6A0F"/>
    <w:rPr>
      <w:rFonts w:ascii="Times New Roman" w:hAnsi="Times New Roman" w:cs="Times New Roman"/>
      <w:sz w:val="20"/>
      <w:szCs w:val="20"/>
      <w:lang w:eastAsia="sv-SE"/>
    </w:rPr>
  </w:style>
  <w:style w:type="character" w:customStyle="1" w:styleId="Heading7Char">
    <w:name w:val="Heading 7 Char"/>
    <w:basedOn w:val="DefaultParagraphFont"/>
    <w:link w:val="Heading7"/>
    <w:rsid w:val="001E6A0F"/>
    <w:rPr>
      <w:rFonts w:ascii="Times New Roman" w:hAnsi="Times New Roman" w:cs="Times New Roman"/>
      <w:sz w:val="20"/>
      <w:szCs w:val="20"/>
      <w:lang w:eastAsia="sv-SE"/>
    </w:rPr>
  </w:style>
  <w:style w:type="paragraph" w:styleId="BalloonText">
    <w:name w:val="Balloon Text"/>
    <w:basedOn w:val="Normal"/>
    <w:link w:val="BalloonTextChar"/>
    <w:semiHidden/>
    <w:rsid w:val="001E6A0F"/>
    <w:rPr>
      <w:rFonts w:ascii="Tahoma" w:hAnsi="Tahoma" w:cs="Tahoma"/>
      <w:sz w:val="16"/>
      <w:szCs w:val="16"/>
    </w:rPr>
  </w:style>
  <w:style w:type="character" w:customStyle="1" w:styleId="BalloonTextChar">
    <w:name w:val="Balloon Text Char"/>
    <w:basedOn w:val="DefaultParagraphFont"/>
    <w:link w:val="BalloonText"/>
    <w:semiHidden/>
    <w:rsid w:val="001E6A0F"/>
    <w:rPr>
      <w:rFonts w:ascii="Tahoma" w:hAnsi="Tahoma" w:cs="Tahoma"/>
      <w:sz w:val="16"/>
      <w:szCs w:val="16"/>
      <w:lang w:eastAsia="sv-SE"/>
    </w:rPr>
  </w:style>
  <w:style w:type="paragraph" w:styleId="Caption">
    <w:name w:val="caption"/>
    <w:basedOn w:val="Normal"/>
    <w:next w:val="BodyText"/>
    <w:uiPriority w:val="35"/>
    <w:unhideWhenUsed/>
    <w:qFormat/>
    <w:rsid w:val="001E6A0F"/>
    <w:pPr>
      <w:spacing w:after="200"/>
    </w:pPr>
    <w:rPr>
      <w:b/>
      <w:bCs/>
      <w:i/>
      <w:sz w:val="18"/>
      <w:szCs w:val="18"/>
    </w:rPr>
  </w:style>
  <w:style w:type="paragraph" w:styleId="BodyText">
    <w:name w:val="Body Text"/>
    <w:basedOn w:val="Normal"/>
    <w:link w:val="BodyTextChar"/>
    <w:qFormat/>
    <w:rsid w:val="001E6A0F"/>
    <w:pPr>
      <w:spacing w:after="120"/>
    </w:pPr>
    <w:rPr>
      <w:sz w:val="21"/>
      <w:szCs w:val="22"/>
    </w:rPr>
  </w:style>
  <w:style w:type="character" w:customStyle="1" w:styleId="BodyTextChar">
    <w:name w:val="Body Text Char"/>
    <w:basedOn w:val="DefaultParagraphFont"/>
    <w:link w:val="BodyText"/>
    <w:rsid w:val="001E6A0F"/>
    <w:rPr>
      <w:rFonts w:ascii="Times New Roman" w:hAnsi="Times New Roman" w:cs="Times New Roman"/>
      <w:sz w:val="21"/>
      <w:lang w:eastAsia="sv-SE"/>
    </w:rPr>
  </w:style>
  <w:style w:type="paragraph" w:customStyle="1" w:styleId="Bindestreckslista">
    <w:name w:val="Bindestreckslista"/>
    <w:basedOn w:val="Normal"/>
    <w:qFormat/>
    <w:rsid w:val="001E6A0F"/>
    <w:pPr>
      <w:numPr>
        <w:ilvl w:val="1"/>
        <w:numId w:val="1"/>
      </w:numPr>
      <w:spacing w:after="120"/>
      <w:ind w:left="568" w:hanging="284"/>
      <w:contextualSpacing/>
    </w:pPr>
    <w:rPr>
      <w:sz w:val="21"/>
    </w:rPr>
  </w:style>
  <w:style w:type="paragraph" w:styleId="BodyText2">
    <w:name w:val="Body Text 2"/>
    <w:basedOn w:val="Normal"/>
    <w:link w:val="BodyText2Char"/>
    <w:semiHidden/>
    <w:rsid w:val="001E6A0F"/>
    <w:pPr>
      <w:tabs>
        <w:tab w:val="left" w:pos="0"/>
        <w:tab w:val="left" w:pos="1134"/>
        <w:tab w:val="left" w:pos="2268"/>
        <w:tab w:val="left" w:pos="3402"/>
        <w:tab w:val="left" w:pos="4536"/>
        <w:tab w:val="left" w:pos="5670"/>
        <w:tab w:val="right" w:pos="8505"/>
        <w:tab w:val="right" w:pos="10206"/>
      </w:tabs>
    </w:pPr>
    <w:rPr>
      <w:i/>
    </w:rPr>
  </w:style>
  <w:style w:type="character" w:customStyle="1" w:styleId="BodyText2Char">
    <w:name w:val="Body Text 2 Char"/>
    <w:basedOn w:val="DefaultParagraphFont"/>
    <w:link w:val="BodyText2"/>
    <w:semiHidden/>
    <w:rsid w:val="001E6A0F"/>
    <w:rPr>
      <w:rFonts w:ascii="Times New Roman" w:hAnsi="Times New Roman" w:cs="Times New Roman"/>
      <w:i/>
      <w:sz w:val="20"/>
      <w:szCs w:val="20"/>
      <w:lang w:eastAsia="sv-SE"/>
    </w:rPr>
  </w:style>
  <w:style w:type="paragraph" w:styleId="BodyTextIndent">
    <w:name w:val="Body Text Indent"/>
    <w:basedOn w:val="Normal"/>
    <w:link w:val="BodyTextIndentChar"/>
    <w:semiHidden/>
    <w:rsid w:val="001E6A0F"/>
    <w:pPr>
      <w:ind w:left="993" w:hanging="1304"/>
    </w:pPr>
    <w:rPr>
      <w:rFonts w:ascii="CG Times" w:hAnsi="CG Times"/>
    </w:rPr>
  </w:style>
  <w:style w:type="character" w:customStyle="1" w:styleId="BodyTextIndentChar">
    <w:name w:val="Body Text Indent Char"/>
    <w:basedOn w:val="DefaultParagraphFont"/>
    <w:link w:val="BodyTextIndent"/>
    <w:semiHidden/>
    <w:rsid w:val="001E6A0F"/>
    <w:rPr>
      <w:rFonts w:ascii="CG Times" w:hAnsi="CG Times" w:cs="Times New Roman"/>
      <w:sz w:val="20"/>
      <w:szCs w:val="20"/>
      <w:lang w:eastAsia="sv-SE"/>
    </w:rPr>
  </w:style>
  <w:style w:type="paragraph" w:customStyle="1" w:styleId="Ekvation">
    <w:name w:val="Ekvation"/>
    <w:basedOn w:val="Normal"/>
    <w:semiHidden/>
    <w:rsid w:val="001E6A0F"/>
    <w:pPr>
      <w:tabs>
        <w:tab w:val="right" w:pos="9072"/>
      </w:tabs>
    </w:pPr>
  </w:style>
  <w:style w:type="character" w:styleId="FootnoteReference">
    <w:name w:val="footnote reference"/>
    <w:basedOn w:val="DefaultParagraphFont"/>
    <w:rsid w:val="001E6A0F"/>
    <w:rPr>
      <w:vertAlign w:val="superscript"/>
      <w:lang w:val="sv-SE"/>
    </w:rPr>
  </w:style>
  <w:style w:type="paragraph" w:styleId="FootnoteText">
    <w:name w:val="footnote text"/>
    <w:basedOn w:val="Normal"/>
    <w:link w:val="FootnoteTextChar"/>
    <w:rsid w:val="001E6A0F"/>
    <w:pPr>
      <w:tabs>
        <w:tab w:val="left" w:pos="0"/>
        <w:tab w:val="left" w:pos="1134"/>
        <w:tab w:val="left" w:pos="2268"/>
        <w:tab w:val="left" w:pos="3402"/>
        <w:tab w:val="left" w:pos="4536"/>
        <w:tab w:val="left" w:pos="5670"/>
        <w:tab w:val="right" w:pos="8505"/>
        <w:tab w:val="right" w:pos="10206"/>
      </w:tabs>
    </w:pPr>
  </w:style>
  <w:style w:type="character" w:customStyle="1" w:styleId="FootnoteTextChar">
    <w:name w:val="Footnote Text Char"/>
    <w:basedOn w:val="DefaultParagraphFont"/>
    <w:link w:val="FootnoteText"/>
    <w:rsid w:val="001E6A0F"/>
    <w:rPr>
      <w:rFonts w:ascii="Times New Roman" w:hAnsi="Times New Roman" w:cs="Times New Roman"/>
      <w:sz w:val="20"/>
      <w:szCs w:val="20"/>
      <w:lang w:eastAsia="sv-SE"/>
    </w:rPr>
  </w:style>
  <w:style w:type="character" w:styleId="Hyperlink">
    <w:name w:val="Hyperlink"/>
    <w:basedOn w:val="DefaultParagraphFont"/>
    <w:rsid w:val="001E6A0F"/>
    <w:rPr>
      <w:color w:val="0000FF"/>
      <w:u w:val="single"/>
      <w:lang w:val="sv-SE"/>
    </w:rPr>
  </w:style>
  <w:style w:type="paragraph" w:styleId="TOC1">
    <w:name w:val="toc 1"/>
    <w:basedOn w:val="Normal"/>
    <w:next w:val="Normal"/>
    <w:rsid w:val="001E6A0F"/>
    <w:pPr>
      <w:tabs>
        <w:tab w:val="right" w:leader="dot" w:pos="8222"/>
      </w:tabs>
      <w:spacing w:before="200"/>
      <w:ind w:left="482" w:hanging="482"/>
    </w:pPr>
    <w:rPr>
      <w:b/>
      <w:sz w:val="21"/>
      <w:szCs w:val="24"/>
    </w:rPr>
  </w:style>
  <w:style w:type="paragraph" w:styleId="TOC2">
    <w:name w:val="toc 2"/>
    <w:basedOn w:val="Normal"/>
    <w:next w:val="Normal"/>
    <w:rsid w:val="001E6A0F"/>
    <w:pPr>
      <w:tabs>
        <w:tab w:val="right" w:leader="dot" w:pos="8222"/>
      </w:tabs>
      <w:ind w:left="482" w:hanging="482"/>
    </w:pPr>
    <w:rPr>
      <w:sz w:val="21"/>
    </w:rPr>
  </w:style>
  <w:style w:type="paragraph" w:styleId="TOC3">
    <w:name w:val="toc 3"/>
    <w:basedOn w:val="Normal"/>
    <w:next w:val="Normal"/>
    <w:rsid w:val="001E6A0F"/>
    <w:pPr>
      <w:tabs>
        <w:tab w:val="right" w:leader="dot" w:pos="8222"/>
      </w:tabs>
      <w:ind w:left="1219" w:hanging="737"/>
    </w:pPr>
    <w:rPr>
      <w:sz w:val="21"/>
    </w:rPr>
  </w:style>
  <w:style w:type="paragraph" w:styleId="MacroText">
    <w:name w:val="macro"/>
    <w:link w:val="MacroTextChar"/>
    <w:semiHidden/>
    <w:rsid w:val="001E6A0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Times New Roman"/>
      <w:sz w:val="20"/>
      <w:szCs w:val="20"/>
      <w:lang w:eastAsia="sv-SE"/>
    </w:rPr>
  </w:style>
  <w:style w:type="character" w:customStyle="1" w:styleId="MacroTextChar">
    <w:name w:val="Macro Text Char"/>
    <w:basedOn w:val="DefaultParagraphFont"/>
    <w:link w:val="MacroText"/>
    <w:semiHidden/>
    <w:rsid w:val="001E6A0F"/>
    <w:rPr>
      <w:rFonts w:ascii="Courier New" w:hAnsi="Courier New" w:cs="Times New Roman"/>
      <w:sz w:val="20"/>
      <w:szCs w:val="20"/>
      <w:lang w:eastAsia="sv-SE"/>
    </w:rPr>
  </w:style>
  <w:style w:type="paragraph" w:customStyle="1" w:styleId="Nummerlist">
    <w:name w:val="Nummerlist"/>
    <w:basedOn w:val="Normal"/>
    <w:rsid w:val="001E6A0F"/>
    <w:pPr>
      <w:numPr>
        <w:numId w:val="2"/>
      </w:numPr>
      <w:spacing w:after="240"/>
      <w:ind w:left="284" w:hanging="284"/>
      <w:contextualSpacing/>
    </w:pPr>
    <w:rPr>
      <w:sz w:val="21"/>
    </w:rPr>
  </w:style>
  <w:style w:type="paragraph" w:styleId="ListNumber">
    <w:name w:val="List Number"/>
    <w:basedOn w:val="Normal"/>
    <w:semiHidden/>
    <w:unhideWhenUsed/>
    <w:qFormat/>
    <w:rsid w:val="00A82A0F"/>
    <w:pPr>
      <w:spacing w:after="120"/>
    </w:pPr>
  </w:style>
  <w:style w:type="paragraph" w:customStyle="1" w:styleId="Punktlist">
    <w:name w:val="Punktlist"/>
    <w:basedOn w:val="Normal"/>
    <w:rsid w:val="001E6A0F"/>
    <w:pPr>
      <w:numPr>
        <w:numId w:val="3"/>
      </w:numPr>
      <w:spacing w:after="240"/>
      <w:ind w:left="284" w:hanging="284"/>
      <w:contextualSpacing/>
    </w:pPr>
    <w:rPr>
      <w:sz w:val="21"/>
    </w:rPr>
  </w:style>
  <w:style w:type="character" w:customStyle="1" w:styleId="Heading8Char">
    <w:name w:val="Heading 8 Char"/>
    <w:basedOn w:val="DefaultParagraphFont"/>
    <w:link w:val="Heading8"/>
    <w:rsid w:val="001E6A0F"/>
    <w:rPr>
      <w:rFonts w:ascii="Times New Roman" w:hAnsi="Times New Roman" w:cs="Times New Roman"/>
      <w:sz w:val="20"/>
      <w:szCs w:val="20"/>
      <w:lang w:eastAsia="sv-SE"/>
    </w:rPr>
  </w:style>
  <w:style w:type="character" w:customStyle="1" w:styleId="Heading9Char">
    <w:name w:val="Heading 9 Char"/>
    <w:basedOn w:val="DefaultParagraphFont"/>
    <w:link w:val="Heading9"/>
    <w:rsid w:val="001E6A0F"/>
    <w:rPr>
      <w:rFonts w:ascii="Times New Roman" w:hAnsi="Times New Roman" w:cs="Times New Roman"/>
      <w:sz w:val="20"/>
      <w:szCs w:val="20"/>
      <w:lang w:eastAsia="sv-SE"/>
    </w:rPr>
  </w:style>
  <w:style w:type="paragraph" w:styleId="Footer">
    <w:name w:val="footer"/>
    <w:basedOn w:val="Normal"/>
    <w:link w:val="FooterChar"/>
    <w:rsid w:val="001E6A0F"/>
    <w:pPr>
      <w:tabs>
        <w:tab w:val="center" w:pos="4536"/>
        <w:tab w:val="right" w:pos="9072"/>
      </w:tabs>
    </w:pPr>
    <w:rPr>
      <w:rFonts w:ascii="Arial" w:hAnsi="Arial"/>
      <w:sz w:val="2"/>
    </w:rPr>
  </w:style>
  <w:style w:type="character" w:customStyle="1" w:styleId="FooterChar">
    <w:name w:val="Footer Char"/>
    <w:basedOn w:val="DefaultParagraphFont"/>
    <w:link w:val="Footer"/>
    <w:rsid w:val="001E6A0F"/>
    <w:rPr>
      <w:rFonts w:ascii="Arial" w:hAnsi="Arial" w:cs="Times New Roman"/>
      <w:sz w:val="2"/>
      <w:szCs w:val="20"/>
      <w:lang w:eastAsia="sv-SE"/>
    </w:rPr>
  </w:style>
  <w:style w:type="paragraph" w:styleId="Header">
    <w:name w:val="header"/>
    <w:basedOn w:val="Normal"/>
    <w:link w:val="HeaderChar"/>
    <w:rsid w:val="001E6A0F"/>
    <w:pPr>
      <w:tabs>
        <w:tab w:val="center" w:pos="4536"/>
        <w:tab w:val="right" w:pos="9072"/>
      </w:tabs>
    </w:pPr>
    <w:rPr>
      <w:rFonts w:ascii="Arial" w:hAnsi="Arial"/>
      <w:sz w:val="14"/>
    </w:rPr>
  </w:style>
  <w:style w:type="character" w:customStyle="1" w:styleId="HeaderChar">
    <w:name w:val="Header Char"/>
    <w:basedOn w:val="DefaultParagraphFont"/>
    <w:link w:val="Header"/>
    <w:rsid w:val="001E6A0F"/>
    <w:rPr>
      <w:rFonts w:ascii="Arial" w:hAnsi="Arial" w:cs="Times New Roman"/>
      <w:sz w:val="14"/>
      <w:szCs w:val="20"/>
      <w:lang w:eastAsia="sv-SE"/>
    </w:rPr>
  </w:style>
  <w:style w:type="paragraph" w:styleId="EndnoteText">
    <w:name w:val="endnote text"/>
    <w:basedOn w:val="Normal"/>
    <w:link w:val="EndnoteTextChar"/>
    <w:semiHidden/>
    <w:rsid w:val="001E6A0F"/>
    <w:pPr>
      <w:tabs>
        <w:tab w:val="left" w:pos="0"/>
        <w:tab w:val="left" w:pos="1134"/>
        <w:tab w:val="left" w:pos="2268"/>
        <w:tab w:val="left" w:pos="3402"/>
        <w:tab w:val="left" w:pos="4536"/>
        <w:tab w:val="left" w:pos="5670"/>
        <w:tab w:val="right" w:pos="8505"/>
        <w:tab w:val="right" w:pos="10206"/>
      </w:tabs>
    </w:pPr>
  </w:style>
  <w:style w:type="character" w:customStyle="1" w:styleId="EndnoteTextChar">
    <w:name w:val="Endnote Text Char"/>
    <w:basedOn w:val="DefaultParagraphFont"/>
    <w:link w:val="EndnoteText"/>
    <w:semiHidden/>
    <w:rsid w:val="001E6A0F"/>
    <w:rPr>
      <w:rFonts w:ascii="Times New Roman" w:hAnsi="Times New Roman" w:cs="Times New Roman"/>
      <w:sz w:val="20"/>
      <w:szCs w:val="20"/>
      <w:lang w:eastAsia="sv-SE"/>
    </w:rPr>
  </w:style>
  <w:style w:type="paragraph" w:customStyle="1" w:styleId="Tabellhuvud">
    <w:name w:val="Tabellhuvud"/>
    <w:basedOn w:val="Normal"/>
    <w:next w:val="Normal"/>
    <w:qFormat/>
    <w:rsid w:val="001E6A0F"/>
    <w:pPr>
      <w:spacing w:before="60" w:after="60"/>
    </w:pPr>
    <w:rPr>
      <w:rFonts w:ascii="Arial" w:hAnsi="Arial"/>
      <w:b/>
      <w:sz w:val="17"/>
    </w:rPr>
  </w:style>
  <w:style w:type="paragraph" w:customStyle="1" w:styleId="TabellRubrik">
    <w:name w:val="TabellRubrik"/>
    <w:basedOn w:val="Normal"/>
    <w:next w:val="Normal"/>
    <w:qFormat/>
    <w:rsid w:val="001E6A0F"/>
    <w:pPr>
      <w:spacing w:after="60"/>
    </w:pPr>
    <w:rPr>
      <w:rFonts w:ascii="Arial" w:hAnsi="Arial"/>
      <w:b/>
    </w:rPr>
  </w:style>
  <w:style w:type="table" w:styleId="TableGrid">
    <w:name w:val="Table Grid"/>
    <w:basedOn w:val="TableNormal"/>
    <w:uiPriority w:val="59"/>
    <w:rsid w:val="001E6A0F"/>
    <w:pPr>
      <w:spacing w:after="0" w:line="240" w:lineRule="auto"/>
    </w:pPr>
    <w:rPr>
      <w:rFonts w:ascii="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xt">
    <w:name w:val="TabellText"/>
    <w:qFormat/>
    <w:rsid w:val="001E6A0F"/>
    <w:pPr>
      <w:spacing w:before="60" w:after="60" w:line="240" w:lineRule="auto"/>
    </w:pPr>
    <w:rPr>
      <w:rFonts w:ascii="Arial" w:hAnsi="Arial" w:cs="Times New Roman"/>
      <w:sz w:val="18"/>
      <w:szCs w:val="20"/>
      <w:lang w:eastAsia="sv-SE"/>
    </w:rPr>
  </w:style>
  <w:style w:type="table" w:styleId="TableWeb3">
    <w:name w:val="Table Web 3"/>
    <w:basedOn w:val="TableNormal"/>
    <w:rsid w:val="001E6A0F"/>
    <w:pPr>
      <w:spacing w:after="0" w:line="240" w:lineRule="auto"/>
    </w:pPr>
    <w:rPr>
      <w:rFonts w:ascii="Times New Roman" w:hAnsi="Times New Roman" w:cs="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ilagerubrik">
    <w:name w:val="Bilagerubrik"/>
    <w:basedOn w:val="Heading2"/>
    <w:qFormat/>
    <w:rsid w:val="00014495"/>
    <w:pPr>
      <w:numPr>
        <w:ilvl w:val="0"/>
        <w:numId w:val="0"/>
      </w:numPr>
    </w:pPr>
    <w:rPr>
      <w:sz w:val="28"/>
    </w:rPr>
  </w:style>
  <w:style w:type="paragraph" w:customStyle="1" w:styleId="Note">
    <w:name w:val="Note"/>
    <w:basedOn w:val="Normal"/>
    <w:rsid w:val="004164CB"/>
    <w:pPr>
      <w:spacing w:after="200"/>
      <w:ind w:hanging="57"/>
    </w:pPr>
    <w:rPr>
      <w:rFonts w:ascii="Arial" w:hAnsi="Arial" w:cs="Arial"/>
      <w:color w:val="FF0000"/>
      <w:lang w:val="en-GB"/>
    </w:rPr>
  </w:style>
  <w:style w:type="paragraph" w:styleId="TOCHeading">
    <w:name w:val="TOC Heading"/>
    <w:basedOn w:val="Heading1"/>
    <w:next w:val="Normal"/>
    <w:uiPriority w:val="39"/>
    <w:semiHidden/>
    <w:unhideWhenUsed/>
    <w:qFormat/>
    <w:rsid w:val="001E6A0F"/>
    <w:pPr>
      <w:keepLines/>
      <w:numPr>
        <w:numId w:val="0"/>
      </w:numPr>
      <w:spacing w:before="480" w:after="0"/>
      <w:outlineLvl w:val="9"/>
    </w:pPr>
    <w:rPr>
      <w:rFonts w:ascii="Times New Roman" w:eastAsiaTheme="majorEastAsia" w:hAnsi="Times New Roman" w:cstheme="majorBidi"/>
      <w:bCs/>
      <w:kern w:val="0"/>
      <w:szCs w:val="28"/>
    </w:rPr>
  </w:style>
  <w:style w:type="table" w:customStyle="1" w:styleId="SKBtabellformat">
    <w:name w:val="SKB tabellformat"/>
    <w:basedOn w:val="TableNormal"/>
    <w:uiPriority w:val="99"/>
    <w:rsid w:val="00A82A0F"/>
    <w:pPr>
      <w:spacing w:before="120" w:after="0" w:line="240" w:lineRule="auto"/>
    </w:pPr>
    <w:rPr>
      <w:rFonts w:ascii="Arial" w:hAnsi="Arial"/>
      <w:sz w:val="18"/>
    </w:rPr>
    <w:tblPr>
      <w:tblStyleRowBandSize w:val="1"/>
    </w:tblPr>
    <w:tblStylePr w:type="firstRow">
      <w:pPr>
        <w:wordWrap/>
        <w:spacing w:beforeLines="0" w:beforeAutospacing="0" w:afterLines="0" w:afterAutospacing="0"/>
        <w:ind w:firstLineChars="0" w:firstLine="0"/>
      </w:pPr>
      <w:rPr>
        <w:rFonts w:ascii="Arial" w:hAnsi="Arial"/>
        <w:b/>
        <w:sz w:val="17"/>
      </w:rPr>
      <w:tblPr/>
      <w:tcPr>
        <w:tcBorders>
          <w:top w:val="single" w:sz="4" w:space="0" w:color="auto"/>
          <w:bottom w:val="single" w:sz="4" w:space="0" w:color="auto"/>
        </w:tcBorders>
      </w:tcPr>
    </w:tblStylePr>
    <w:tblStylePr w:type="lastRow">
      <w:pPr>
        <w:wordWrap/>
        <w:spacing w:beforeLines="0" w:beforeAutospacing="0" w:afterLines="0" w:afterAutospacing="0" w:line="240" w:lineRule="auto"/>
      </w:pPr>
      <w:rPr>
        <w:rFonts w:ascii="Arial" w:hAnsi="Arial"/>
        <w:sz w:val="18"/>
      </w:rPr>
      <w:tblPr/>
      <w:tcPr>
        <w:tcBorders>
          <w:bottom w:val="single" w:sz="4" w:space="0" w:color="auto"/>
        </w:tcBorders>
      </w:tcPr>
    </w:tblStylePr>
    <w:tblStylePr w:type="band1Horz">
      <w:pPr>
        <w:wordWrap/>
        <w:spacing w:beforeLines="0" w:beforeAutospacing="0" w:afterLines="0" w:afterAutospacing="0"/>
      </w:pPr>
      <w:rPr>
        <w:rFonts w:ascii="Arial" w:hAnsi="Arial"/>
        <w:sz w:val="18"/>
      </w:rPr>
    </w:tblStylePr>
    <w:tblStylePr w:type="band2Horz">
      <w:pPr>
        <w:wordWrap/>
        <w:spacing w:beforeLines="0" w:beforeAutospacing="0" w:afterLines="0" w:afterAutospacing="0"/>
      </w:pPr>
      <w:rPr>
        <w:rFonts w:ascii="Arial" w:hAnsi="Arial"/>
        <w:sz w:val="18"/>
      </w:rPr>
    </w:tblStylePr>
  </w:style>
  <w:style w:type="table" w:styleId="TableSubtle1">
    <w:name w:val="Table Subtle 1"/>
    <w:basedOn w:val="TableNormal"/>
    <w:rsid w:val="00A82A0F"/>
    <w:pPr>
      <w:spacing w:after="0" w:line="240" w:lineRule="auto"/>
    </w:pPr>
    <w:rPr>
      <w:rFonts w:ascii="Times New Roman" w:hAnsi="Times New Roman" w:cs="Times New Roman"/>
      <w:sz w:val="20"/>
      <w:szCs w:val="20"/>
      <w:lang w:eastAsia="sv-SE" w:bidi="lo-LA"/>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Ingress">
    <w:name w:val="Ingress"/>
    <w:next w:val="Normal"/>
    <w:rsid w:val="001E6A0F"/>
    <w:pPr>
      <w:spacing w:after="0" w:line="240" w:lineRule="auto"/>
    </w:pPr>
    <w:rPr>
      <w:rFonts w:ascii="Times New Roman" w:hAnsi="Times New Roman" w:cs="Times New Roman"/>
      <w:i/>
      <w:noProof/>
      <w:szCs w:val="20"/>
      <w:lang w:eastAsia="sv-SE"/>
    </w:rPr>
  </w:style>
  <w:style w:type="character" w:styleId="UnresolvedMention">
    <w:name w:val="Unresolved Mention"/>
    <w:basedOn w:val="DefaultParagraphFont"/>
    <w:uiPriority w:val="99"/>
    <w:semiHidden/>
    <w:unhideWhenUsed/>
    <w:rsid w:val="00F628DC"/>
    <w:rPr>
      <w:color w:val="605E5C"/>
      <w:shd w:val="clear" w:color="auto" w:fill="E1DFDD"/>
    </w:rPr>
  </w:style>
  <w:style w:type="character" w:styleId="FollowedHyperlink">
    <w:name w:val="FollowedHyperlink"/>
    <w:basedOn w:val="DefaultParagraphFont"/>
    <w:uiPriority w:val="99"/>
    <w:semiHidden/>
    <w:unhideWhenUsed/>
    <w:rsid w:val="00F628DC"/>
    <w:rPr>
      <w:color w:val="800080" w:themeColor="followedHyperlink"/>
      <w:u w:val="single"/>
    </w:rPr>
  </w:style>
  <w:style w:type="character" w:styleId="CommentReference">
    <w:name w:val="annotation reference"/>
    <w:basedOn w:val="DefaultParagraphFont"/>
    <w:uiPriority w:val="99"/>
    <w:semiHidden/>
    <w:unhideWhenUsed/>
    <w:qFormat/>
    <w:rsid w:val="00856077"/>
    <w:rPr>
      <w:sz w:val="16"/>
      <w:szCs w:val="16"/>
    </w:rPr>
  </w:style>
  <w:style w:type="paragraph" w:styleId="CommentText">
    <w:name w:val="annotation text"/>
    <w:basedOn w:val="Normal"/>
    <w:link w:val="CommentTextChar"/>
    <w:uiPriority w:val="99"/>
    <w:unhideWhenUsed/>
    <w:qFormat/>
    <w:rsid w:val="00856077"/>
  </w:style>
  <w:style w:type="character" w:customStyle="1" w:styleId="CommentTextChar">
    <w:name w:val="Comment Text Char"/>
    <w:basedOn w:val="DefaultParagraphFont"/>
    <w:link w:val="CommentText"/>
    <w:uiPriority w:val="99"/>
    <w:rsid w:val="00856077"/>
    <w:rPr>
      <w:rFonts w:ascii="Times New Roman" w:hAnsi="Times New Roman" w:cs="Times New Roman"/>
      <w:sz w:val="20"/>
      <w:szCs w:val="20"/>
      <w:lang w:eastAsia="sv-SE"/>
    </w:rPr>
  </w:style>
  <w:style w:type="paragraph" w:styleId="CommentSubject">
    <w:name w:val="annotation subject"/>
    <w:basedOn w:val="CommentText"/>
    <w:next w:val="CommentText"/>
    <w:link w:val="CommentSubjectChar"/>
    <w:uiPriority w:val="99"/>
    <w:semiHidden/>
    <w:unhideWhenUsed/>
    <w:rsid w:val="00856077"/>
    <w:rPr>
      <w:b/>
      <w:bCs/>
    </w:rPr>
  </w:style>
  <w:style w:type="character" w:customStyle="1" w:styleId="CommentSubjectChar">
    <w:name w:val="Comment Subject Char"/>
    <w:basedOn w:val="CommentTextChar"/>
    <w:link w:val="CommentSubject"/>
    <w:uiPriority w:val="99"/>
    <w:semiHidden/>
    <w:rsid w:val="00856077"/>
    <w:rPr>
      <w:rFonts w:ascii="Times New Roman" w:hAnsi="Times New Roman" w:cs="Times New Roman"/>
      <w:b/>
      <w:bCs/>
      <w:sz w:val="20"/>
      <w:szCs w:val="20"/>
      <w:lang w:eastAsia="sv-SE"/>
    </w:rPr>
  </w:style>
  <w:style w:type="paragraph" w:styleId="ListParagraph">
    <w:name w:val="List Paragraph"/>
    <w:basedOn w:val="Normal"/>
    <w:uiPriority w:val="34"/>
    <w:qFormat/>
    <w:rsid w:val="005C0392"/>
    <w:pPr>
      <w:ind w:left="720"/>
    </w:pPr>
    <w:rPr>
      <w:rFonts w:cs="Calibri"/>
      <w:sz w:val="22"/>
    </w:rPr>
  </w:style>
  <w:style w:type="table" w:customStyle="1" w:styleId="Tabellrutnt2">
    <w:name w:val="Tabellrutnät2"/>
    <w:basedOn w:val="TableNormal"/>
    <w:next w:val="TableGrid"/>
    <w:uiPriority w:val="59"/>
    <w:rsid w:val="00AE09DC"/>
    <w:pPr>
      <w:spacing w:after="0" w:line="240" w:lineRule="auto"/>
    </w:pPr>
    <w:rPr>
      <w:rFonts w:ascii="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49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5194/acp-23-10901-2023" TargetMode="Externa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80/1478422X.2017.1340227"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KB%20Office\Formatmallar\SKBPublik.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FE6A9-CFE2-4F5C-81CF-0D781F077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SKBPublik.dotx</Template>
  <TotalTime>1934</TotalTime>
  <Pages>70</Pages>
  <Words>22203</Words>
  <Characters>126558</Characters>
  <Application>Microsoft Office Word</Application>
  <DocSecurity>0</DocSecurity>
  <Lines>1054</Lines>
  <Paragraphs>296</Paragraphs>
  <ScaleCrop>false</ScaleCrop>
  <HeadingPairs>
    <vt:vector size="2" baseType="variant">
      <vt:variant>
        <vt:lpstr>Rubrik</vt:lpstr>
      </vt:variant>
      <vt:variant>
        <vt:i4>1</vt:i4>
      </vt:variant>
    </vt:vector>
  </HeadingPairs>
  <TitlesOfParts>
    <vt:vector size="1" baseType="lpstr">
      <vt:lpstr>Fuel and canister process report, FSAR version</vt:lpstr>
    </vt:vector>
  </TitlesOfParts>
  <Company>Svensk Kärnbränslehantering AB</Company>
  <LinksUpToDate>false</LinksUpToDate>
  <CharactersWithSpaces>148465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and canister process report, FSAR version</dc:title>
  <dc:subject>Rapport</dc:subject>
  <dc:creator>Niko Marsic</dc:creator>
  <dc:description>Skapad med SKB Mallapplikation .NET, ver: 5.4.0.0_x000d_
Skapad datum: 2025-03-07 11:37:34</dc:description>
  <cp:lastModifiedBy>Natan Odin Herman Hyötyläinen</cp:lastModifiedBy>
  <cp:revision>98</cp:revision>
  <dcterms:created xsi:type="dcterms:W3CDTF">2024-06-14T07:25:00Z</dcterms:created>
  <dcterms:modified xsi:type="dcterms:W3CDTF">2025-08-06T07:28:00Z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kb_orgnr">
    <vt:lpwstr/>
  </property>
  <property fmtid="{D5CDD505-2E9C-101B-9397-08002B2CF9AE}" pid="3" name="skb_rapport_nr">
    <vt:lpwstr/>
  </property>
  <property fmtid="{D5CDD505-2E9C-101B-9397-08002B2CF9AE}" pid="4" name="skb_security_reason">
    <vt:lpwstr/>
  </property>
  <property fmtid="{D5CDD505-2E9C-101B-9397-08002B2CF9AE}" pid="5" name="authors">
    <vt:lpwstr>Niko Marsic</vt:lpwstr>
  </property>
  <property fmtid="{D5CDD505-2E9C-101B-9397-08002B2CF9AE}" pid="6" name="r_creation_date">
    <vt:lpwstr>2025-03-07</vt:lpwstr>
  </property>
  <property fmtid="{D5CDD505-2E9C-101B-9397-08002B2CF9AE}" pid="7" name="skb_approved_date">
    <vt:lpwstr/>
  </property>
  <property fmtid="{D5CDD505-2E9C-101B-9397-08002B2CF9AE}" pid="8" name="skb_approver">
    <vt:lpwstr/>
  </property>
  <property fmtid="{D5CDD505-2E9C-101B-9397-08002B2CF9AE}" pid="9" name="skb_archive">
    <vt:lpwstr/>
  </property>
  <property fmtid="{D5CDD505-2E9C-101B-9397-08002B2CF9AE}" pid="10" name="skb_arende">
    <vt:lpwstr/>
  </property>
  <property fmtid="{D5CDD505-2E9C-101B-9397-08002B2CF9AE}" pid="11" name="skb_avsandare">
    <vt:lpwstr/>
  </property>
  <property fmtid="{D5CDD505-2E9C-101B-9397-08002B2CF9AE}" pid="12" name="skb_avsandarens_datum">
    <vt:lpwstr/>
  </property>
  <property fmtid="{D5CDD505-2E9C-101B-9397-08002B2CF9AE}" pid="13" name="skb_avsandarens_referens">
    <vt:lpwstr/>
  </property>
  <property fmtid="{D5CDD505-2E9C-101B-9397-08002B2CF9AE}" pid="14" name="skb_bestnr">
    <vt:lpwstr> </vt:lpwstr>
  </property>
  <property fmtid="{D5CDD505-2E9C-101B-9397-08002B2CF9AE}" pid="15" name="skb_datum">
    <vt:lpwstr/>
  </property>
  <property fmtid="{D5CDD505-2E9C-101B-9397-08002B2CF9AE}" pid="16" name="skb_distribution">
    <vt:lpwstr/>
  </property>
  <property fmtid="{D5CDD505-2E9C-101B-9397-08002B2CF9AE}" pid="17" name="skb_er_referens">
    <vt:lpwstr/>
  </property>
  <property fmtid="{D5CDD505-2E9C-101B-9397-08002B2CF9AE}" pid="18" name="skb_ersatter">
    <vt:lpwstr/>
  </property>
  <property fmtid="{D5CDD505-2E9C-101B-9397-08002B2CF9AE}" pid="19" name="skb_ert_datum">
    <vt:lpwstr/>
  </property>
  <property fmtid="{D5CDD505-2E9C-101B-9397-08002B2CF9AE}" pid="20" name="skb_galler_from">
    <vt:lpwstr/>
  </property>
  <property fmtid="{D5CDD505-2E9C-101B-9397-08002B2CF9AE}" pid="21" name="skb_galler_tom">
    <vt:lpwstr/>
  </property>
  <property fmtid="{D5CDD505-2E9C-101B-9397-08002B2CF9AE}" pid="22" name="skb_handlaggare">
    <vt:lpwstr/>
  </property>
  <property fmtid="{D5CDD505-2E9C-101B-9397-08002B2CF9AE}" pid="23" name="skb_inkommande">
    <vt:lpwstr> </vt:lpwstr>
  </property>
  <property fmtid="{D5CDD505-2E9C-101B-9397-08002B2CF9AE}" pid="24" name="skb_inkommet_datum">
    <vt:lpwstr/>
  </property>
  <property fmtid="{D5CDD505-2E9C-101B-9397-08002B2CF9AE}" pid="25" name="skb_mottagare">
    <vt:lpwstr/>
  </property>
  <property fmtid="{D5CDD505-2E9C-101B-9397-08002B2CF9AE}" pid="26" name="skb_object_name">
    <vt:lpwstr>2078675</vt:lpwstr>
  </property>
  <property fmtid="{D5CDD505-2E9C-101B-9397-08002B2CF9AE}" pid="27" name="skb_rapportnr">
    <vt:lpwstr/>
  </property>
  <property fmtid="{D5CDD505-2E9C-101B-9397-08002B2CF9AE}" pid="28" name="skb_rev_date">
    <vt:lpwstr/>
  </property>
  <property fmtid="{D5CDD505-2E9C-101B-9397-08002B2CF9AE}" pid="29" name="skb_reviewer">
    <vt:lpwstr/>
  </property>
  <property fmtid="{D5CDD505-2E9C-101B-9397-08002B2CF9AE}" pid="30" name="skb_serienr">
    <vt:lpwstr/>
  </property>
  <property fmtid="{D5CDD505-2E9C-101B-9397-08002B2CF9AE}" pid="31" name="skb_shortpath">
    <vt:lpwstr> </vt:lpwstr>
  </property>
  <property fmtid="{D5CDD505-2E9C-101B-9397-08002B2CF9AE}" pid="32" name="skb_folder_path">
    <vt:lpwstr> </vt:lpwstr>
  </property>
  <property fmtid="{D5CDD505-2E9C-101B-9397-08002B2CF9AE}" pid="33" name="skb_tillhorighet">
    <vt:lpwstr/>
  </property>
  <property fmtid="{D5CDD505-2E9C-101B-9397-08002B2CF9AE}" pid="34" name="skb_var_referens">
    <vt:lpwstr> </vt:lpwstr>
  </property>
  <property fmtid="{D5CDD505-2E9C-101B-9397-08002B2CF9AE}" pid="35" name="skb_doctype">
    <vt:lpwstr> </vt:lpwstr>
  </property>
  <property fmtid="{D5CDD505-2E9C-101B-9397-08002B2CF9AE}" pid="36" name="su_pageno">
    <vt:lpwstr> </vt:lpwstr>
  </property>
  <property fmtid="{D5CDD505-2E9C-101B-9397-08002B2CF9AE}" pid="37" name="su_foretag">
    <vt:lpwstr>Svensk Kärnbränslehantering AB</vt:lpwstr>
  </property>
  <property fmtid="{D5CDD505-2E9C-101B-9397-08002B2CF9AE}" pid="38" name="su_adress2">
    <vt:lpwstr> </vt:lpwstr>
  </property>
  <property fmtid="{D5CDD505-2E9C-101B-9397-08002B2CF9AE}" pid="39" name="su_postadress">
    <vt:lpwstr>PO Box 3091, SE-169 03 Solna</vt:lpwstr>
  </property>
  <property fmtid="{D5CDD505-2E9C-101B-9397-08002B2CF9AE}" pid="40" name="su_telefon">
    <vt:lpwstr>+46-8-459 84 00</vt:lpwstr>
  </property>
  <property fmtid="{D5CDD505-2E9C-101B-9397-08002B2CF9AE}" pid="41" name="su_fax">
    <vt:lpwstr>+46-8-579 386 10</vt:lpwstr>
  </property>
  <property fmtid="{D5CDD505-2E9C-101B-9397-08002B2CF9AE}" pid="42" name="su_webb">
    <vt:lpwstr>skb.se</vt:lpwstr>
  </property>
  <property fmtid="{D5CDD505-2E9C-101B-9397-08002B2CF9AE}" pid="43" name="su_orgnr">
    <vt:lpwstr>556175-2014</vt:lpwstr>
  </property>
  <property fmtid="{D5CDD505-2E9C-101B-9397-08002B2CF9AE}" pid="44" name="su_sate">
    <vt:lpwstr>Solna</vt:lpwstr>
  </property>
  <property fmtid="{D5CDD505-2E9C-101B-9397-08002B2CF9AE}" pid="45" name="su_besokadress">
    <vt:lpwstr>Evenemangsgatan 13</vt:lpwstr>
  </property>
  <property fmtid="{D5CDD505-2E9C-101B-9397-08002B2CF9AE}" pid="46" name="FILENAME  \p">
    <vt:lpwstr> </vt:lpwstr>
  </property>
  <property fmtid="{D5CDD505-2E9C-101B-9397-08002B2CF9AE}" pid="47" name="FILENAME">
    <vt:lpwstr> </vt:lpwstr>
  </property>
  <property fmtid="{D5CDD505-2E9C-101B-9397-08002B2CF9AE}" pid="48" name="su_logo">
    <vt:lpwstr>1</vt:lpwstr>
  </property>
  <property fmtid="{D5CDD505-2E9C-101B-9397-08002B2CF9AE}" pid="49" name="su_Adress">
    <vt:lpwstr>1</vt:lpwstr>
  </property>
  <property fmtid="{D5CDD505-2E9C-101B-9397-08002B2CF9AE}" pid="50" name="su_foretagEng">
    <vt:lpwstr>Swedish Nuclear Fuel and Waste Management Co</vt:lpwstr>
  </property>
  <property fmtid="{D5CDD505-2E9C-101B-9397-08002B2CF9AE}" pid="51" name="keywords">
    <vt:lpwstr/>
  </property>
  <property fmtid="{D5CDD505-2E9C-101B-9397-08002B2CF9AE}" pid="52" name="object_name">
    <vt:lpwstr> </vt:lpwstr>
  </property>
  <property fmtid="{D5CDD505-2E9C-101B-9397-08002B2CF9AE}" pid="53" name="skb_fil_namn">
    <vt:lpwstr/>
  </property>
  <property fmtid="{D5CDD505-2E9C-101B-9397-08002B2CF9AE}" pid="54" name="skb_enhet">
    <vt:lpwstr/>
  </property>
  <property fmtid="{D5CDD505-2E9C-101B-9397-08002B2CF9AE}" pid="55" name="skb_foretag">
    <vt:lpwstr>SKB</vt:lpwstr>
  </property>
  <property fmtid="{D5CDD505-2E9C-101B-9397-08002B2CF9AE}" pid="56" name="skb_dokument_agare">
    <vt:lpwstr/>
  </property>
  <property fmtid="{D5CDD505-2E9C-101B-9397-08002B2CF9AE}" pid="57" name="skb_write_date">
    <vt:lpwstr>2025-03-07</vt:lpwstr>
  </property>
  <property fmtid="{D5CDD505-2E9C-101B-9397-08002B2CF9AE}" pid="58" name="skb_andrings_beteckning">
    <vt:lpwstr/>
  </property>
  <property fmtid="{D5CDD505-2E9C-101B-9397-08002B2CF9AE}" pid="59" name="skb_modifier">
    <vt:lpwstr>Niko Marsic</vt:lpwstr>
  </property>
  <property fmtid="{D5CDD505-2E9C-101B-9397-08002B2CF9AE}" pid="60" name="skb_avser">
    <vt:lpwstr/>
  </property>
  <property fmtid="{D5CDD505-2E9C-101B-9397-08002B2CF9AE}" pid="61" name="skb_signed_date">
    <vt:lpwstr/>
  </property>
  <property fmtid="{D5CDD505-2E9C-101B-9397-08002B2CF9AE}" pid="62" name="skb_cancellation_date">
    <vt:lpwstr/>
  </property>
  <property fmtid="{D5CDD505-2E9C-101B-9397-08002B2CF9AE}" pid="63" name="skb_comment">
    <vt:lpwstr/>
  </property>
  <property fmtid="{D5CDD505-2E9C-101B-9397-08002B2CF9AE}" pid="64" name="su_doc80">
    <vt:lpwstr> </vt:lpwstr>
  </property>
  <property fmtid="{D5CDD505-2E9C-101B-9397-08002B2CF9AE}" pid="65" name="su_egetTel">
    <vt:lpwstr> </vt:lpwstr>
  </property>
  <property fmtid="{D5CDD505-2E9C-101B-9397-08002B2CF9AE}" pid="66" name="su_egetFax">
    <vt:lpwstr> </vt:lpwstr>
  </property>
  <property fmtid="{D5CDD505-2E9C-101B-9397-08002B2CF9AE}" pid="67" name="su_WatermarkType">
    <vt:lpwstr> </vt:lpwstr>
  </property>
  <property fmtid="{D5CDD505-2E9C-101B-9397-08002B2CF9AE}" pid="68" name="su_WatermarkText">
    <vt:lpwstr> </vt:lpwstr>
  </property>
  <property fmtid="{D5CDD505-2E9C-101B-9397-08002B2CF9AE}" pid="69" name="skb_docclass">
    <vt:lpwstr> </vt:lpwstr>
  </property>
  <property fmtid="{D5CDD505-2E9C-101B-9397-08002B2CF9AE}" pid="70" name="skb_WDCOM">
    <vt:lpwstr>1</vt:lpwstr>
  </property>
  <property fmtid="{D5CDD505-2E9C-101B-9397-08002B2CF9AE}" pid="71" name="su_blankettid">
    <vt:lpwstr> </vt:lpwstr>
  </property>
  <property fmtid="{D5CDD505-2E9C-101B-9397-08002B2CF9AE}" pid="72" name="su_blankettTitle">
    <vt:lpwstr> </vt:lpwstr>
  </property>
  <property fmtid="{D5CDD505-2E9C-101B-9397-08002B2CF9AE}" pid="73" name="su_bilflag">
    <vt:lpwstr> </vt:lpwstr>
  </property>
  <property fmtid="{D5CDD505-2E9C-101B-9397-08002B2CF9AE}" pid="74" name="skb_arendenr">
    <vt:lpwstr/>
  </property>
  <property fmtid="{D5CDD505-2E9C-101B-9397-08002B2CF9AE}" pid="75" name="su_Title">
    <vt:lpwstr>Fuel and canister process report, FSAR version</vt:lpwstr>
  </property>
  <property fmtid="{D5CDD505-2E9C-101B-9397-08002B2CF9AE}" pid="76" name="su_doctype">
    <vt:lpwstr>Rapport</vt:lpwstr>
  </property>
  <property fmtid="{D5CDD505-2E9C-101B-9397-08002B2CF9AE}" pid="77" name="skb_dp_dtp">
    <vt:lpwstr>Rapport</vt:lpwstr>
  </property>
  <property fmtid="{D5CDD505-2E9C-101B-9397-08002B2CF9AE}" pid="78" name="skb_dp_dtp_en">
    <vt:lpwstr>Rapport</vt:lpwstr>
  </property>
  <property fmtid="{D5CDD505-2E9C-101B-9397-08002B2CF9AE}" pid="79" name="skb_dp_doc80">
    <vt:lpwstr/>
  </property>
  <property fmtid="{D5CDD505-2E9C-101B-9397-08002B2CF9AE}" pid="80" name="skb_dp_mob">
    <vt:lpwstr>Manuscript Public report</vt:lpwstr>
  </property>
  <property fmtid="{D5CDD505-2E9C-101B-9397-08002B2CF9AE}" pid="81" name="su_mobid">
    <vt:lpwstr>4454</vt:lpwstr>
  </property>
  <property fmtid="{D5CDD505-2E9C-101B-9397-08002B2CF9AE}" pid="82" name="skb_dp_owner">
    <vt:lpwstr/>
  </property>
  <property fmtid="{D5CDD505-2E9C-101B-9397-08002B2CF9AE}" pid="83" name="skb_dp_time_in_archive">
    <vt:lpwstr>Gallras vid inaktualitet</vt:lpwstr>
  </property>
  <property fmtid="{D5CDD505-2E9C-101B-9397-08002B2CF9AE}" pid="84" name="skb_dp_time_to_archive">
    <vt:lpwstr>5 år</vt:lpwstr>
  </property>
  <property fmtid="{D5CDD505-2E9C-101B-9397-08002B2CF9AE}" pid="85" name="su_Språk">
    <vt:lpwstr>en</vt:lpwstr>
  </property>
  <property fmtid="{D5CDD505-2E9C-101B-9397-08002B2CF9AE}" pid="86" name="skb_sprak">
    <vt:lpwstr>en</vt:lpwstr>
  </property>
  <property fmtid="{D5CDD505-2E9C-101B-9397-08002B2CF9AE}" pid="87" name="skb_fdo_version">
    <vt:lpwstr>19.0</vt:lpwstr>
  </property>
  <property fmtid="{D5CDD505-2E9C-101B-9397-08002B2CF9AE}" pid="88" name="skb_sakerhetsklass">
    <vt:lpwstr>C2 - Internal</vt:lpwstr>
  </property>
  <property fmtid="{D5CDD505-2E9C-101B-9397-08002B2CF9AE}" pid="89" name="su_min_sakerhetsklass">
    <vt:lpwstr>C1 - Öppen</vt:lpwstr>
  </property>
  <property fmtid="{D5CDD505-2E9C-101B-9397-08002B2CF9AE}" pid="90" name="skb_dp_accuracy_class">
    <vt:lpwstr>I3 - Kritiskt</vt:lpwstr>
  </property>
  <property fmtid="{D5CDD505-2E9C-101B-9397-08002B2CF9AE}" pid="91" name="skb_dp_traceability_class">
    <vt:lpwstr>T3 - Kritiskt</vt:lpwstr>
  </property>
  <property fmtid="{D5CDD505-2E9C-101B-9397-08002B2CF9AE}" pid="92" name="skb_dp_availability_class">
    <vt:lpwstr>A2 - Mindre kritiskt</vt:lpwstr>
  </property>
  <property fmtid="{D5CDD505-2E9C-101B-9397-08002B2CF9AE}" pid="93" name="su_Docqa_Version">
    <vt:lpwstr>9.00</vt:lpwstr>
  </property>
  <property fmtid="{D5CDD505-2E9C-101B-9397-08002B2CF9AE}" pid="94" name="su_status">
    <vt:lpwstr>0</vt:lpwstr>
  </property>
  <property fmtid="{D5CDD505-2E9C-101B-9397-08002B2CF9AE}" pid="95" name="r_version_label">
    <vt:lpwstr>0.11</vt:lpwstr>
  </property>
  <property fmtid="{D5CDD505-2E9C-101B-9397-08002B2CF9AE}" pid="96" name="a_status">
    <vt:lpwstr>Preliminary</vt:lpwstr>
  </property>
</Properties>
</file>